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xmlns:pic="http://schemas.openxmlformats.org/drawingml/2006/picture" xmlns:a14="http://schemas.microsoft.com/office/drawing/2010/main" mc:Ignorable="w14 w15 w16se w16cid w16 w16cex w16sdtdh wp14">
  <w:body>
    <w:p w:rsidRPr="00B324AB" w:rsidR="002D713A" w:rsidP="1AE34594" w:rsidRDefault="1AE34594" w14:paraId="351FBFBB" w14:textId="60F0842F">
      <w:pPr>
        <w:spacing w:line="360" w:lineRule="auto"/>
        <w:rPr>
          <w:rFonts w:ascii="Times New Roman" w:hAnsi="Times New Roman" w:cs="Times New Roman"/>
          <w:sz w:val="24"/>
          <w:szCs w:val="24"/>
          <w:lang w:val="en-US"/>
        </w:rPr>
      </w:pPr>
      <w:r w:rsidRPr="1AE34594">
        <w:rPr>
          <w:rFonts w:ascii="Times New Roman" w:hAnsi="Times New Roman" w:cs="Times New Roman"/>
          <w:sz w:val="24"/>
          <w:szCs w:val="24"/>
          <w:lang w:val="en-US"/>
        </w:rPr>
        <w:t xml:space="preserve">THEME:  </w:t>
      </w:r>
    </w:p>
    <w:p w:rsidRPr="00B324AB" w:rsidR="00B514DB" w:rsidP="00B514DB" w:rsidRDefault="00B514DB" w14:paraId="1E0B2C99" w14:textId="77777777">
      <w:pPr>
        <w:rPr>
          <w:rFonts w:ascii="Times New Roman" w:hAnsi="Times New Roman" w:cs="Times New Roman"/>
          <w:sz w:val="24"/>
          <w:szCs w:val="24"/>
          <w:lang w:val="en-US"/>
        </w:rPr>
      </w:pPr>
      <w:r w:rsidRPr="00B324AB">
        <w:rPr>
          <w:rFonts w:ascii="Times New Roman" w:hAnsi="Times New Roman" w:cs="Times New Roman"/>
          <w:sz w:val="24"/>
          <w:szCs w:val="24"/>
          <w:lang w:val="en-US"/>
        </w:rPr>
        <w:t>CAUSAL ESTIMATION OF CONFLICT ON EDUCATION OUTCOMES</w:t>
      </w:r>
    </w:p>
    <w:p w:rsidRPr="00B324AB" w:rsidR="00B514DB" w:rsidP="00B514DB" w:rsidRDefault="00B514DB" w14:paraId="2DBA9DE2" w14:textId="77777777">
      <w:pPr>
        <w:rPr>
          <w:rFonts w:ascii="Times New Roman" w:hAnsi="Times New Roman" w:cs="Times New Roman"/>
          <w:sz w:val="24"/>
          <w:szCs w:val="24"/>
          <w:lang w:val="en-US"/>
        </w:rPr>
      </w:pPr>
    </w:p>
    <w:p w:rsidR="00B514DB" w:rsidP="00B514DB" w:rsidRDefault="00B514DB" w14:paraId="6B47B8B2" w14:textId="77777777">
      <w:pPr>
        <w:rPr>
          <w:rFonts w:ascii="Times New Roman" w:hAnsi="Times New Roman" w:cs="Times New Roman"/>
          <w:sz w:val="24"/>
          <w:szCs w:val="24"/>
        </w:rPr>
      </w:pPr>
      <w:r>
        <w:rPr>
          <w:rFonts w:ascii="Times New Roman" w:hAnsi="Times New Roman" w:cs="Times New Roman"/>
          <w:sz w:val="24"/>
          <w:szCs w:val="24"/>
        </w:rPr>
        <w:t>PLAN DU MEMOIRE SADIA_JOSIAS</w:t>
      </w:r>
    </w:p>
    <w:p w:rsidR="00B514DB" w:rsidP="00B514DB" w:rsidRDefault="00B514DB" w14:paraId="39857D73" w14:textId="77777777">
      <w:pPr>
        <w:rPr>
          <w:rFonts w:ascii="Times New Roman" w:hAnsi="Times New Roman" w:cs="Times New Roman"/>
          <w:sz w:val="24"/>
          <w:szCs w:val="24"/>
        </w:rPr>
      </w:pPr>
    </w:p>
    <w:p w:rsidR="00B514DB" w:rsidP="00B514DB" w:rsidRDefault="00B514DB" w14:paraId="512A771F" w14:textId="77777777">
      <w:pPr>
        <w:rPr>
          <w:rFonts w:ascii="Times New Roman" w:hAnsi="Times New Roman" w:cs="Times New Roman"/>
          <w:sz w:val="24"/>
          <w:szCs w:val="24"/>
        </w:rPr>
      </w:pPr>
      <w:r>
        <w:rPr>
          <w:rFonts w:ascii="Times New Roman" w:hAnsi="Times New Roman" w:cs="Times New Roman"/>
          <w:sz w:val="24"/>
          <w:szCs w:val="24"/>
        </w:rPr>
        <w:t>INTRODUCTION</w:t>
      </w:r>
    </w:p>
    <w:p w:rsidR="00B514DB" w:rsidP="00B514DB" w:rsidRDefault="00B514DB" w14:paraId="6528D200" w14:textId="77777777">
      <w:pPr>
        <w:rPr>
          <w:rFonts w:ascii="Times New Roman" w:hAnsi="Times New Roman" w:cs="Times New Roman"/>
          <w:sz w:val="24"/>
          <w:szCs w:val="24"/>
        </w:rPr>
      </w:pPr>
    </w:p>
    <w:p w:rsidR="00B514DB" w:rsidP="00B514DB" w:rsidRDefault="00B514DB" w14:paraId="6A0D3FDC" w14:textId="77777777">
      <w:pPr>
        <w:rPr>
          <w:rFonts w:ascii="Times New Roman" w:hAnsi="Times New Roman" w:cs="Times New Roman"/>
          <w:sz w:val="24"/>
          <w:szCs w:val="24"/>
        </w:rPr>
      </w:pPr>
      <w:r>
        <w:rPr>
          <w:rFonts w:ascii="Times New Roman" w:hAnsi="Times New Roman" w:cs="Times New Roman"/>
          <w:sz w:val="24"/>
          <w:szCs w:val="24"/>
        </w:rPr>
        <w:t>PREMIERE PARTIE : DEFINITION DES CONCEPTS ET REVUE DE LITTERATURE</w:t>
      </w:r>
    </w:p>
    <w:p w:rsidR="1AE34594" w:rsidP="1AE34594" w:rsidRDefault="1AE34594" w14:paraId="423AA1A4" w14:textId="43096B9F">
      <w:pPr>
        <w:rPr>
          <w:rFonts w:ascii="Times New Roman" w:hAnsi="Times New Roman" w:cs="Times New Roman"/>
          <w:sz w:val="24"/>
          <w:szCs w:val="24"/>
        </w:rPr>
      </w:pPr>
    </w:p>
    <w:p w:rsidR="00B514DB" w:rsidP="00B514DB" w:rsidRDefault="00B514DB" w14:paraId="58E31ECA" w14:textId="77777777">
      <w:pPr>
        <w:rPr>
          <w:rFonts w:ascii="Times New Roman" w:hAnsi="Times New Roman" w:cs="Times New Roman"/>
          <w:sz w:val="24"/>
          <w:szCs w:val="24"/>
        </w:rPr>
      </w:pPr>
      <w:r>
        <w:rPr>
          <w:rFonts w:ascii="Times New Roman" w:hAnsi="Times New Roman" w:cs="Times New Roman"/>
          <w:sz w:val="24"/>
          <w:szCs w:val="24"/>
        </w:rPr>
        <w:t>CHAPITRE 1 : DEFINITION DES CONCEPTS ET FAITS STYLISES</w:t>
      </w:r>
    </w:p>
    <w:p w:rsidR="00B514DB" w:rsidP="00B514DB" w:rsidRDefault="00B514DB" w14:paraId="1C2112A3" w14:textId="77777777">
      <w:pPr>
        <w:rPr>
          <w:rFonts w:ascii="Times New Roman" w:hAnsi="Times New Roman" w:cs="Times New Roman"/>
          <w:sz w:val="24"/>
          <w:szCs w:val="24"/>
        </w:rPr>
      </w:pPr>
    </w:p>
    <w:p w:rsidR="00B514DB" w:rsidP="00B514DB" w:rsidRDefault="1AE34594" w14:paraId="3BD4B63B" w14:textId="2AC98C8E">
      <w:pPr>
        <w:pStyle w:val="Paragraphedeliste"/>
        <w:numPr>
          <w:ilvl w:val="0"/>
          <w:numId w:val="10"/>
        </w:numPr>
        <w:rPr>
          <w:rFonts w:ascii="Times New Roman" w:hAnsi="Times New Roman" w:cs="Times New Roman"/>
          <w:sz w:val="24"/>
          <w:szCs w:val="24"/>
        </w:rPr>
      </w:pPr>
      <w:r w:rsidRPr="1AE34594">
        <w:rPr>
          <w:rFonts w:ascii="Times New Roman" w:hAnsi="Times New Roman" w:cs="Times New Roman"/>
          <w:sz w:val="24"/>
          <w:szCs w:val="24"/>
        </w:rPr>
        <w:t xml:space="preserve">DEFINITION DES CONCEPTS </w:t>
      </w:r>
    </w:p>
    <w:p w:rsidR="00B514DB" w:rsidP="00B514DB" w:rsidRDefault="00B514DB" w14:paraId="6A5FC60E" w14:textId="77777777">
      <w:pPr>
        <w:ind w:left="360"/>
        <w:rPr>
          <w:rFonts w:ascii="Times New Roman" w:hAnsi="Times New Roman" w:cs="Times New Roman"/>
          <w:sz w:val="24"/>
          <w:szCs w:val="24"/>
        </w:rPr>
      </w:pPr>
    </w:p>
    <w:p w:rsidR="00B514DB" w:rsidP="00B514DB" w:rsidRDefault="00B514DB" w14:paraId="773DF201" w14:textId="77777777">
      <w:pPr>
        <w:pStyle w:val="Paragraphedeliste"/>
        <w:numPr>
          <w:ilvl w:val="0"/>
          <w:numId w:val="10"/>
        </w:numPr>
        <w:rPr>
          <w:rFonts w:ascii="Times New Roman" w:hAnsi="Times New Roman" w:cs="Times New Roman"/>
          <w:sz w:val="24"/>
          <w:szCs w:val="24"/>
        </w:rPr>
      </w:pPr>
      <w:r>
        <w:rPr>
          <w:rFonts w:ascii="Times New Roman" w:hAnsi="Times New Roman" w:cs="Times New Roman"/>
          <w:sz w:val="24"/>
          <w:szCs w:val="24"/>
        </w:rPr>
        <w:t>FAITS STYLISES</w:t>
      </w:r>
    </w:p>
    <w:p w:rsidRPr="001C3E43" w:rsidR="00B514DB" w:rsidP="00B514DB" w:rsidRDefault="00B514DB" w14:paraId="1E7A1849" w14:textId="77777777">
      <w:pPr>
        <w:pStyle w:val="Paragraphedeliste"/>
        <w:rPr>
          <w:rFonts w:ascii="Times New Roman" w:hAnsi="Times New Roman" w:cs="Times New Roman"/>
          <w:sz w:val="24"/>
          <w:szCs w:val="24"/>
        </w:rPr>
      </w:pPr>
    </w:p>
    <w:p w:rsidRPr="001C3E43" w:rsidR="00B514DB" w:rsidP="00B514DB" w:rsidRDefault="00B514DB" w14:paraId="4D026F2D" w14:textId="77777777">
      <w:pPr>
        <w:pStyle w:val="Paragraphedeliste"/>
        <w:ind w:left="1080"/>
        <w:rPr>
          <w:rFonts w:ascii="Times New Roman" w:hAnsi="Times New Roman" w:cs="Times New Roman"/>
          <w:sz w:val="24"/>
          <w:szCs w:val="24"/>
        </w:rPr>
      </w:pPr>
    </w:p>
    <w:p w:rsidR="00B514DB" w:rsidP="00B514DB" w:rsidRDefault="00B514DB" w14:paraId="716FF633" w14:textId="77777777">
      <w:pPr>
        <w:rPr>
          <w:rFonts w:ascii="Times New Roman" w:hAnsi="Times New Roman" w:cs="Times New Roman"/>
          <w:sz w:val="24"/>
          <w:szCs w:val="24"/>
        </w:rPr>
      </w:pPr>
      <w:r>
        <w:rPr>
          <w:rFonts w:ascii="Times New Roman" w:hAnsi="Times New Roman" w:cs="Times New Roman"/>
          <w:sz w:val="24"/>
          <w:szCs w:val="24"/>
        </w:rPr>
        <w:t>CHAPITRE 2 : REVUE DE LITTERATURE</w:t>
      </w:r>
    </w:p>
    <w:p w:rsidR="00B514DB" w:rsidP="00B514DB" w:rsidRDefault="00B514DB" w14:paraId="6F44EF19" w14:textId="77777777">
      <w:pPr>
        <w:rPr>
          <w:rFonts w:ascii="Times New Roman" w:hAnsi="Times New Roman" w:cs="Times New Roman"/>
          <w:sz w:val="24"/>
          <w:szCs w:val="24"/>
        </w:rPr>
      </w:pPr>
    </w:p>
    <w:p w:rsidR="00B514DB" w:rsidP="00B514DB" w:rsidRDefault="00B514DB" w14:paraId="42957390" w14:textId="77777777">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REVUE DE LIITERATURE EMPIRIQUE</w:t>
      </w:r>
    </w:p>
    <w:p w:rsidR="00B514DB" w:rsidP="00B514DB" w:rsidRDefault="00B514DB" w14:paraId="7A7F4149" w14:textId="77777777">
      <w:pPr>
        <w:pStyle w:val="Paragraphedeliste"/>
        <w:ind w:left="1080"/>
        <w:rPr>
          <w:rFonts w:ascii="Times New Roman" w:hAnsi="Times New Roman" w:cs="Times New Roman"/>
          <w:sz w:val="24"/>
          <w:szCs w:val="24"/>
        </w:rPr>
      </w:pPr>
    </w:p>
    <w:p w:rsidRPr="001C3E43" w:rsidR="00B514DB" w:rsidP="00B514DB" w:rsidRDefault="00B514DB" w14:paraId="7EF895E3" w14:textId="77777777">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REVUE DE LITTERATURE METHODOLOGIQUE</w:t>
      </w:r>
    </w:p>
    <w:p w:rsidR="00B514DB" w:rsidP="00B514DB" w:rsidRDefault="00B514DB" w14:paraId="219B15C9" w14:textId="77777777">
      <w:pPr>
        <w:rPr>
          <w:rFonts w:ascii="Times New Roman" w:hAnsi="Times New Roman" w:cs="Times New Roman"/>
          <w:sz w:val="24"/>
          <w:szCs w:val="24"/>
        </w:rPr>
      </w:pPr>
    </w:p>
    <w:p w:rsidR="00B514DB" w:rsidP="00B514DB" w:rsidRDefault="00B514DB" w14:paraId="559F7E49" w14:textId="77777777">
      <w:pPr>
        <w:rPr>
          <w:rFonts w:ascii="Times New Roman" w:hAnsi="Times New Roman" w:cs="Times New Roman"/>
          <w:sz w:val="24"/>
          <w:szCs w:val="24"/>
        </w:rPr>
      </w:pPr>
      <w:r>
        <w:rPr>
          <w:rFonts w:ascii="Times New Roman" w:hAnsi="Times New Roman" w:cs="Times New Roman"/>
          <w:sz w:val="24"/>
          <w:szCs w:val="24"/>
        </w:rPr>
        <w:t xml:space="preserve">DEUXIEME PARTIE : ESTIMATION CAUSAL DU LIEN ENTRE CONFLITS ET </w:t>
      </w:r>
    </w:p>
    <w:p w:rsidR="00B514DB" w:rsidP="00B514DB" w:rsidRDefault="00B514DB" w14:paraId="62BC8E2F" w14:textId="77777777">
      <w:pPr>
        <w:rPr>
          <w:rFonts w:ascii="Times New Roman" w:hAnsi="Times New Roman" w:cs="Times New Roman"/>
          <w:sz w:val="24"/>
          <w:szCs w:val="24"/>
        </w:rPr>
      </w:pPr>
      <w:r>
        <w:rPr>
          <w:rFonts w:ascii="Times New Roman" w:hAnsi="Times New Roman" w:cs="Times New Roman"/>
          <w:sz w:val="24"/>
          <w:szCs w:val="24"/>
        </w:rPr>
        <w:t>EDUCATION</w:t>
      </w:r>
    </w:p>
    <w:p w:rsidR="00B514DB" w:rsidP="00B514DB" w:rsidRDefault="00B514DB" w14:paraId="76A78ED7" w14:textId="77777777">
      <w:pPr>
        <w:rPr>
          <w:rFonts w:ascii="Times New Roman" w:hAnsi="Times New Roman" w:cs="Times New Roman"/>
          <w:sz w:val="24"/>
          <w:szCs w:val="24"/>
        </w:rPr>
      </w:pPr>
    </w:p>
    <w:p w:rsidR="00B514DB" w:rsidP="00B514DB" w:rsidRDefault="00B514DB" w14:paraId="151FD248" w14:textId="77777777">
      <w:pPr>
        <w:rPr>
          <w:rFonts w:ascii="Times New Roman" w:hAnsi="Times New Roman" w:cs="Times New Roman"/>
          <w:sz w:val="24"/>
          <w:szCs w:val="24"/>
        </w:rPr>
      </w:pPr>
      <w:r>
        <w:rPr>
          <w:rFonts w:ascii="Times New Roman" w:hAnsi="Times New Roman" w:cs="Times New Roman"/>
          <w:sz w:val="24"/>
          <w:szCs w:val="24"/>
        </w:rPr>
        <w:t>CHAPITRE 3 : DONNEES ET METHODOLOGIE</w:t>
      </w:r>
    </w:p>
    <w:p w:rsidR="00B514DB" w:rsidP="00B514DB" w:rsidRDefault="00B514DB" w14:paraId="00D2D785" w14:textId="77777777">
      <w:pPr>
        <w:rPr>
          <w:rFonts w:ascii="Times New Roman" w:hAnsi="Times New Roman" w:cs="Times New Roman"/>
          <w:sz w:val="24"/>
          <w:szCs w:val="24"/>
        </w:rPr>
      </w:pPr>
    </w:p>
    <w:p w:rsidR="00B514DB" w:rsidP="00B514DB" w:rsidRDefault="00B514DB" w14:paraId="33A2C81B" w14:textId="77777777">
      <w:pPr>
        <w:rPr>
          <w:rFonts w:ascii="Times New Roman" w:hAnsi="Times New Roman" w:cs="Times New Roman"/>
          <w:sz w:val="24"/>
          <w:szCs w:val="24"/>
        </w:rPr>
      </w:pPr>
      <w:r>
        <w:rPr>
          <w:rFonts w:ascii="Times New Roman" w:hAnsi="Times New Roman" w:cs="Times New Roman"/>
          <w:sz w:val="24"/>
          <w:szCs w:val="24"/>
        </w:rPr>
        <w:t>CHAPITRE 4 : INTERPRETATION DES RESULTATS ET RECOMMANDATIONS</w:t>
      </w:r>
    </w:p>
    <w:p w:rsidR="00D93ECC" w:rsidP="1AE34594" w:rsidRDefault="1AE34594" w14:paraId="2D567211" w14:textId="6862B75C">
      <w:pPr>
        <w:rPr>
          <w:rFonts w:ascii="Times New Roman" w:hAnsi="Times New Roman" w:cs="Times New Roman"/>
          <w:sz w:val="24"/>
          <w:szCs w:val="24"/>
        </w:rPr>
        <w:sectPr w:rsidR="00D93ECC" w:rsidSect="00A36986">
          <w:headerReference w:type="default" r:id="rId8"/>
          <w:footerReference w:type="default" r:id="rId9"/>
          <w:pgSz w:w="11906" w:h="16838" w:orient="portrait"/>
          <w:pgMar w:top="1417" w:right="1417" w:bottom="1417" w:left="1417" w:header="708" w:footer="708" w:gutter="0"/>
          <w:pgNumType w:fmt="lowerRoman"/>
          <w:cols w:space="708"/>
          <w:docGrid w:linePitch="360"/>
        </w:sectPr>
      </w:pPr>
      <w:r w:rsidRPr="1AE34594">
        <w:rPr>
          <w:rFonts w:ascii="Times New Roman" w:hAnsi="Times New Roman" w:cs="Times New Roman"/>
          <w:sz w:val="24"/>
          <w:szCs w:val="24"/>
        </w:rPr>
        <w:t>CONCLUSION</w:t>
      </w:r>
    </w:p>
    <w:p w:rsidRPr="00BB5634" w:rsidR="00B761AB" w:rsidP="00BB5634" w:rsidRDefault="00F3549F" w14:paraId="4CD914EE" w14:textId="50241E40">
      <w:pPr>
        <w:pStyle w:val="Titre1"/>
        <w:spacing w:line="360" w:lineRule="auto"/>
        <w:jc w:val="both"/>
        <w:rPr>
          <w:rFonts w:eastAsia="Times New Roman" w:cs="Times New Roman"/>
          <w:b/>
          <w:bCs/>
          <w:szCs w:val="28"/>
        </w:rPr>
      </w:pPr>
      <w:bookmarkStart w:name="_Toc151643991" w:id="0"/>
      <w:r w:rsidRPr="00F3549F">
        <w:rPr>
          <w:rFonts w:eastAsia="Times New Roman" w:cs="Times New Roman"/>
          <w:b/>
          <w:bCs/>
          <w:szCs w:val="28"/>
        </w:rPr>
        <w:lastRenderedPageBreak/>
        <w:t>DEDICACES</w:t>
      </w:r>
      <w:bookmarkEnd w:id="0"/>
    </w:p>
    <w:p w:rsidR="00F3549F" w:rsidP="00D93ECC" w:rsidRDefault="00B761AB" w14:paraId="5FC3D73D" w14:textId="124C1816">
      <w:pPr>
        <w:spacing w:line="360" w:lineRule="auto"/>
        <w:rPr>
          <w:rFonts w:ascii="Times New Roman" w:hAnsi="Times New Roman" w:cs="Times New Roman"/>
          <w:sz w:val="28"/>
          <w:szCs w:val="28"/>
        </w:rPr>
      </w:pPr>
      <w:r w:rsidRPr="00DF530F">
        <w:rPr>
          <w:rFonts w:ascii="Times New Roman" w:hAnsi="Times New Roman" w:cs="Times New Roman"/>
          <w:sz w:val="28"/>
          <w:szCs w:val="28"/>
        </w:rPr>
        <w:t>« Je dédie ce travail à tous les membres de la famille SADIA, mes amis les plus proches</w:t>
      </w:r>
      <w:r>
        <w:rPr>
          <w:rFonts w:ascii="Times New Roman" w:hAnsi="Times New Roman" w:cs="Times New Roman"/>
          <w:sz w:val="28"/>
          <w:szCs w:val="28"/>
        </w:rPr>
        <w:t>,</w:t>
      </w:r>
      <w:r w:rsidRPr="00DF530F">
        <w:rPr>
          <w:rFonts w:ascii="Times New Roman" w:hAnsi="Times New Roman" w:cs="Times New Roman"/>
          <w:sz w:val="28"/>
          <w:szCs w:val="28"/>
        </w:rPr>
        <w:t xml:space="preserve"> l’ensemble des frères et sœurs dans la Foi </w:t>
      </w:r>
      <w:r>
        <w:rPr>
          <w:rFonts w:ascii="Times New Roman" w:hAnsi="Times New Roman" w:cs="Times New Roman"/>
          <w:sz w:val="28"/>
          <w:szCs w:val="28"/>
        </w:rPr>
        <w:t>ainsi qu’au père Kaboré François. SJ</w:t>
      </w:r>
      <w:r w:rsidRPr="00DF530F">
        <w:rPr>
          <w:rFonts w:ascii="Times New Roman" w:hAnsi="Times New Roman" w:cs="Times New Roman"/>
          <w:sz w:val="28"/>
          <w:szCs w:val="28"/>
        </w:rPr>
        <w:t xml:space="preserve"> »</w:t>
      </w:r>
    </w:p>
    <w:p w:rsidR="00D93ECC" w:rsidP="00D93ECC" w:rsidRDefault="00D93ECC" w14:paraId="4195DB68" w14:textId="77777777">
      <w:pPr>
        <w:spacing w:line="360" w:lineRule="auto"/>
        <w:rPr>
          <w:rFonts w:ascii="Times New Roman" w:hAnsi="Times New Roman" w:cs="Times New Roman"/>
          <w:sz w:val="28"/>
          <w:szCs w:val="28"/>
        </w:rPr>
      </w:pPr>
    </w:p>
    <w:p w:rsidR="00D93ECC" w:rsidP="00D93ECC" w:rsidRDefault="00D93ECC" w14:paraId="32A432F0" w14:textId="77777777">
      <w:pPr>
        <w:spacing w:line="360" w:lineRule="auto"/>
        <w:rPr>
          <w:rFonts w:ascii="Times New Roman" w:hAnsi="Times New Roman" w:cs="Times New Roman"/>
          <w:sz w:val="28"/>
          <w:szCs w:val="28"/>
        </w:rPr>
      </w:pPr>
    </w:p>
    <w:p w:rsidR="00D93ECC" w:rsidP="00D93ECC" w:rsidRDefault="00D93ECC" w14:paraId="002740F3" w14:textId="77777777">
      <w:pPr>
        <w:spacing w:line="360" w:lineRule="auto"/>
        <w:rPr>
          <w:rFonts w:ascii="Times New Roman" w:hAnsi="Times New Roman" w:cs="Times New Roman"/>
          <w:sz w:val="28"/>
          <w:szCs w:val="28"/>
        </w:rPr>
      </w:pPr>
    </w:p>
    <w:p w:rsidR="00D93ECC" w:rsidP="00D93ECC" w:rsidRDefault="00D93ECC" w14:paraId="1F2149A2" w14:textId="77777777">
      <w:pPr>
        <w:spacing w:line="360" w:lineRule="auto"/>
        <w:rPr>
          <w:rFonts w:ascii="Times New Roman" w:hAnsi="Times New Roman" w:cs="Times New Roman"/>
          <w:sz w:val="28"/>
          <w:szCs w:val="28"/>
        </w:rPr>
      </w:pPr>
    </w:p>
    <w:p w:rsidR="00D93ECC" w:rsidP="00D93ECC" w:rsidRDefault="00D93ECC" w14:paraId="73D8DB13" w14:textId="77777777">
      <w:pPr>
        <w:spacing w:line="360" w:lineRule="auto"/>
        <w:rPr>
          <w:rFonts w:ascii="Times New Roman" w:hAnsi="Times New Roman" w:cs="Times New Roman"/>
          <w:sz w:val="28"/>
          <w:szCs w:val="28"/>
        </w:rPr>
      </w:pPr>
    </w:p>
    <w:p w:rsidR="00D93ECC" w:rsidP="00D93ECC" w:rsidRDefault="00D93ECC" w14:paraId="3E23E3BF" w14:textId="77777777">
      <w:pPr>
        <w:spacing w:line="360" w:lineRule="auto"/>
        <w:rPr>
          <w:rFonts w:ascii="Times New Roman" w:hAnsi="Times New Roman" w:cs="Times New Roman"/>
          <w:sz w:val="28"/>
          <w:szCs w:val="28"/>
        </w:rPr>
      </w:pPr>
    </w:p>
    <w:p w:rsidR="00D93ECC" w:rsidP="00D93ECC" w:rsidRDefault="00D93ECC" w14:paraId="44F528DB" w14:textId="77777777">
      <w:pPr>
        <w:spacing w:line="360" w:lineRule="auto"/>
        <w:rPr>
          <w:rFonts w:ascii="Times New Roman" w:hAnsi="Times New Roman" w:cs="Times New Roman"/>
          <w:sz w:val="28"/>
          <w:szCs w:val="28"/>
        </w:rPr>
      </w:pPr>
    </w:p>
    <w:p w:rsidR="00D93ECC" w:rsidP="00D93ECC" w:rsidRDefault="00D93ECC" w14:paraId="3F27C110" w14:textId="77777777">
      <w:pPr>
        <w:spacing w:line="360" w:lineRule="auto"/>
        <w:rPr>
          <w:rFonts w:ascii="Times New Roman" w:hAnsi="Times New Roman" w:cs="Times New Roman"/>
          <w:sz w:val="28"/>
          <w:szCs w:val="28"/>
        </w:rPr>
      </w:pPr>
    </w:p>
    <w:p w:rsidR="00D93ECC" w:rsidP="00D93ECC" w:rsidRDefault="00D93ECC" w14:paraId="22473E22" w14:textId="77777777">
      <w:pPr>
        <w:spacing w:line="360" w:lineRule="auto"/>
        <w:rPr>
          <w:rFonts w:ascii="Times New Roman" w:hAnsi="Times New Roman" w:cs="Times New Roman"/>
          <w:sz w:val="28"/>
          <w:szCs w:val="28"/>
        </w:rPr>
      </w:pPr>
    </w:p>
    <w:p w:rsidR="00D93ECC" w:rsidP="00D93ECC" w:rsidRDefault="00D93ECC" w14:paraId="5E494C56" w14:textId="77777777">
      <w:pPr>
        <w:spacing w:line="360" w:lineRule="auto"/>
        <w:rPr>
          <w:rFonts w:ascii="Times New Roman" w:hAnsi="Times New Roman" w:cs="Times New Roman"/>
          <w:sz w:val="28"/>
          <w:szCs w:val="28"/>
        </w:rPr>
      </w:pPr>
    </w:p>
    <w:p w:rsidR="00D93ECC" w:rsidP="00D93ECC" w:rsidRDefault="00D93ECC" w14:paraId="1E318B87" w14:textId="77777777">
      <w:pPr>
        <w:spacing w:line="360" w:lineRule="auto"/>
        <w:rPr>
          <w:rFonts w:ascii="Times New Roman" w:hAnsi="Times New Roman" w:cs="Times New Roman"/>
          <w:sz w:val="28"/>
          <w:szCs w:val="28"/>
        </w:rPr>
      </w:pPr>
    </w:p>
    <w:p w:rsidR="00D93ECC" w:rsidP="00D93ECC" w:rsidRDefault="00D93ECC" w14:paraId="58EA423A" w14:textId="77777777">
      <w:pPr>
        <w:spacing w:line="360" w:lineRule="auto"/>
        <w:rPr>
          <w:rFonts w:ascii="Times New Roman" w:hAnsi="Times New Roman" w:cs="Times New Roman"/>
          <w:sz w:val="28"/>
          <w:szCs w:val="28"/>
        </w:rPr>
      </w:pPr>
    </w:p>
    <w:p w:rsidR="00D93ECC" w:rsidP="00D93ECC" w:rsidRDefault="00D93ECC" w14:paraId="25A52AA1" w14:textId="77777777">
      <w:pPr>
        <w:spacing w:line="360" w:lineRule="auto"/>
        <w:rPr>
          <w:rFonts w:ascii="Times New Roman" w:hAnsi="Times New Roman" w:cs="Times New Roman"/>
          <w:sz w:val="28"/>
          <w:szCs w:val="28"/>
        </w:rPr>
      </w:pPr>
    </w:p>
    <w:p w:rsidR="00D93ECC" w:rsidP="00D93ECC" w:rsidRDefault="00D93ECC" w14:paraId="4515A513" w14:textId="77777777">
      <w:pPr>
        <w:spacing w:line="360" w:lineRule="auto"/>
        <w:rPr>
          <w:rFonts w:ascii="Times New Roman" w:hAnsi="Times New Roman" w:cs="Times New Roman"/>
          <w:sz w:val="28"/>
          <w:szCs w:val="28"/>
        </w:rPr>
      </w:pPr>
    </w:p>
    <w:p w:rsidR="00D93ECC" w:rsidP="00D93ECC" w:rsidRDefault="00D93ECC" w14:paraId="15C29C99" w14:textId="77777777">
      <w:pPr>
        <w:spacing w:line="360" w:lineRule="auto"/>
        <w:rPr>
          <w:rFonts w:ascii="Times New Roman" w:hAnsi="Times New Roman" w:cs="Times New Roman"/>
          <w:sz w:val="28"/>
          <w:szCs w:val="28"/>
        </w:rPr>
      </w:pPr>
    </w:p>
    <w:p w:rsidRPr="00D93ECC" w:rsidR="00D93ECC" w:rsidP="00D93ECC" w:rsidRDefault="00D93ECC" w14:paraId="69C7B422" w14:textId="77777777">
      <w:pPr>
        <w:spacing w:line="360" w:lineRule="auto"/>
        <w:rPr>
          <w:rFonts w:ascii="Times New Roman" w:hAnsi="Times New Roman" w:cs="Times New Roman"/>
          <w:sz w:val="28"/>
          <w:szCs w:val="28"/>
        </w:rPr>
      </w:pPr>
    </w:p>
    <w:p w:rsidRPr="00BB5634" w:rsidR="00BB5634" w:rsidP="00BB5634" w:rsidRDefault="00F3549F" w14:paraId="6C7E44E0" w14:textId="0C563D5A">
      <w:pPr>
        <w:pStyle w:val="Titre1"/>
        <w:spacing w:line="360" w:lineRule="auto"/>
        <w:jc w:val="both"/>
        <w:rPr>
          <w:rFonts w:eastAsia="Times New Roman" w:cs="Times New Roman"/>
          <w:b/>
          <w:bCs/>
          <w:szCs w:val="28"/>
        </w:rPr>
      </w:pPr>
      <w:bookmarkStart w:name="_Toc151643992" w:id="1"/>
      <w:r w:rsidRPr="00F3549F">
        <w:rPr>
          <w:rFonts w:eastAsia="Times New Roman" w:cs="Times New Roman"/>
          <w:b/>
          <w:bCs/>
          <w:szCs w:val="28"/>
        </w:rPr>
        <w:lastRenderedPageBreak/>
        <w:t>REMERCIEMENTS</w:t>
      </w:r>
      <w:bookmarkEnd w:id="1"/>
    </w:p>
    <w:p w:rsidR="00B761AB" w:rsidP="00B761AB" w:rsidRDefault="00B761AB" w14:paraId="218FC65C" w14:textId="77777777">
      <w:pPr>
        <w:spacing w:line="360" w:lineRule="auto"/>
        <w:rPr>
          <w:rFonts w:ascii="Times New Roman" w:hAnsi="Times New Roman" w:cs="Times New Roman"/>
          <w:sz w:val="24"/>
          <w:szCs w:val="24"/>
        </w:rPr>
      </w:pPr>
      <w:r>
        <w:rPr>
          <w:rFonts w:ascii="Times New Roman" w:hAnsi="Times New Roman" w:cs="Times New Roman"/>
          <w:sz w:val="24"/>
          <w:szCs w:val="24"/>
        </w:rPr>
        <w:t>Je rends gloire à Dieu pour l’ensemble des grâces manifestées, la force accordée ainsi que l’ensemble des personnes de qualité mises à mes côtés pour achever ce cycle universitaire par la rédaction de ce mémoire.</w:t>
      </w:r>
    </w:p>
    <w:p w:rsidR="00B761AB" w:rsidP="00B761AB" w:rsidRDefault="00B761AB" w14:paraId="23B97F48" w14:textId="77777777">
      <w:pPr>
        <w:spacing w:line="360" w:lineRule="auto"/>
        <w:rPr>
          <w:rFonts w:ascii="Times New Roman" w:hAnsi="Times New Roman" w:cs="Times New Roman"/>
          <w:sz w:val="24"/>
          <w:szCs w:val="24"/>
        </w:rPr>
      </w:pPr>
      <w:r>
        <w:rPr>
          <w:rFonts w:ascii="Times New Roman" w:hAnsi="Times New Roman" w:cs="Times New Roman"/>
          <w:sz w:val="24"/>
          <w:szCs w:val="24"/>
        </w:rPr>
        <w:t>La réalisation de travail n’aurait pu se réaliser sans l’aide et l’implication de nombreuses personnes à qui nous adressons nos remerciements les plus distingués.</w:t>
      </w:r>
    </w:p>
    <w:p w:rsidR="00B761AB" w:rsidP="00B761AB" w:rsidRDefault="00B761AB" w14:paraId="1E54A80D" w14:textId="7617C38A">
      <w:pPr>
        <w:spacing w:line="360" w:lineRule="auto"/>
        <w:rPr>
          <w:rFonts w:ascii="Times New Roman" w:hAnsi="Times New Roman" w:cs="Times New Roman"/>
          <w:sz w:val="24"/>
          <w:szCs w:val="24"/>
        </w:rPr>
      </w:pPr>
      <w:r>
        <w:rPr>
          <w:rFonts w:ascii="Times New Roman" w:hAnsi="Times New Roman" w:cs="Times New Roman"/>
          <w:sz w:val="24"/>
          <w:szCs w:val="24"/>
        </w:rPr>
        <w:t>Je tiens à remercier le Directeur du département des sciences économiques et de gestion, le père Abel N’</w:t>
      </w:r>
      <w:proofErr w:type="spellStart"/>
      <w:r>
        <w:rPr>
          <w:rFonts w:ascii="Times New Roman" w:hAnsi="Times New Roman" w:cs="Times New Roman"/>
          <w:sz w:val="24"/>
          <w:szCs w:val="24"/>
        </w:rPr>
        <w:t>djomon</w:t>
      </w:r>
      <w:proofErr w:type="spellEnd"/>
      <w:r>
        <w:rPr>
          <w:rFonts w:ascii="Times New Roman" w:hAnsi="Times New Roman" w:cs="Times New Roman"/>
          <w:sz w:val="24"/>
          <w:szCs w:val="24"/>
        </w:rPr>
        <w:t xml:space="preserve"> pour la disponibilité et le soutien continu dans des moments de faiblesse.</w:t>
      </w:r>
    </w:p>
    <w:p w:rsidR="00B761AB" w:rsidP="00B761AB" w:rsidRDefault="00B761AB" w14:paraId="30BFCBB9" w14:textId="77777777">
      <w:pPr>
        <w:spacing w:line="360" w:lineRule="auto"/>
        <w:rPr>
          <w:rFonts w:ascii="Times New Roman" w:hAnsi="Times New Roman" w:cs="Times New Roman"/>
          <w:sz w:val="24"/>
          <w:szCs w:val="24"/>
        </w:rPr>
      </w:pPr>
      <w:r>
        <w:rPr>
          <w:rFonts w:ascii="Times New Roman" w:hAnsi="Times New Roman" w:cs="Times New Roman"/>
          <w:sz w:val="24"/>
          <w:szCs w:val="24"/>
        </w:rPr>
        <w:t>J’exprime ma profonde gratitude à l’égard de mon Directeur de mémoire, le Professeur Moussa Kouamé Richard, pour le modèle qu’il représente, l’encadrement dispensé et la disponibilité.</w:t>
      </w:r>
    </w:p>
    <w:p w:rsidR="00B761AB" w:rsidP="00B761AB" w:rsidRDefault="00B761AB" w14:paraId="48F7393F" w14:textId="1A8F145B">
      <w:pPr>
        <w:spacing w:line="360" w:lineRule="auto"/>
        <w:rPr>
          <w:rFonts w:ascii="Times New Roman" w:hAnsi="Times New Roman" w:cs="Times New Roman"/>
          <w:sz w:val="24"/>
          <w:szCs w:val="24"/>
        </w:rPr>
      </w:pPr>
      <w:r>
        <w:rPr>
          <w:rFonts w:ascii="Times New Roman" w:hAnsi="Times New Roman" w:cs="Times New Roman"/>
          <w:sz w:val="24"/>
          <w:szCs w:val="24"/>
        </w:rPr>
        <w:t xml:space="preserve">Un grand merci à l’équipe de la Cellule d’Analyse Economique (CAE-INS), qui m’a ouvert ses portes depuis ma deuxième année de licence, avec une mention spéciale pour madame Zalo Elodie et </w:t>
      </w:r>
      <w:r w:rsidR="00973D34">
        <w:rPr>
          <w:rFonts w:ascii="Times New Roman" w:hAnsi="Times New Roman" w:cs="Times New Roman"/>
          <w:sz w:val="24"/>
          <w:szCs w:val="24"/>
        </w:rPr>
        <w:t>m</w:t>
      </w:r>
      <w:r>
        <w:rPr>
          <w:rFonts w:ascii="Times New Roman" w:hAnsi="Times New Roman" w:cs="Times New Roman"/>
          <w:sz w:val="24"/>
          <w:szCs w:val="24"/>
        </w:rPr>
        <w:t xml:space="preserve">on supérieur Franck </w:t>
      </w:r>
      <w:proofErr w:type="spellStart"/>
      <w:r>
        <w:rPr>
          <w:rFonts w:ascii="Times New Roman" w:hAnsi="Times New Roman" w:cs="Times New Roman"/>
          <w:sz w:val="24"/>
          <w:szCs w:val="24"/>
        </w:rPr>
        <w:t>Migoné</w:t>
      </w:r>
      <w:proofErr w:type="spellEnd"/>
      <w:r w:rsidR="00076088">
        <w:rPr>
          <w:rFonts w:ascii="Times New Roman" w:hAnsi="Times New Roman" w:cs="Times New Roman"/>
          <w:sz w:val="24"/>
          <w:szCs w:val="24"/>
        </w:rPr>
        <w:t xml:space="preserve"> pour l’initiation à l’analyse d’impact.</w:t>
      </w:r>
    </w:p>
    <w:p w:rsidR="00B761AB" w:rsidP="00B761AB" w:rsidRDefault="00B761AB" w14:paraId="4F5BF2D6" w14:textId="77777777">
      <w:pPr>
        <w:spacing w:line="360" w:lineRule="auto"/>
        <w:rPr>
          <w:rFonts w:ascii="Times New Roman" w:hAnsi="Times New Roman" w:cs="Times New Roman"/>
          <w:sz w:val="24"/>
          <w:szCs w:val="24"/>
        </w:rPr>
      </w:pPr>
      <w:r>
        <w:rPr>
          <w:rFonts w:ascii="Times New Roman" w:hAnsi="Times New Roman" w:cs="Times New Roman"/>
          <w:sz w:val="24"/>
          <w:szCs w:val="24"/>
        </w:rPr>
        <w:t>J’aimerais remercier mes parents, ma sœur Reine et mon frère Jean-Yves pour leurs soutiens indéfectibles tout le long de ce parcours.</w:t>
      </w:r>
    </w:p>
    <w:p w:rsidR="00F80A74" w:rsidP="00B761AB" w:rsidRDefault="12BE136C" w14:paraId="2BD4496A" w14:textId="56B1FAAF">
      <w:pPr>
        <w:spacing w:line="360" w:lineRule="auto"/>
        <w:rPr>
          <w:rFonts w:ascii="Times New Roman" w:hAnsi="Times New Roman" w:cs="Times New Roman"/>
          <w:sz w:val="24"/>
          <w:szCs w:val="24"/>
        </w:rPr>
      </w:pPr>
      <w:r w:rsidRPr="12BE136C">
        <w:rPr>
          <w:rFonts w:ascii="Times New Roman" w:hAnsi="Times New Roman" w:cs="Times New Roman"/>
          <w:sz w:val="24"/>
          <w:szCs w:val="24"/>
        </w:rPr>
        <w:t xml:space="preserve">Un grand merci à mes amis, Martin </w:t>
      </w:r>
      <w:proofErr w:type="spellStart"/>
      <w:r w:rsidRPr="12BE136C">
        <w:rPr>
          <w:rFonts w:ascii="Times New Roman" w:hAnsi="Times New Roman" w:cs="Times New Roman"/>
          <w:sz w:val="24"/>
          <w:szCs w:val="24"/>
        </w:rPr>
        <w:t>Soulama</w:t>
      </w:r>
      <w:proofErr w:type="spellEnd"/>
      <w:r w:rsidRPr="12BE136C">
        <w:rPr>
          <w:rFonts w:ascii="Times New Roman" w:hAnsi="Times New Roman" w:cs="Times New Roman"/>
          <w:sz w:val="24"/>
          <w:szCs w:val="24"/>
        </w:rPr>
        <w:t>, Nombre Sandra, N’</w:t>
      </w:r>
      <w:proofErr w:type="spellStart"/>
      <w:r w:rsidRPr="12BE136C">
        <w:rPr>
          <w:rFonts w:ascii="Times New Roman" w:hAnsi="Times New Roman" w:cs="Times New Roman"/>
          <w:sz w:val="24"/>
          <w:szCs w:val="24"/>
        </w:rPr>
        <w:t>dilabaye</w:t>
      </w:r>
      <w:proofErr w:type="spellEnd"/>
      <w:r w:rsidRPr="12BE136C">
        <w:rPr>
          <w:rFonts w:ascii="Times New Roman" w:hAnsi="Times New Roman" w:cs="Times New Roman"/>
          <w:sz w:val="24"/>
          <w:szCs w:val="24"/>
        </w:rPr>
        <w:t xml:space="preserve"> Sylvie et mes compagnons de classe, </w:t>
      </w:r>
      <w:proofErr w:type="spellStart"/>
      <w:r w:rsidRPr="12BE136C">
        <w:rPr>
          <w:rFonts w:ascii="Times New Roman" w:hAnsi="Times New Roman" w:cs="Times New Roman"/>
          <w:sz w:val="24"/>
          <w:szCs w:val="24"/>
        </w:rPr>
        <w:t>Moalbaye</w:t>
      </w:r>
      <w:proofErr w:type="spellEnd"/>
      <w:r w:rsidRPr="12BE136C">
        <w:rPr>
          <w:rFonts w:ascii="Times New Roman" w:hAnsi="Times New Roman" w:cs="Times New Roman"/>
          <w:sz w:val="24"/>
          <w:szCs w:val="24"/>
        </w:rPr>
        <w:t xml:space="preserve"> Ghislain et ma voisine Yao Aude Priscille.</w:t>
      </w:r>
    </w:p>
    <w:p w:rsidR="00F80A74" w:rsidP="00B761AB" w:rsidRDefault="00F80A74" w14:paraId="587E18E5" w14:textId="01D85D39">
      <w:pPr>
        <w:spacing w:line="360" w:lineRule="auto"/>
        <w:rPr>
          <w:rFonts w:ascii="Times New Roman" w:hAnsi="Times New Roman" w:cs="Times New Roman"/>
          <w:sz w:val="24"/>
          <w:szCs w:val="24"/>
        </w:rPr>
      </w:pPr>
      <w:r>
        <w:rPr>
          <w:rFonts w:ascii="Times New Roman" w:hAnsi="Times New Roman" w:cs="Times New Roman"/>
          <w:sz w:val="24"/>
          <w:szCs w:val="24"/>
        </w:rPr>
        <w:t xml:space="preserve">Je ne saurais terminer sans exprimer une gratitude particulière à l’endroit du Père Kaboré François SJ qui me dispensa le cours d’introduction à l’économie et me communiqua son amour de l’économie, le travail </w:t>
      </w:r>
      <w:r w:rsidR="005D0AEB">
        <w:rPr>
          <w:rFonts w:ascii="Times New Roman" w:hAnsi="Times New Roman" w:cs="Times New Roman"/>
          <w:sz w:val="24"/>
          <w:szCs w:val="24"/>
        </w:rPr>
        <w:t>bien fait</w:t>
      </w:r>
      <w:r>
        <w:rPr>
          <w:rFonts w:ascii="Times New Roman" w:hAnsi="Times New Roman" w:cs="Times New Roman"/>
          <w:sz w:val="24"/>
          <w:szCs w:val="24"/>
        </w:rPr>
        <w:t xml:space="preserve"> et de la vision d’une économie au service de l’Humain.</w:t>
      </w:r>
    </w:p>
    <w:p w:rsidR="00F80A74" w:rsidP="00F3549F" w:rsidRDefault="00F80A74" w14:paraId="37AECD72" w14:textId="77777777">
      <w:pPr>
        <w:pStyle w:val="Titre1"/>
        <w:rPr>
          <w:rFonts w:eastAsia="Times New Roman" w:cs="Times New Roman"/>
          <w:b/>
          <w:bCs/>
          <w:szCs w:val="28"/>
        </w:rPr>
      </w:pPr>
    </w:p>
    <w:p w:rsidR="00F80A74" w:rsidP="00F3549F" w:rsidRDefault="00F80A74" w14:paraId="6082C57F" w14:textId="77777777">
      <w:pPr>
        <w:pStyle w:val="Titre1"/>
        <w:rPr>
          <w:rFonts w:eastAsia="Times New Roman" w:cs="Times New Roman"/>
          <w:b/>
          <w:bCs/>
          <w:szCs w:val="28"/>
        </w:rPr>
      </w:pPr>
    </w:p>
    <w:p w:rsidRPr="008C0C9F" w:rsidR="008C0C9F" w:rsidP="008C0C9F" w:rsidRDefault="008C0C9F" w14:paraId="0405739F" w14:textId="77777777">
      <w:pPr>
        <w:rPr>
          <w:lang w:eastAsia="fr-FR"/>
        </w:rPr>
      </w:pPr>
    </w:p>
    <w:p w:rsidR="00F80A74" w:rsidP="00F80A74" w:rsidRDefault="00F80A74" w14:paraId="7EAC2E09" w14:textId="77777777">
      <w:pPr>
        <w:rPr>
          <w:lang w:eastAsia="fr-FR"/>
        </w:rPr>
      </w:pPr>
    </w:p>
    <w:p w:rsidR="00F80A74" w:rsidP="00F80A74" w:rsidRDefault="00F80A74" w14:paraId="09F93E27" w14:textId="77777777">
      <w:pPr>
        <w:rPr>
          <w:lang w:eastAsia="fr-FR"/>
        </w:rPr>
      </w:pPr>
    </w:p>
    <w:p w:rsidR="00F80A74" w:rsidP="00F3549F" w:rsidRDefault="00F80A74" w14:paraId="7DFA361C" w14:textId="77777777">
      <w:pPr>
        <w:pStyle w:val="Titre1"/>
        <w:rPr>
          <w:rFonts w:eastAsia="Times New Roman" w:cs="Times New Roman"/>
          <w:b/>
          <w:bCs/>
          <w:szCs w:val="28"/>
        </w:rPr>
      </w:pPr>
    </w:p>
    <w:p w:rsidRPr="00A36986" w:rsidR="00A36986" w:rsidP="00A36986" w:rsidRDefault="00A36986" w14:paraId="2FF746A3" w14:textId="77777777">
      <w:pPr>
        <w:rPr>
          <w:lang w:eastAsia="fr-FR"/>
        </w:rPr>
      </w:pPr>
    </w:p>
    <w:p w:rsidRPr="005C0029" w:rsidR="00A36986" w:rsidP="005C0029" w:rsidRDefault="00F3549F" w14:paraId="71D24D70" w14:textId="1E0C6139">
      <w:pPr>
        <w:pStyle w:val="Titre1"/>
        <w:spacing w:line="360" w:lineRule="auto"/>
        <w:jc w:val="both"/>
        <w:rPr>
          <w:b/>
          <w:bCs/>
        </w:rPr>
      </w:pPr>
      <w:bookmarkStart w:name="_Toc151643993" w:id="2"/>
      <w:r w:rsidRPr="00A81338">
        <w:rPr>
          <w:b/>
          <w:bCs/>
        </w:rPr>
        <w:lastRenderedPageBreak/>
        <w:t>SOMMAIRE</w:t>
      </w:r>
      <w:bookmarkEnd w:id="2"/>
    </w:p>
    <w:sdt>
      <w:sdtPr>
        <w:rPr>
          <w:rFonts w:asciiTheme="minorHAnsi" w:hAnsiTheme="minorHAnsi" w:eastAsiaTheme="minorHAnsi" w:cstheme="minorBidi"/>
          <w:color w:val="auto"/>
          <w:sz w:val="22"/>
          <w:szCs w:val="22"/>
          <w:lang w:eastAsia="en-US"/>
        </w:rPr>
        <w:id w:val="826472850"/>
        <w:docPartObj>
          <w:docPartGallery w:val="Table of Contents"/>
          <w:docPartUnique/>
        </w:docPartObj>
      </w:sdtPr>
      <w:sdtEndPr>
        <w:rPr>
          <w:b/>
          <w:bCs/>
        </w:rPr>
      </w:sdtEndPr>
      <w:sdtContent>
        <w:p w:rsidR="005C0029" w:rsidRDefault="005C0029" w14:paraId="5769400D" w14:textId="698E958E">
          <w:pPr>
            <w:pStyle w:val="En-ttedetabledesmatires"/>
          </w:pPr>
        </w:p>
        <w:p w:rsidR="006062CA" w:rsidRDefault="005C0029" w14:paraId="4EA4C004" w14:textId="632DAB07">
          <w:pPr>
            <w:pStyle w:val="TM1"/>
            <w:tabs>
              <w:tab w:val="right" w:leader="dot" w:pos="9062"/>
            </w:tabs>
            <w:rPr>
              <w:rFonts w:eastAsiaTheme="minorEastAsia"/>
              <w:noProof/>
              <w:kern w:val="2"/>
              <w:lang w:eastAsia="fr-FR"/>
              <w14:ligatures w14:val="standardContextual"/>
            </w:rPr>
          </w:pPr>
          <w:r>
            <w:fldChar w:fldCharType="begin"/>
          </w:r>
          <w:r>
            <w:instrText xml:space="preserve"> TOC \o "1-3" \h \z \u </w:instrText>
          </w:r>
          <w:r>
            <w:fldChar w:fldCharType="separate"/>
          </w:r>
          <w:hyperlink w:history="1" w:anchor="_Toc151643991">
            <w:r w:rsidRPr="008B1905" w:rsidR="006062CA">
              <w:rPr>
                <w:rStyle w:val="Lienhypertexte"/>
                <w:rFonts w:eastAsia="Times New Roman" w:cs="Times New Roman"/>
                <w:b/>
                <w:bCs/>
                <w:noProof/>
              </w:rPr>
              <w:t>DEDICACES</w:t>
            </w:r>
            <w:r w:rsidR="006062CA">
              <w:rPr>
                <w:noProof/>
                <w:webHidden/>
              </w:rPr>
              <w:tab/>
            </w:r>
            <w:r w:rsidR="006062CA">
              <w:rPr>
                <w:noProof/>
                <w:webHidden/>
              </w:rPr>
              <w:fldChar w:fldCharType="begin"/>
            </w:r>
            <w:r w:rsidR="006062CA">
              <w:rPr>
                <w:noProof/>
                <w:webHidden/>
              </w:rPr>
              <w:instrText xml:space="preserve"> PAGEREF _Toc151643991 \h </w:instrText>
            </w:r>
            <w:r w:rsidR="006062CA">
              <w:rPr>
                <w:noProof/>
                <w:webHidden/>
              </w:rPr>
            </w:r>
            <w:r w:rsidR="006062CA">
              <w:rPr>
                <w:noProof/>
                <w:webHidden/>
              </w:rPr>
              <w:fldChar w:fldCharType="separate"/>
            </w:r>
            <w:r w:rsidR="006062CA">
              <w:rPr>
                <w:noProof/>
                <w:webHidden/>
              </w:rPr>
              <w:t>i</w:t>
            </w:r>
            <w:r w:rsidR="006062CA">
              <w:rPr>
                <w:noProof/>
                <w:webHidden/>
              </w:rPr>
              <w:fldChar w:fldCharType="end"/>
            </w:r>
          </w:hyperlink>
        </w:p>
        <w:p w:rsidR="006062CA" w:rsidRDefault="00000000" w14:paraId="21674B7F" w14:textId="4B860CF8">
          <w:pPr>
            <w:pStyle w:val="TM1"/>
            <w:tabs>
              <w:tab w:val="right" w:leader="dot" w:pos="9062"/>
            </w:tabs>
            <w:rPr>
              <w:rFonts w:eastAsiaTheme="minorEastAsia"/>
              <w:noProof/>
              <w:kern w:val="2"/>
              <w:lang w:eastAsia="fr-FR"/>
              <w14:ligatures w14:val="standardContextual"/>
            </w:rPr>
          </w:pPr>
          <w:hyperlink w:history="1" w:anchor="_Toc151643992">
            <w:r w:rsidRPr="008B1905" w:rsidR="006062CA">
              <w:rPr>
                <w:rStyle w:val="Lienhypertexte"/>
                <w:rFonts w:eastAsia="Times New Roman" w:cs="Times New Roman"/>
                <w:b/>
                <w:bCs/>
                <w:noProof/>
              </w:rPr>
              <w:t>REMERCIEMENTS</w:t>
            </w:r>
            <w:r w:rsidR="006062CA">
              <w:rPr>
                <w:noProof/>
                <w:webHidden/>
              </w:rPr>
              <w:tab/>
            </w:r>
            <w:r w:rsidR="006062CA">
              <w:rPr>
                <w:noProof/>
                <w:webHidden/>
              </w:rPr>
              <w:fldChar w:fldCharType="begin"/>
            </w:r>
            <w:r w:rsidR="006062CA">
              <w:rPr>
                <w:noProof/>
                <w:webHidden/>
              </w:rPr>
              <w:instrText xml:space="preserve"> PAGEREF _Toc151643992 \h </w:instrText>
            </w:r>
            <w:r w:rsidR="006062CA">
              <w:rPr>
                <w:noProof/>
                <w:webHidden/>
              </w:rPr>
            </w:r>
            <w:r w:rsidR="006062CA">
              <w:rPr>
                <w:noProof/>
                <w:webHidden/>
              </w:rPr>
              <w:fldChar w:fldCharType="separate"/>
            </w:r>
            <w:r w:rsidR="006062CA">
              <w:rPr>
                <w:noProof/>
                <w:webHidden/>
              </w:rPr>
              <w:t>ii</w:t>
            </w:r>
            <w:r w:rsidR="006062CA">
              <w:rPr>
                <w:noProof/>
                <w:webHidden/>
              </w:rPr>
              <w:fldChar w:fldCharType="end"/>
            </w:r>
          </w:hyperlink>
        </w:p>
        <w:p w:rsidR="006062CA" w:rsidRDefault="00000000" w14:paraId="12C80C26" w14:textId="6D794230">
          <w:pPr>
            <w:pStyle w:val="TM1"/>
            <w:tabs>
              <w:tab w:val="right" w:leader="dot" w:pos="9062"/>
            </w:tabs>
            <w:rPr>
              <w:rFonts w:eastAsiaTheme="minorEastAsia"/>
              <w:noProof/>
              <w:kern w:val="2"/>
              <w:lang w:eastAsia="fr-FR"/>
              <w14:ligatures w14:val="standardContextual"/>
            </w:rPr>
          </w:pPr>
          <w:hyperlink w:history="1" w:anchor="_Toc151643993">
            <w:r w:rsidRPr="008B1905" w:rsidR="006062CA">
              <w:rPr>
                <w:rStyle w:val="Lienhypertexte"/>
                <w:b/>
                <w:bCs/>
                <w:noProof/>
              </w:rPr>
              <w:t>SOMMAIRE</w:t>
            </w:r>
            <w:r w:rsidR="006062CA">
              <w:rPr>
                <w:noProof/>
                <w:webHidden/>
              </w:rPr>
              <w:tab/>
            </w:r>
            <w:r w:rsidR="006062CA">
              <w:rPr>
                <w:noProof/>
                <w:webHidden/>
              </w:rPr>
              <w:fldChar w:fldCharType="begin"/>
            </w:r>
            <w:r w:rsidR="006062CA">
              <w:rPr>
                <w:noProof/>
                <w:webHidden/>
              </w:rPr>
              <w:instrText xml:space="preserve"> PAGEREF _Toc151643993 \h </w:instrText>
            </w:r>
            <w:r w:rsidR="006062CA">
              <w:rPr>
                <w:noProof/>
                <w:webHidden/>
              </w:rPr>
            </w:r>
            <w:r w:rsidR="006062CA">
              <w:rPr>
                <w:noProof/>
                <w:webHidden/>
              </w:rPr>
              <w:fldChar w:fldCharType="separate"/>
            </w:r>
            <w:r w:rsidR="006062CA">
              <w:rPr>
                <w:noProof/>
                <w:webHidden/>
              </w:rPr>
              <w:t>iii</w:t>
            </w:r>
            <w:r w:rsidR="006062CA">
              <w:rPr>
                <w:noProof/>
                <w:webHidden/>
              </w:rPr>
              <w:fldChar w:fldCharType="end"/>
            </w:r>
          </w:hyperlink>
        </w:p>
        <w:p w:rsidR="006062CA" w:rsidRDefault="00000000" w14:paraId="1F86CC72" w14:textId="4128A59B">
          <w:pPr>
            <w:pStyle w:val="TM1"/>
            <w:tabs>
              <w:tab w:val="right" w:leader="dot" w:pos="9062"/>
            </w:tabs>
            <w:rPr>
              <w:rFonts w:eastAsiaTheme="minorEastAsia"/>
              <w:noProof/>
              <w:kern w:val="2"/>
              <w:lang w:eastAsia="fr-FR"/>
              <w14:ligatures w14:val="standardContextual"/>
            </w:rPr>
          </w:pPr>
          <w:hyperlink w:history="1" w:anchor="_Toc151643994">
            <w:r w:rsidRPr="008B1905" w:rsidR="006062CA">
              <w:rPr>
                <w:rStyle w:val="Lienhypertexte"/>
                <w:rFonts w:eastAsia="Times New Roman" w:cs="Times New Roman"/>
                <w:b/>
                <w:bCs/>
                <w:noProof/>
              </w:rPr>
              <w:t>LISTE DES TABLEAUX ET GRAPHIQUES</w:t>
            </w:r>
            <w:r w:rsidR="006062CA">
              <w:rPr>
                <w:noProof/>
                <w:webHidden/>
              </w:rPr>
              <w:tab/>
            </w:r>
            <w:r w:rsidR="006062CA">
              <w:rPr>
                <w:noProof/>
                <w:webHidden/>
              </w:rPr>
              <w:fldChar w:fldCharType="begin"/>
            </w:r>
            <w:r w:rsidR="006062CA">
              <w:rPr>
                <w:noProof/>
                <w:webHidden/>
              </w:rPr>
              <w:instrText xml:space="preserve"> PAGEREF _Toc151643994 \h </w:instrText>
            </w:r>
            <w:r w:rsidR="006062CA">
              <w:rPr>
                <w:noProof/>
                <w:webHidden/>
              </w:rPr>
            </w:r>
            <w:r w:rsidR="006062CA">
              <w:rPr>
                <w:noProof/>
                <w:webHidden/>
              </w:rPr>
              <w:fldChar w:fldCharType="separate"/>
            </w:r>
            <w:r w:rsidR="006062CA">
              <w:rPr>
                <w:noProof/>
                <w:webHidden/>
              </w:rPr>
              <w:t>iv</w:t>
            </w:r>
            <w:r w:rsidR="006062CA">
              <w:rPr>
                <w:noProof/>
                <w:webHidden/>
              </w:rPr>
              <w:fldChar w:fldCharType="end"/>
            </w:r>
          </w:hyperlink>
        </w:p>
        <w:p w:rsidR="006062CA" w:rsidRDefault="00000000" w14:paraId="115E0590" w14:textId="473C66DE">
          <w:pPr>
            <w:pStyle w:val="TM2"/>
            <w:tabs>
              <w:tab w:val="right" w:leader="dot" w:pos="9062"/>
            </w:tabs>
            <w:rPr>
              <w:rFonts w:eastAsiaTheme="minorEastAsia"/>
              <w:noProof/>
              <w:kern w:val="2"/>
              <w:lang w:eastAsia="fr-FR"/>
              <w14:ligatures w14:val="standardContextual"/>
            </w:rPr>
          </w:pPr>
          <w:hyperlink w:history="1" w:anchor="_Toc151643995">
            <w:r w:rsidRPr="008B1905" w:rsidR="006062CA">
              <w:rPr>
                <w:rStyle w:val="Lienhypertexte"/>
                <w:rFonts w:ascii="Times New Roman" w:hAnsi="Times New Roman" w:cs="Times New Roman"/>
                <w:b/>
                <w:bCs/>
                <w:noProof/>
                <w:lang w:eastAsia="fr-FR"/>
              </w:rPr>
              <w:t>LISTE DES TABLEAUX</w:t>
            </w:r>
            <w:r w:rsidR="006062CA">
              <w:rPr>
                <w:noProof/>
                <w:webHidden/>
              </w:rPr>
              <w:tab/>
            </w:r>
            <w:r w:rsidR="006062CA">
              <w:rPr>
                <w:noProof/>
                <w:webHidden/>
              </w:rPr>
              <w:fldChar w:fldCharType="begin"/>
            </w:r>
            <w:r w:rsidR="006062CA">
              <w:rPr>
                <w:noProof/>
                <w:webHidden/>
              </w:rPr>
              <w:instrText xml:space="preserve"> PAGEREF _Toc151643995 \h </w:instrText>
            </w:r>
            <w:r w:rsidR="006062CA">
              <w:rPr>
                <w:noProof/>
                <w:webHidden/>
              </w:rPr>
            </w:r>
            <w:r w:rsidR="006062CA">
              <w:rPr>
                <w:noProof/>
                <w:webHidden/>
              </w:rPr>
              <w:fldChar w:fldCharType="separate"/>
            </w:r>
            <w:r w:rsidR="006062CA">
              <w:rPr>
                <w:noProof/>
                <w:webHidden/>
              </w:rPr>
              <w:t>iv</w:t>
            </w:r>
            <w:r w:rsidR="006062CA">
              <w:rPr>
                <w:noProof/>
                <w:webHidden/>
              </w:rPr>
              <w:fldChar w:fldCharType="end"/>
            </w:r>
          </w:hyperlink>
        </w:p>
        <w:p w:rsidR="006062CA" w:rsidRDefault="00000000" w14:paraId="5F08181D" w14:textId="4ACD6CD4">
          <w:pPr>
            <w:pStyle w:val="TM2"/>
            <w:tabs>
              <w:tab w:val="right" w:leader="dot" w:pos="9062"/>
            </w:tabs>
            <w:rPr>
              <w:rFonts w:eastAsiaTheme="minorEastAsia"/>
              <w:noProof/>
              <w:kern w:val="2"/>
              <w:lang w:eastAsia="fr-FR"/>
              <w14:ligatures w14:val="standardContextual"/>
            </w:rPr>
          </w:pPr>
          <w:hyperlink w:history="1" w:anchor="_Toc151643996">
            <w:r w:rsidRPr="008B1905" w:rsidR="006062CA">
              <w:rPr>
                <w:rStyle w:val="Lienhypertexte"/>
                <w:rFonts w:ascii="Times New Roman" w:hAnsi="Times New Roman" w:cs="Times New Roman"/>
                <w:b/>
                <w:bCs/>
                <w:noProof/>
                <w:lang w:eastAsia="fr-FR"/>
              </w:rPr>
              <w:t>LISTE DES GRAPHIQUES</w:t>
            </w:r>
            <w:r w:rsidR="006062CA">
              <w:rPr>
                <w:noProof/>
                <w:webHidden/>
              </w:rPr>
              <w:tab/>
            </w:r>
            <w:r w:rsidR="006062CA">
              <w:rPr>
                <w:noProof/>
                <w:webHidden/>
              </w:rPr>
              <w:fldChar w:fldCharType="begin"/>
            </w:r>
            <w:r w:rsidR="006062CA">
              <w:rPr>
                <w:noProof/>
                <w:webHidden/>
              </w:rPr>
              <w:instrText xml:space="preserve"> PAGEREF _Toc151643996 \h </w:instrText>
            </w:r>
            <w:r w:rsidR="006062CA">
              <w:rPr>
                <w:noProof/>
                <w:webHidden/>
              </w:rPr>
            </w:r>
            <w:r w:rsidR="006062CA">
              <w:rPr>
                <w:noProof/>
                <w:webHidden/>
              </w:rPr>
              <w:fldChar w:fldCharType="separate"/>
            </w:r>
            <w:r w:rsidR="006062CA">
              <w:rPr>
                <w:noProof/>
                <w:webHidden/>
              </w:rPr>
              <w:t>iv</w:t>
            </w:r>
            <w:r w:rsidR="006062CA">
              <w:rPr>
                <w:noProof/>
                <w:webHidden/>
              </w:rPr>
              <w:fldChar w:fldCharType="end"/>
            </w:r>
          </w:hyperlink>
        </w:p>
        <w:p w:rsidR="006062CA" w:rsidRDefault="00000000" w14:paraId="5491F038" w14:textId="40C42229">
          <w:pPr>
            <w:pStyle w:val="TM1"/>
            <w:tabs>
              <w:tab w:val="right" w:leader="dot" w:pos="9062"/>
            </w:tabs>
            <w:rPr>
              <w:rFonts w:eastAsiaTheme="minorEastAsia"/>
              <w:noProof/>
              <w:kern w:val="2"/>
              <w:lang w:eastAsia="fr-FR"/>
              <w14:ligatures w14:val="standardContextual"/>
            </w:rPr>
          </w:pPr>
          <w:hyperlink w:history="1" w:anchor="_Toc151643997">
            <w:r w:rsidRPr="008B1905" w:rsidR="006062CA">
              <w:rPr>
                <w:rStyle w:val="Lienhypertexte"/>
                <w:rFonts w:eastAsia="Times New Roman" w:cs="Times New Roman"/>
                <w:b/>
                <w:bCs/>
                <w:noProof/>
              </w:rPr>
              <w:t>SIGLES ET ABBREVIATIONS</w:t>
            </w:r>
            <w:r w:rsidR="006062CA">
              <w:rPr>
                <w:noProof/>
                <w:webHidden/>
              </w:rPr>
              <w:tab/>
            </w:r>
            <w:r w:rsidR="006062CA">
              <w:rPr>
                <w:noProof/>
                <w:webHidden/>
              </w:rPr>
              <w:fldChar w:fldCharType="begin"/>
            </w:r>
            <w:r w:rsidR="006062CA">
              <w:rPr>
                <w:noProof/>
                <w:webHidden/>
              </w:rPr>
              <w:instrText xml:space="preserve"> PAGEREF _Toc151643997 \h </w:instrText>
            </w:r>
            <w:r w:rsidR="006062CA">
              <w:rPr>
                <w:noProof/>
                <w:webHidden/>
              </w:rPr>
            </w:r>
            <w:r w:rsidR="006062CA">
              <w:rPr>
                <w:noProof/>
                <w:webHidden/>
              </w:rPr>
              <w:fldChar w:fldCharType="separate"/>
            </w:r>
            <w:r w:rsidR="006062CA">
              <w:rPr>
                <w:noProof/>
                <w:webHidden/>
              </w:rPr>
              <w:t>v</w:t>
            </w:r>
            <w:r w:rsidR="006062CA">
              <w:rPr>
                <w:noProof/>
                <w:webHidden/>
              </w:rPr>
              <w:fldChar w:fldCharType="end"/>
            </w:r>
          </w:hyperlink>
        </w:p>
        <w:p w:rsidR="006062CA" w:rsidRDefault="00000000" w14:paraId="7DB96C75" w14:textId="15B0C928">
          <w:pPr>
            <w:pStyle w:val="TM1"/>
            <w:tabs>
              <w:tab w:val="right" w:leader="dot" w:pos="9062"/>
            </w:tabs>
            <w:rPr>
              <w:rFonts w:eastAsiaTheme="minorEastAsia"/>
              <w:noProof/>
              <w:kern w:val="2"/>
              <w:lang w:eastAsia="fr-FR"/>
              <w14:ligatures w14:val="standardContextual"/>
            </w:rPr>
          </w:pPr>
          <w:hyperlink w:history="1" w:anchor="_Toc151643998">
            <w:r w:rsidRPr="008B1905" w:rsidR="006062CA">
              <w:rPr>
                <w:rStyle w:val="Lienhypertexte"/>
                <w:b/>
                <w:bCs/>
                <w:noProof/>
              </w:rPr>
              <w:t>RESUME</w:t>
            </w:r>
            <w:r w:rsidR="006062CA">
              <w:rPr>
                <w:noProof/>
                <w:webHidden/>
              </w:rPr>
              <w:tab/>
            </w:r>
            <w:r w:rsidR="006062CA">
              <w:rPr>
                <w:noProof/>
                <w:webHidden/>
              </w:rPr>
              <w:fldChar w:fldCharType="begin"/>
            </w:r>
            <w:r w:rsidR="006062CA">
              <w:rPr>
                <w:noProof/>
                <w:webHidden/>
              </w:rPr>
              <w:instrText xml:space="preserve"> PAGEREF _Toc151643998 \h </w:instrText>
            </w:r>
            <w:r w:rsidR="006062CA">
              <w:rPr>
                <w:noProof/>
                <w:webHidden/>
              </w:rPr>
            </w:r>
            <w:r w:rsidR="006062CA">
              <w:rPr>
                <w:noProof/>
                <w:webHidden/>
              </w:rPr>
              <w:fldChar w:fldCharType="separate"/>
            </w:r>
            <w:r w:rsidR="006062CA">
              <w:rPr>
                <w:noProof/>
                <w:webHidden/>
              </w:rPr>
              <w:t>vi</w:t>
            </w:r>
            <w:r w:rsidR="006062CA">
              <w:rPr>
                <w:noProof/>
                <w:webHidden/>
              </w:rPr>
              <w:fldChar w:fldCharType="end"/>
            </w:r>
          </w:hyperlink>
        </w:p>
        <w:p w:rsidR="006062CA" w:rsidRDefault="00000000" w14:paraId="4D82B5B8" w14:textId="593539C2">
          <w:pPr>
            <w:pStyle w:val="TM1"/>
            <w:tabs>
              <w:tab w:val="right" w:leader="dot" w:pos="9062"/>
            </w:tabs>
            <w:rPr>
              <w:rFonts w:eastAsiaTheme="minorEastAsia"/>
              <w:noProof/>
              <w:kern w:val="2"/>
              <w:lang w:eastAsia="fr-FR"/>
              <w14:ligatures w14:val="standardContextual"/>
            </w:rPr>
          </w:pPr>
          <w:hyperlink w:history="1" w:anchor="_Toc151643999">
            <w:r w:rsidRPr="008B1905" w:rsidR="006062CA">
              <w:rPr>
                <w:rStyle w:val="Lienhypertexte"/>
                <w:rFonts w:eastAsia="Times New Roman" w:cs="Times New Roman"/>
                <w:b/>
                <w:bCs/>
                <w:noProof/>
              </w:rPr>
              <w:t>INTRODUCTION</w:t>
            </w:r>
            <w:r w:rsidR="006062CA">
              <w:rPr>
                <w:noProof/>
                <w:webHidden/>
              </w:rPr>
              <w:tab/>
            </w:r>
            <w:r w:rsidR="006062CA">
              <w:rPr>
                <w:noProof/>
                <w:webHidden/>
              </w:rPr>
              <w:fldChar w:fldCharType="begin"/>
            </w:r>
            <w:r w:rsidR="006062CA">
              <w:rPr>
                <w:noProof/>
                <w:webHidden/>
              </w:rPr>
              <w:instrText xml:space="preserve"> PAGEREF _Toc151643999 \h </w:instrText>
            </w:r>
            <w:r w:rsidR="006062CA">
              <w:rPr>
                <w:noProof/>
                <w:webHidden/>
              </w:rPr>
            </w:r>
            <w:r w:rsidR="006062CA">
              <w:rPr>
                <w:noProof/>
                <w:webHidden/>
              </w:rPr>
              <w:fldChar w:fldCharType="separate"/>
            </w:r>
            <w:r w:rsidR="006062CA">
              <w:rPr>
                <w:noProof/>
                <w:webHidden/>
              </w:rPr>
              <w:t>1</w:t>
            </w:r>
            <w:r w:rsidR="006062CA">
              <w:rPr>
                <w:noProof/>
                <w:webHidden/>
              </w:rPr>
              <w:fldChar w:fldCharType="end"/>
            </w:r>
          </w:hyperlink>
        </w:p>
        <w:p w:rsidR="006062CA" w:rsidRDefault="00000000" w14:paraId="2A823F5E" w14:textId="0B1970FF">
          <w:pPr>
            <w:pStyle w:val="TM1"/>
            <w:tabs>
              <w:tab w:val="right" w:leader="dot" w:pos="9062"/>
            </w:tabs>
            <w:rPr>
              <w:rFonts w:eastAsiaTheme="minorEastAsia"/>
              <w:noProof/>
              <w:kern w:val="2"/>
              <w:lang w:eastAsia="fr-FR"/>
              <w14:ligatures w14:val="standardContextual"/>
            </w:rPr>
          </w:pPr>
          <w:hyperlink w:history="1" w:anchor="_Toc151644000">
            <w:r w:rsidRPr="008B1905" w:rsidR="006062CA">
              <w:rPr>
                <w:rStyle w:val="Lienhypertexte"/>
                <w:b/>
                <w:bCs/>
                <w:noProof/>
              </w:rPr>
              <w:t>PREMIERE PARTIE :</w:t>
            </w:r>
            <w:r w:rsidR="006062CA">
              <w:rPr>
                <w:noProof/>
                <w:webHidden/>
              </w:rPr>
              <w:tab/>
            </w:r>
            <w:r w:rsidR="006062CA">
              <w:rPr>
                <w:noProof/>
                <w:webHidden/>
              </w:rPr>
              <w:fldChar w:fldCharType="begin"/>
            </w:r>
            <w:r w:rsidR="006062CA">
              <w:rPr>
                <w:noProof/>
                <w:webHidden/>
              </w:rPr>
              <w:instrText xml:space="preserve"> PAGEREF _Toc151644000 \h </w:instrText>
            </w:r>
            <w:r w:rsidR="006062CA">
              <w:rPr>
                <w:noProof/>
                <w:webHidden/>
              </w:rPr>
            </w:r>
            <w:r w:rsidR="006062CA">
              <w:rPr>
                <w:noProof/>
                <w:webHidden/>
              </w:rPr>
              <w:fldChar w:fldCharType="separate"/>
            </w:r>
            <w:r w:rsidR="006062CA">
              <w:rPr>
                <w:noProof/>
                <w:webHidden/>
              </w:rPr>
              <w:t>4</w:t>
            </w:r>
            <w:r w:rsidR="006062CA">
              <w:rPr>
                <w:noProof/>
                <w:webHidden/>
              </w:rPr>
              <w:fldChar w:fldCharType="end"/>
            </w:r>
          </w:hyperlink>
        </w:p>
        <w:p w:rsidR="006062CA" w:rsidRDefault="00000000" w14:paraId="61C5C5B9" w14:textId="40393A2B">
          <w:pPr>
            <w:pStyle w:val="TM1"/>
            <w:tabs>
              <w:tab w:val="right" w:leader="dot" w:pos="9062"/>
            </w:tabs>
            <w:rPr>
              <w:rFonts w:eastAsiaTheme="minorEastAsia"/>
              <w:noProof/>
              <w:kern w:val="2"/>
              <w:lang w:eastAsia="fr-FR"/>
              <w14:ligatures w14:val="standardContextual"/>
            </w:rPr>
          </w:pPr>
          <w:hyperlink w:history="1" w:anchor="_Toc151644001">
            <w:r w:rsidRPr="008B1905" w:rsidR="006062CA">
              <w:rPr>
                <w:rStyle w:val="Lienhypertexte"/>
                <w:b/>
                <w:bCs/>
                <w:noProof/>
              </w:rPr>
              <w:t>DEFINITION DES CONCEPTS, CONTEXTE ET REVUE DE LITTERATURE</w:t>
            </w:r>
            <w:r w:rsidR="006062CA">
              <w:rPr>
                <w:noProof/>
                <w:webHidden/>
              </w:rPr>
              <w:tab/>
            </w:r>
            <w:r w:rsidR="006062CA">
              <w:rPr>
                <w:noProof/>
                <w:webHidden/>
              </w:rPr>
              <w:fldChar w:fldCharType="begin"/>
            </w:r>
            <w:r w:rsidR="006062CA">
              <w:rPr>
                <w:noProof/>
                <w:webHidden/>
              </w:rPr>
              <w:instrText xml:space="preserve"> PAGEREF _Toc151644001 \h </w:instrText>
            </w:r>
            <w:r w:rsidR="006062CA">
              <w:rPr>
                <w:noProof/>
                <w:webHidden/>
              </w:rPr>
            </w:r>
            <w:r w:rsidR="006062CA">
              <w:rPr>
                <w:noProof/>
                <w:webHidden/>
              </w:rPr>
              <w:fldChar w:fldCharType="separate"/>
            </w:r>
            <w:r w:rsidR="006062CA">
              <w:rPr>
                <w:noProof/>
                <w:webHidden/>
              </w:rPr>
              <w:t>4</w:t>
            </w:r>
            <w:r w:rsidR="006062CA">
              <w:rPr>
                <w:noProof/>
                <w:webHidden/>
              </w:rPr>
              <w:fldChar w:fldCharType="end"/>
            </w:r>
          </w:hyperlink>
        </w:p>
        <w:p w:rsidR="006062CA" w:rsidRDefault="00000000" w14:paraId="7B3F3C78" w14:textId="33E4D137">
          <w:pPr>
            <w:pStyle w:val="TM1"/>
            <w:tabs>
              <w:tab w:val="right" w:leader="dot" w:pos="9062"/>
            </w:tabs>
            <w:rPr>
              <w:rFonts w:eastAsiaTheme="minorEastAsia"/>
              <w:noProof/>
              <w:kern w:val="2"/>
              <w:lang w:eastAsia="fr-FR"/>
              <w14:ligatures w14:val="standardContextual"/>
            </w:rPr>
          </w:pPr>
          <w:hyperlink w:history="1" w:anchor="_Toc151644002">
            <w:r w:rsidRPr="008B1905" w:rsidR="006062CA">
              <w:rPr>
                <w:rStyle w:val="Lienhypertexte"/>
                <w:rFonts w:eastAsia="Times New Roman" w:cs="Times New Roman"/>
                <w:b/>
                <w:bCs/>
                <w:noProof/>
              </w:rPr>
              <w:t>CHAPITRE 1 : DEFINITION DES CONCEPTS ET FAITS STYLISES</w:t>
            </w:r>
            <w:r w:rsidR="006062CA">
              <w:rPr>
                <w:noProof/>
                <w:webHidden/>
              </w:rPr>
              <w:tab/>
            </w:r>
            <w:r w:rsidR="006062CA">
              <w:rPr>
                <w:noProof/>
                <w:webHidden/>
              </w:rPr>
              <w:fldChar w:fldCharType="begin"/>
            </w:r>
            <w:r w:rsidR="006062CA">
              <w:rPr>
                <w:noProof/>
                <w:webHidden/>
              </w:rPr>
              <w:instrText xml:space="preserve"> PAGEREF _Toc151644002 \h </w:instrText>
            </w:r>
            <w:r w:rsidR="006062CA">
              <w:rPr>
                <w:noProof/>
                <w:webHidden/>
              </w:rPr>
            </w:r>
            <w:r w:rsidR="006062CA">
              <w:rPr>
                <w:noProof/>
                <w:webHidden/>
              </w:rPr>
              <w:fldChar w:fldCharType="separate"/>
            </w:r>
            <w:r w:rsidR="006062CA">
              <w:rPr>
                <w:noProof/>
                <w:webHidden/>
              </w:rPr>
              <w:t>5</w:t>
            </w:r>
            <w:r w:rsidR="006062CA">
              <w:rPr>
                <w:noProof/>
                <w:webHidden/>
              </w:rPr>
              <w:fldChar w:fldCharType="end"/>
            </w:r>
          </w:hyperlink>
        </w:p>
        <w:p w:rsidR="006062CA" w:rsidRDefault="00000000" w14:paraId="43FFC7DF" w14:textId="3B5E01A6">
          <w:pPr>
            <w:pStyle w:val="TM2"/>
            <w:tabs>
              <w:tab w:val="right" w:leader="dot" w:pos="9062"/>
            </w:tabs>
            <w:rPr>
              <w:rFonts w:eastAsiaTheme="minorEastAsia"/>
              <w:noProof/>
              <w:kern w:val="2"/>
              <w:lang w:eastAsia="fr-FR"/>
              <w14:ligatures w14:val="standardContextual"/>
            </w:rPr>
          </w:pPr>
          <w:hyperlink w:history="1" w:anchor="_Toc151644003">
            <w:r w:rsidRPr="008B1905" w:rsidR="006062CA">
              <w:rPr>
                <w:rStyle w:val="Lienhypertexte"/>
                <w:rFonts w:ascii="Times New Roman" w:hAnsi="Times New Roman" w:eastAsia="Times New Roman" w:cs="Times New Roman"/>
                <w:b/>
                <w:bCs/>
                <w:noProof/>
              </w:rPr>
              <w:t>SECTION 1 : DEFINITION DES CONCEPTS CLES ET RAPPELS HISTORIQUES</w:t>
            </w:r>
            <w:r w:rsidR="006062CA">
              <w:rPr>
                <w:noProof/>
                <w:webHidden/>
              </w:rPr>
              <w:tab/>
            </w:r>
            <w:r w:rsidR="006062CA">
              <w:rPr>
                <w:noProof/>
                <w:webHidden/>
              </w:rPr>
              <w:fldChar w:fldCharType="begin"/>
            </w:r>
            <w:r w:rsidR="006062CA">
              <w:rPr>
                <w:noProof/>
                <w:webHidden/>
              </w:rPr>
              <w:instrText xml:space="preserve"> PAGEREF _Toc151644003 \h </w:instrText>
            </w:r>
            <w:r w:rsidR="006062CA">
              <w:rPr>
                <w:noProof/>
                <w:webHidden/>
              </w:rPr>
            </w:r>
            <w:r w:rsidR="006062CA">
              <w:rPr>
                <w:noProof/>
                <w:webHidden/>
              </w:rPr>
              <w:fldChar w:fldCharType="separate"/>
            </w:r>
            <w:r w:rsidR="006062CA">
              <w:rPr>
                <w:noProof/>
                <w:webHidden/>
              </w:rPr>
              <w:t>5</w:t>
            </w:r>
            <w:r w:rsidR="006062CA">
              <w:rPr>
                <w:noProof/>
                <w:webHidden/>
              </w:rPr>
              <w:fldChar w:fldCharType="end"/>
            </w:r>
          </w:hyperlink>
        </w:p>
        <w:p w:rsidR="006062CA" w:rsidRDefault="00000000" w14:paraId="46A38EA7" w14:textId="3753E5D9">
          <w:pPr>
            <w:pStyle w:val="TM3"/>
            <w:tabs>
              <w:tab w:val="left" w:pos="880"/>
              <w:tab w:val="right" w:leader="dot" w:pos="9062"/>
            </w:tabs>
            <w:rPr>
              <w:rFonts w:eastAsiaTheme="minorEastAsia"/>
              <w:noProof/>
              <w:kern w:val="2"/>
              <w:lang w:eastAsia="fr-FR"/>
              <w14:ligatures w14:val="standardContextual"/>
            </w:rPr>
          </w:pPr>
          <w:hyperlink w:history="1" w:anchor="_Toc151644004">
            <w:r w:rsidRPr="008B1905" w:rsidR="006062CA">
              <w:rPr>
                <w:rStyle w:val="Lienhypertexte"/>
                <w:rFonts w:ascii="Times New Roman" w:hAnsi="Times New Roman" w:cs="Times New Roman"/>
                <w:b/>
                <w:bCs/>
                <w:noProof/>
              </w:rPr>
              <w:t>I-</w:t>
            </w:r>
            <w:r w:rsidR="006062CA">
              <w:rPr>
                <w:rFonts w:eastAsiaTheme="minorEastAsia"/>
                <w:noProof/>
                <w:kern w:val="2"/>
                <w:lang w:eastAsia="fr-FR"/>
                <w14:ligatures w14:val="standardContextual"/>
              </w:rPr>
              <w:tab/>
            </w:r>
            <w:r w:rsidRPr="008B1905" w:rsidR="006062CA">
              <w:rPr>
                <w:rStyle w:val="Lienhypertexte"/>
                <w:rFonts w:ascii="Times New Roman" w:hAnsi="Times New Roman" w:cs="Times New Roman"/>
                <w:b/>
                <w:bCs/>
                <w:noProof/>
              </w:rPr>
              <w:t>DEFINITION DES CONCEPTS CLES</w:t>
            </w:r>
            <w:r w:rsidR="006062CA">
              <w:rPr>
                <w:noProof/>
                <w:webHidden/>
              </w:rPr>
              <w:tab/>
            </w:r>
            <w:r w:rsidR="006062CA">
              <w:rPr>
                <w:noProof/>
                <w:webHidden/>
              </w:rPr>
              <w:fldChar w:fldCharType="begin"/>
            </w:r>
            <w:r w:rsidR="006062CA">
              <w:rPr>
                <w:noProof/>
                <w:webHidden/>
              </w:rPr>
              <w:instrText xml:space="preserve"> PAGEREF _Toc151644004 \h </w:instrText>
            </w:r>
            <w:r w:rsidR="006062CA">
              <w:rPr>
                <w:noProof/>
                <w:webHidden/>
              </w:rPr>
            </w:r>
            <w:r w:rsidR="006062CA">
              <w:rPr>
                <w:noProof/>
                <w:webHidden/>
              </w:rPr>
              <w:fldChar w:fldCharType="separate"/>
            </w:r>
            <w:r w:rsidR="006062CA">
              <w:rPr>
                <w:noProof/>
                <w:webHidden/>
              </w:rPr>
              <w:t>5</w:t>
            </w:r>
            <w:r w:rsidR="006062CA">
              <w:rPr>
                <w:noProof/>
                <w:webHidden/>
              </w:rPr>
              <w:fldChar w:fldCharType="end"/>
            </w:r>
          </w:hyperlink>
        </w:p>
        <w:p w:rsidR="006062CA" w:rsidRDefault="00000000" w14:paraId="0BA471F1" w14:textId="2FB7857B">
          <w:pPr>
            <w:pStyle w:val="TM3"/>
            <w:tabs>
              <w:tab w:val="left" w:pos="1100"/>
              <w:tab w:val="right" w:leader="dot" w:pos="9062"/>
            </w:tabs>
            <w:rPr>
              <w:rFonts w:eastAsiaTheme="minorEastAsia"/>
              <w:noProof/>
              <w:kern w:val="2"/>
              <w:lang w:eastAsia="fr-FR"/>
              <w14:ligatures w14:val="standardContextual"/>
            </w:rPr>
          </w:pPr>
          <w:hyperlink w:history="1" w:anchor="_Toc151644005">
            <w:r w:rsidRPr="008B1905" w:rsidR="006062CA">
              <w:rPr>
                <w:rStyle w:val="Lienhypertexte"/>
                <w:rFonts w:ascii="Times New Roman" w:hAnsi="Times New Roman" w:cs="Times New Roman"/>
                <w:b/>
                <w:bCs/>
                <w:noProof/>
              </w:rPr>
              <w:t>II-</w:t>
            </w:r>
            <w:r w:rsidR="006062CA">
              <w:rPr>
                <w:rFonts w:eastAsiaTheme="minorEastAsia"/>
                <w:noProof/>
                <w:kern w:val="2"/>
                <w:lang w:eastAsia="fr-FR"/>
                <w14:ligatures w14:val="standardContextual"/>
              </w:rPr>
              <w:tab/>
            </w:r>
            <w:r w:rsidRPr="008B1905" w:rsidR="006062CA">
              <w:rPr>
                <w:rStyle w:val="Lienhypertexte"/>
                <w:rFonts w:ascii="Times New Roman" w:hAnsi="Times New Roman" w:cs="Times New Roman"/>
                <w:b/>
                <w:bCs/>
                <w:noProof/>
              </w:rPr>
              <w:t>EVOLUTION DE LA SITUATION POLITIQUE ET ECONOMIQUE AU MALI</w:t>
            </w:r>
            <w:r w:rsidR="006062CA">
              <w:rPr>
                <w:noProof/>
                <w:webHidden/>
              </w:rPr>
              <w:tab/>
            </w:r>
            <w:r w:rsidR="006062CA">
              <w:rPr>
                <w:noProof/>
                <w:webHidden/>
              </w:rPr>
              <w:fldChar w:fldCharType="begin"/>
            </w:r>
            <w:r w:rsidR="006062CA">
              <w:rPr>
                <w:noProof/>
                <w:webHidden/>
              </w:rPr>
              <w:instrText xml:space="preserve"> PAGEREF _Toc151644005 \h </w:instrText>
            </w:r>
            <w:r w:rsidR="006062CA">
              <w:rPr>
                <w:noProof/>
                <w:webHidden/>
              </w:rPr>
            </w:r>
            <w:r w:rsidR="006062CA">
              <w:rPr>
                <w:noProof/>
                <w:webHidden/>
              </w:rPr>
              <w:fldChar w:fldCharType="separate"/>
            </w:r>
            <w:r w:rsidR="006062CA">
              <w:rPr>
                <w:noProof/>
                <w:webHidden/>
              </w:rPr>
              <w:t>7</w:t>
            </w:r>
            <w:r w:rsidR="006062CA">
              <w:rPr>
                <w:noProof/>
                <w:webHidden/>
              </w:rPr>
              <w:fldChar w:fldCharType="end"/>
            </w:r>
          </w:hyperlink>
        </w:p>
        <w:p w:rsidR="006062CA" w:rsidRDefault="00000000" w14:paraId="3EB3D2CA" w14:textId="5D5B02BE">
          <w:pPr>
            <w:pStyle w:val="TM2"/>
            <w:tabs>
              <w:tab w:val="right" w:leader="dot" w:pos="9062"/>
            </w:tabs>
            <w:rPr>
              <w:rFonts w:eastAsiaTheme="minorEastAsia"/>
              <w:noProof/>
              <w:kern w:val="2"/>
              <w:lang w:eastAsia="fr-FR"/>
              <w14:ligatures w14:val="standardContextual"/>
            </w:rPr>
          </w:pPr>
          <w:hyperlink w:history="1" w:anchor="_Toc151644006">
            <w:r w:rsidRPr="008B1905" w:rsidR="006062CA">
              <w:rPr>
                <w:rStyle w:val="Lienhypertexte"/>
                <w:rFonts w:ascii="Times New Roman" w:hAnsi="Times New Roman" w:eastAsia="Times New Roman" w:cs="Times New Roman"/>
                <w:b/>
                <w:bCs/>
                <w:noProof/>
              </w:rPr>
              <w:t>SECTION 2 : FAITS STYLISES</w:t>
            </w:r>
            <w:r w:rsidR="006062CA">
              <w:rPr>
                <w:noProof/>
                <w:webHidden/>
              </w:rPr>
              <w:tab/>
            </w:r>
            <w:r w:rsidR="006062CA">
              <w:rPr>
                <w:noProof/>
                <w:webHidden/>
              </w:rPr>
              <w:fldChar w:fldCharType="begin"/>
            </w:r>
            <w:r w:rsidR="006062CA">
              <w:rPr>
                <w:noProof/>
                <w:webHidden/>
              </w:rPr>
              <w:instrText xml:space="preserve"> PAGEREF _Toc151644006 \h </w:instrText>
            </w:r>
            <w:r w:rsidR="006062CA">
              <w:rPr>
                <w:noProof/>
                <w:webHidden/>
              </w:rPr>
            </w:r>
            <w:r w:rsidR="006062CA">
              <w:rPr>
                <w:noProof/>
                <w:webHidden/>
              </w:rPr>
              <w:fldChar w:fldCharType="separate"/>
            </w:r>
            <w:r w:rsidR="006062CA">
              <w:rPr>
                <w:noProof/>
                <w:webHidden/>
              </w:rPr>
              <w:t>13</w:t>
            </w:r>
            <w:r w:rsidR="006062CA">
              <w:rPr>
                <w:noProof/>
                <w:webHidden/>
              </w:rPr>
              <w:fldChar w:fldCharType="end"/>
            </w:r>
          </w:hyperlink>
        </w:p>
        <w:p w:rsidR="006062CA" w:rsidRDefault="00000000" w14:paraId="13AA579E" w14:textId="08CFA6A3">
          <w:pPr>
            <w:pStyle w:val="TM3"/>
            <w:tabs>
              <w:tab w:val="left" w:pos="880"/>
              <w:tab w:val="right" w:leader="dot" w:pos="9062"/>
            </w:tabs>
            <w:rPr>
              <w:rFonts w:eastAsiaTheme="minorEastAsia"/>
              <w:noProof/>
              <w:kern w:val="2"/>
              <w:lang w:eastAsia="fr-FR"/>
              <w14:ligatures w14:val="standardContextual"/>
            </w:rPr>
          </w:pPr>
          <w:hyperlink w:history="1" w:anchor="_Toc151644007">
            <w:r w:rsidRPr="008B1905" w:rsidR="006062CA">
              <w:rPr>
                <w:rStyle w:val="Lienhypertexte"/>
                <w:rFonts w:ascii="Times New Roman" w:hAnsi="Times New Roman" w:cs="Times New Roman"/>
                <w:b/>
                <w:bCs/>
                <w:noProof/>
              </w:rPr>
              <w:t>1-</w:t>
            </w:r>
            <w:r w:rsidR="006062CA">
              <w:rPr>
                <w:rFonts w:eastAsiaTheme="minorEastAsia"/>
                <w:noProof/>
                <w:kern w:val="2"/>
                <w:lang w:eastAsia="fr-FR"/>
                <w14:ligatures w14:val="standardContextual"/>
              </w:rPr>
              <w:tab/>
            </w:r>
            <w:r w:rsidRPr="008B1905" w:rsidR="006062CA">
              <w:rPr>
                <w:rStyle w:val="Lienhypertexte"/>
                <w:rFonts w:ascii="Times New Roman" w:hAnsi="Times New Roman" w:cs="Times New Roman"/>
                <w:b/>
                <w:bCs/>
                <w:noProof/>
              </w:rPr>
              <w:t>Evolution des variables macroéconomiques éducationnelles</w:t>
            </w:r>
            <w:r w:rsidR="006062CA">
              <w:rPr>
                <w:noProof/>
                <w:webHidden/>
              </w:rPr>
              <w:tab/>
            </w:r>
            <w:r w:rsidR="006062CA">
              <w:rPr>
                <w:noProof/>
                <w:webHidden/>
              </w:rPr>
              <w:fldChar w:fldCharType="begin"/>
            </w:r>
            <w:r w:rsidR="006062CA">
              <w:rPr>
                <w:noProof/>
                <w:webHidden/>
              </w:rPr>
              <w:instrText xml:space="preserve"> PAGEREF _Toc151644007 \h </w:instrText>
            </w:r>
            <w:r w:rsidR="006062CA">
              <w:rPr>
                <w:noProof/>
                <w:webHidden/>
              </w:rPr>
            </w:r>
            <w:r w:rsidR="006062CA">
              <w:rPr>
                <w:noProof/>
                <w:webHidden/>
              </w:rPr>
              <w:fldChar w:fldCharType="separate"/>
            </w:r>
            <w:r w:rsidR="006062CA">
              <w:rPr>
                <w:noProof/>
                <w:webHidden/>
              </w:rPr>
              <w:t>13</w:t>
            </w:r>
            <w:r w:rsidR="006062CA">
              <w:rPr>
                <w:noProof/>
                <w:webHidden/>
              </w:rPr>
              <w:fldChar w:fldCharType="end"/>
            </w:r>
          </w:hyperlink>
        </w:p>
        <w:p w:rsidR="006062CA" w:rsidRDefault="00000000" w14:paraId="08EFFFC6" w14:textId="121E71FA">
          <w:pPr>
            <w:pStyle w:val="TM1"/>
            <w:tabs>
              <w:tab w:val="right" w:leader="dot" w:pos="9062"/>
            </w:tabs>
            <w:rPr>
              <w:rFonts w:eastAsiaTheme="minorEastAsia"/>
              <w:noProof/>
              <w:kern w:val="2"/>
              <w:lang w:eastAsia="fr-FR"/>
              <w14:ligatures w14:val="standardContextual"/>
            </w:rPr>
          </w:pPr>
          <w:hyperlink w:history="1" w:anchor="_Toc151644008">
            <w:r w:rsidRPr="008B1905" w:rsidR="006062CA">
              <w:rPr>
                <w:rStyle w:val="Lienhypertexte"/>
                <w:rFonts w:eastAsia="Times New Roman" w:cs="Times New Roman"/>
                <w:b/>
                <w:bCs/>
                <w:noProof/>
              </w:rPr>
              <w:t>CHAPITRE 2 : REVUE DE LITTÉRATURE</w:t>
            </w:r>
            <w:r w:rsidR="006062CA">
              <w:rPr>
                <w:noProof/>
                <w:webHidden/>
              </w:rPr>
              <w:tab/>
            </w:r>
            <w:r w:rsidR="006062CA">
              <w:rPr>
                <w:noProof/>
                <w:webHidden/>
              </w:rPr>
              <w:fldChar w:fldCharType="begin"/>
            </w:r>
            <w:r w:rsidR="006062CA">
              <w:rPr>
                <w:noProof/>
                <w:webHidden/>
              </w:rPr>
              <w:instrText xml:space="preserve"> PAGEREF _Toc151644008 \h </w:instrText>
            </w:r>
            <w:r w:rsidR="006062CA">
              <w:rPr>
                <w:noProof/>
                <w:webHidden/>
              </w:rPr>
            </w:r>
            <w:r w:rsidR="006062CA">
              <w:rPr>
                <w:noProof/>
                <w:webHidden/>
              </w:rPr>
              <w:fldChar w:fldCharType="separate"/>
            </w:r>
            <w:r w:rsidR="006062CA">
              <w:rPr>
                <w:noProof/>
                <w:webHidden/>
              </w:rPr>
              <w:t>16</w:t>
            </w:r>
            <w:r w:rsidR="006062CA">
              <w:rPr>
                <w:noProof/>
                <w:webHidden/>
              </w:rPr>
              <w:fldChar w:fldCharType="end"/>
            </w:r>
          </w:hyperlink>
        </w:p>
        <w:p w:rsidR="006062CA" w:rsidRDefault="00000000" w14:paraId="7A340B52" w14:textId="00648220">
          <w:pPr>
            <w:pStyle w:val="TM2"/>
            <w:tabs>
              <w:tab w:val="right" w:leader="dot" w:pos="9062"/>
            </w:tabs>
            <w:rPr>
              <w:rFonts w:eastAsiaTheme="minorEastAsia"/>
              <w:noProof/>
              <w:kern w:val="2"/>
              <w:lang w:eastAsia="fr-FR"/>
              <w14:ligatures w14:val="standardContextual"/>
            </w:rPr>
          </w:pPr>
          <w:hyperlink w:history="1" w:anchor="_Toc151644009">
            <w:r w:rsidRPr="008B1905" w:rsidR="006062CA">
              <w:rPr>
                <w:rStyle w:val="Lienhypertexte"/>
                <w:rFonts w:ascii="Times New Roman" w:hAnsi="Times New Roman" w:eastAsia="Times New Roman" w:cs="Times New Roman"/>
                <w:b/>
                <w:bCs/>
                <w:noProof/>
              </w:rPr>
              <w:t>SECTION 1 : REVUE DE LITTERATURE THEORIQE ET METHODOLOGIQUE</w:t>
            </w:r>
            <w:r w:rsidR="006062CA">
              <w:rPr>
                <w:noProof/>
                <w:webHidden/>
              </w:rPr>
              <w:tab/>
            </w:r>
            <w:r w:rsidR="006062CA">
              <w:rPr>
                <w:noProof/>
                <w:webHidden/>
              </w:rPr>
              <w:fldChar w:fldCharType="begin"/>
            </w:r>
            <w:r w:rsidR="006062CA">
              <w:rPr>
                <w:noProof/>
                <w:webHidden/>
              </w:rPr>
              <w:instrText xml:space="preserve"> PAGEREF _Toc151644009 \h </w:instrText>
            </w:r>
            <w:r w:rsidR="006062CA">
              <w:rPr>
                <w:noProof/>
                <w:webHidden/>
              </w:rPr>
            </w:r>
            <w:r w:rsidR="006062CA">
              <w:rPr>
                <w:noProof/>
                <w:webHidden/>
              </w:rPr>
              <w:fldChar w:fldCharType="separate"/>
            </w:r>
            <w:r w:rsidR="006062CA">
              <w:rPr>
                <w:noProof/>
                <w:webHidden/>
              </w:rPr>
              <w:t>16</w:t>
            </w:r>
            <w:r w:rsidR="006062CA">
              <w:rPr>
                <w:noProof/>
                <w:webHidden/>
              </w:rPr>
              <w:fldChar w:fldCharType="end"/>
            </w:r>
          </w:hyperlink>
        </w:p>
        <w:p w:rsidR="006062CA" w:rsidRDefault="00000000" w14:paraId="39A33210" w14:textId="79EACA4A">
          <w:pPr>
            <w:pStyle w:val="TM2"/>
            <w:tabs>
              <w:tab w:val="right" w:leader="dot" w:pos="9062"/>
            </w:tabs>
            <w:rPr>
              <w:rFonts w:eastAsiaTheme="minorEastAsia"/>
              <w:noProof/>
              <w:kern w:val="2"/>
              <w:lang w:eastAsia="fr-FR"/>
              <w14:ligatures w14:val="standardContextual"/>
            </w:rPr>
          </w:pPr>
          <w:hyperlink w:history="1" w:anchor="_Toc151644010">
            <w:r w:rsidRPr="008B1905" w:rsidR="006062CA">
              <w:rPr>
                <w:rStyle w:val="Lienhypertexte"/>
                <w:rFonts w:ascii="Times New Roman" w:hAnsi="Times New Roman" w:eastAsia="Times New Roman" w:cs="Times New Roman"/>
                <w:b/>
                <w:bCs/>
                <w:noProof/>
              </w:rPr>
              <w:t>SECTION 2 : REVUE DE LITTERATURE EMPIRIQUE</w:t>
            </w:r>
            <w:r w:rsidR="006062CA">
              <w:rPr>
                <w:noProof/>
                <w:webHidden/>
              </w:rPr>
              <w:tab/>
            </w:r>
            <w:r w:rsidR="006062CA">
              <w:rPr>
                <w:noProof/>
                <w:webHidden/>
              </w:rPr>
              <w:fldChar w:fldCharType="begin"/>
            </w:r>
            <w:r w:rsidR="006062CA">
              <w:rPr>
                <w:noProof/>
                <w:webHidden/>
              </w:rPr>
              <w:instrText xml:space="preserve"> PAGEREF _Toc151644010 \h </w:instrText>
            </w:r>
            <w:r w:rsidR="006062CA">
              <w:rPr>
                <w:noProof/>
                <w:webHidden/>
              </w:rPr>
            </w:r>
            <w:r w:rsidR="006062CA">
              <w:rPr>
                <w:noProof/>
                <w:webHidden/>
              </w:rPr>
              <w:fldChar w:fldCharType="separate"/>
            </w:r>
            <w:r w:rsidR="006062CA">
              <w:rPr>
                <w:noProof/>
                <w:webHidden/>
              </w:rPr>
              <w:t>20</w:t>
            </w:r>
            <w:r w:rsidR="006062CA">
              <w:rPr>
                <w:noProof/>
                <w:webHidden/>
              </w:rPr>
              <w:fldChar w:fldCharType="end"/>
            </w:r>
          </w:hyperlink>
        </w:p>
        <w:p w:rsidR="006062CA" w:rsidRDefault="00000000" w14:paraId="44C47198" w14:textId="63F61D37">
          <w:pPr>
            <w:pStyle w:val="TM1"/>
            <w:tabs>
              <w:tab w:val="right" w:leader="dot" w:pos="9062"/>
            </w:tabs>
            <w:rPr>
              <w:rFonts w:eastAsiaTheme="minorEastAsia"/>
              <w:noProof/>
              <w:kern w:val="2"/>
              <w:lang w:eastAsia="fr-FR"/>
              <w14:ligatures w14:val="standardContextual"/>
            </w:rPr>
          </w:pPr>
          <w:hyperlink w:history="1" w:anchor="_Toc151644011">
            <w:r w:rsidRPr="008B1905" w:rsidR="006062CA">
              <w:rPr>
                <w:rStyle w:val="Lienhypertexte"/>
                <w:b/>
                <w:bCs/>
                <w:noProof/>
              </w:rPr>
              <w:t>DEUXIEME PARTIE :</w:t>
            </w:r>
            <w:r w:rsidR="006062CA">
              <w:rPr>
                <w:noProof/>
                <w:webHidden/>
              </w:rPr>
              <w:tab/>
            </w:r>
            <w:r w:rsidR="006062CA">
              <w:rPr>
                <w:noProof/>
                <w:webHidden/>
              </w:rPr>
              <w:fldChar w:fldCharType="begin"/>
            </w:r>
            <w:r w:rsidR="006062CA">
              <w:rPr>
                <w:noProof/>
                <w:webHidden/>
              </w:rPr>
              <w:instrText xml:space="preserve"> PAGEREF _Toc151644011 \h </w:instrText>
            </w:r>
            <w:r w:rsidR="006062CA">
              <w:rPr>
                <w:noProof/>
                <w:webHidden/>
              </w:rPr>
            </w:r>
            <w:r w:rsidR="006062CA">
              <w:rPr>
                <w:noProof/>
                <w:webHidden/>
              </w:rPr>
              <w:fldChar w:fldCharType="separate"/>
            </w:r>
            <w:r w:rsidR="006062CA">
              <w:rPr>
                <w:noProof/>
                <w:webHidden/>
              </w:rPr>
              <w:t>29</w:t>
            </w:r>
            <w:r w:rsidR="006062CA">
              <w:rPr>
                <w:noProof/>
                <w:webHidden/>
              </w:rPr>
              <w:fldChar w:fldCharType="end"/>
            </w:r>
          </w:hyperlink>
        </w:p>
        <w:p w:rsidR="006062CA" w:rsidRDefault="00000000" w14:paraId="3F46AFA2" w14:textId="42C5571A">
          <w:pPr>
            <w:pStyle w:val="TM1"/>
            <w:tabs>
              <w:tab w:val="right" w:leader="dot" w:pos="9062"/>
            </w:tabs>
            <w:rPr>
              <w:rFonts w:eastAsiaTheme="minorEastAsia"/>
              <w:noProof/>
              <w:kern w:val="2"/>
              <w:lang w:eastAsia="fr-FR"/>
              <w14:ligatures w14:val="standardContextual"/>
            </w:rPr>
          </w:pPr>
          <w:hyperlink w:history="1" w:anchor="_Toc151644012">
            <w:r w:rsidRPr="008B1905" w:rsidR="006062CA">
              <w:rPr>
                <w:rStyle w:val="Lienhypertexte"/>
                <w:b/>
                <w:bCs/>
                <w:noProof/>
              </w:rPr>
              <w:t>EVALUATION DE L’IMPACT DES CONFLITS ARMES SUR L’EDUCATION ET MISE EN EVIDENCE DES MECANISMES</w:t>
            </w:r>
            <w:r w:rsidR="006062CA">
              <w:rPr>
                <w:noProof/>
                <w:webHidden/>
              </w:rPr>
              <w:tab/>
            </w:r>
            <w:r w:rsidR="006062CA">
              <w:rPr>
                <w:noProof/>
                <w:webHidden/>
              </w:rPr>
              <w:fldChar w:fldCharType="begin"/>
            </w:r>
            <w:r w:rsidR="006062CA">
              <w:rPr>
                <w:noProof/>
                <w:webHidden/>
              </w:rPr>
              <w:instrText xml:space="preserve"> PAGEREF _Toc151644012 \h </w:instrText>
            </w:r>
            <w:r w:rsidR="006062CA">
              <w:rPr>
                <w:noProof/>
                <w:webHidden/>
              </w:rPr>
            </w:r>
            <w:r w:rsidR="006062CA">
              <w:rPr>
                <w:noProof/>
                <w:webHidden/>
              </w:rPr>
              <w:fldChar w:fldCharType="separate"/>
            </w:r>
            <w:r w:rsidR="006062CA">
              <w:rPr>
                <w:noProof/>
                <w:webHidden/>
              </w:rPr>
              <w:t>29</w:t>
            </w:r>
            <w:r w:rsidR="006062CA">
              <w:rPr>
                <w:noProof/>
                <w:webHidden/>
              </w:rPr>
              <w:fldChar w:fldCharType="end"/>
            </w:r>
          </w:hyperlink>
        </w:p>
        <w:p w:rsidR="006062CA" w:rsidRDefault="00000000" w14:paraId="15CCA468" w14:textId="6E1BA0DB">
          <w:pPr>
            <w:pStyle w:val="TM1"/>
            <w:tabs>
              <w:tab w:val="right" w:leader="dot" w:pos="9062"/>
            </w:tabs>
            <w:rPr>
              <w:rFonts w:eastAsiaTheme="minorEastAsia"/>
              <w:noProof/>
              <w:kern w:val="2"/>
              <w:lang w:eastAsia="fr-FR"/>
              <w14:ligatures w14:val="standardContextual"/>
            </w:rPr>
          </w:pPr>
          <w:hyperlink w:history="1" w:anchor="_Toc151644013">
            <w:r w:rsidRPr="008B1905" w:rsidR="006062CA">
              <w:rPr>
                <w:rStyle w:val="Lienhypertexte"/>
                <w:rFonts w:eastAsia="Times New Roman" w:cs="Times New Roman"/>
                <w:b/>
                <w:bCs/>
                <w:noProof/>
              </w:rPr>
              <w:t>CHAPITRE 3 : DONNEES DE L’ETUDE ET METHODOLOGIE</w:t>
            </w:r>
            <w:r w:rsidR="006062CA">
              <w:rPr>
                <w:noProof/>
                <w:webHidden/>
              </w:rPr>
              <w:tab/>
            </w:r>
            <w:r w:rsidR="006062CA">
              <w:rPr>
                <w:noProof/>
                <w:webHidden/>
              </w:rPr>
              <w:fldChar w:fldCharType="begin"/>
            </w:r>
            <w:r w:rsidR="006062CA">
              <w:rPr>
                <w:noProof/>
                <w:webHidden/>
              </w:rPr>
              <w:instrText xml:space="preserve"> PAGEREF _Toc151644013 \h </w:instrText>
            </w:r>
            <w:r w:rsidR="006062CA">
              <w:rPr>
                <w:noProof/>
                <w:webHidden/>
              </w:rPr>
            </w:r>
            <w:r w:rsidR="006062CA">
              <w:rPr>
                <w:noProof/>
                <w:webHidden/>
              </w:rPr>
              <w:fldChar w:fldCharType="separate"/>
            </w:r>
            <w:r w:rsidR="006062CA">
              <w:rPr>
                <w:noProof/>
                <w:webHidden/>
              </w:rPr>
              <w:t>30</w:t>
            </w:r>
            <w:r w:rsidR="006062CA">
              <w:rPr>
                <w:noProof/>
                <w:webHidden/>
              </w:rPr>
              <w:fldChar w:fldCharType="end"/>
            </w:r>
          </w:hyperlink>
        </w:p>
        <w:p w:rsidR="006062CA" w:rsidRDefault="00000000" w14:paraId="66CBF95A" w14:textId="79FE5B26">
          <w:pPr>
            <w:pStyle w:val="TM2"/>
            <w:tabs>
              <w:tab w:val="right" w:leader="dot" w:pos="9062"/>
            </w:tabs>
            <w:rPr>
              <w:rFonts w:eastAsiaTheme="minorEastAsia"/>
              <w:noProof/>
              <w:kern w:val="2"/>
              <w:lang w:eastAsia="fr-FR"/>
              <w14:ligatures w14:val="standardContextual"/>
            </w:rPr>
          </w:pPr>
          <w:hyperlink w:history="1" w:anchor="_Toc151644014">
            <w:r w:rsidRPr="008B1905" w:rsidR="006062CA">
              <w:rPr>
                <w:rStyle w:val="Lienhypertexte"/>
                <w:rFonts w:ascii="Times New Roman" w:hAnsi="Times New Roman" w:eastAsia="Times New Roman" w:cs="Times New Roman"/>
                <w:b/>
                <w:bCs/>
                <w:noProof/>
              </w:rPr>
              <w:t>SECTION 1 : SOURCES DE DONNEES ET VARIABLES UTILISEES</w:t>
            </w:r>
            <w:r w:rsidR="006062CA">
              <w:rPr>
                <w:noProof/>
                <w:webHidden/>
              </w:rPr>
              <w:tab/>
            </w:r>
            <w:r w:rsidR="006062CA">
              <w:rPr>
                <w:noProof/>
                <w:webHidden/>
              </w:rPr>
              <w:fldChar w:fldCharType="begin"/>
            </w:r>
            <w:r w:rsidR="006062CA">
              <w:rPr>
                <w:noProof/>
                <w:webHidden/>
              </w:rPr>
              <w:instrText xml:space="preserve"> PAGEREF _Toc151644014 \h </w:instrText>
            </w:r>
            <w:r w:rsidR="006062CA">
              <w:rPr>
                <w:noProof/>
                <w:webHidden/>
              </w:rPr>
            </w:r>
            <w:r w:rsidR="006062CA">
              <w:rPr>
                <w:noProof/>
                <w:webHidden/>
              </w:rPr>
              <w:fldChar w:fldCharType="separate"/>
            </w:r>
            <w:r w:rsidR="006062CA">
              <w:rPr>
                <w:noProof/>
                <w:webHidden/>
              </w:rPr>
              <w:t>30</w:t>
            </w:r>
            <w:r w:rsidR="006062CA">
              <w:rPr>
                <w:noProof/>
                <w:webHidden/>
              </w:rPr>
              <w:fldChar w:fldCharType="end"/>
            </w:r>
          </w:hyperlink>
        </w:p>
        <w:p w:rsidR="006062CA" w:rsidRDefault="00000000" w14:paraId="3A29EE27" w14:textId="2D317AA1">
          <w:pPr>
            <w:pStyle w:val="TM2"/>
            <w:tabs>
              <w:tab w:val="right" w:leader="dot" w:pos="9062"/>
            </w:tabs>
            <w:rPr>
              <w:rFonts w:eastAsiaTheme="minorEastAsia"/>
              <w:noProof/>
              <w:kern w:val="2"/>
              <w:lang w:eastAsia="fr-FR"/>
              <w14:ligatures w14:val="standardContextual"/>
            </w:rPr>
          </w:pPr>
          <w:hyperlink w:history="1" w:anchor="_Toc151644015">
            <w:r w:rsidRPr="008B1905" w:rsidR="006062CA">
              <w:rPr>
                <w:rStyle w:val="Lienhypertexte"/>
                <w:rFonts w:ascii="Times New Roman" w:hAnsi="Times New Roman" w:cs="Times New Roman"/>
                <w:b/>
                <w:bCs/>
                <w:noProof/>
              </w:rPr>
              <w:t>SECTION 2 : METHODES D’ESTIMATIONS</w:t>
            </w:r>
            <w:r w:rsidR="006062CA">
              <w:rPr>
                <w:noProof/>
                <w:webHidden/>
              </w:rPr>
              <w:tab/>
            </w:r>
            <w:r w:rsidR="006062CA">
              <w:rPr>
                <w:noProof/>
                <w:webHidden/>
              </w:rPr>
              <w:fldChar w:fldCharType="begin"/>
            </w:r>
            <w:r w:rsidR="006062CA">
              <w:rPr>
                <w:noProof/>
                <w:webHidden/>
              </w:rPr>
              <w:instrText xml:space="preserve"> PAGEREF _Toc151644015 \h </w:instrText>
            </w:r>
            <w:r w:rsidR="006062CA">
              <w:rPr>
                <w:noProof/>
                <w:webHidden/>
              </w:rPr>
            </w:r>
            <w:r w:rsidR="006062CA">
              <w:rPr>
                <w:noProof/>
                <w:webHidden/>
              </w:rPr>
              <w:fldChar w:fldCharType="separate"/>
            </w:r>
            <w:r w:rsidR="006062CA">
              <w:rPr>
                <w:noProof/>
                <w:webHidden/>
              </w:rPr>
              <w:t>34</w:t>
            </w:r>
            <w:r w:rsidR="006062CA">
              <w:rPr>
                <w:noProof/>
                <w:webHidden/>
              </w:rPr>
              <w:fldChar w:fldCharType="end"/>
            </w:r>
          </w:hyperlink>
        </w:p>
        <w:p w:rsidR="006062CA" w:rsidRDefault="00000000" w14:paraId="75A21CB1" w14:textId="245CD05A">
          <w:pPr>
            <w:pStyle w:val="TM1"/>
            <w:tabs>
              <w:tab w:val="right" w:leader="dot" w:pos="9062"/>
            </w:tabs>
            <w:rPr>
              <w:rFonts w:eastAsiaTheme="minorEastAsia"/>
              <w:noProof/>
              <w:kern w:val="2"/>
              <w:lang w:eastAsia="fr-FR"/>
              <w14:ligatures w14:val="standardContextual"/>
            </w:rPr>
          </w:pPr>
          <w:hyperlink w:history="1" w:anchor="_Toc151644016">
            <w:r w:rsidRPr="008B1905" w:rsidR="006062CA">
              <w:rPr>
                <w:rStyle w:val="Lienhypertexte"/>
                <w:rFonts w:eastAsia="Times New Roman" w:cs="Times New Roman"/>
                <w:b/>
                <w:bCs/>
                <w:noProof/>
              </w:rPr>
              <w:t>CHAPITRE 4: RESULTATS ET INTERPRETATIONS</w:t>
            </w:r>
            <w:r w:rsidR="006062CA">
              <w:rPr>
                <w:noProof/>
                <w:webHidden/>
              </w:rPr>
              <w:tab/>
            </w:r>
            <w:r w:rsidR="006062CA">
              <w:rPr>
                <w:noProof/>
                <w:webHidden/>
              </w:rPr>
              <w:fldChar w:fldCharType="begin"/>
            </w:r>
            <w:r w:rsidR="006062CA">
              <w:rPr>
                <w:noProof/>
                <w:webHidden/>
              </w:rPr>
              <w:instrText xml:space="preserve"> PAGEREF _Toc151644016 \h </w:instrText>
            </w:r>
            <w:r w:rsidR="006062CA">
              <w:rPr>
                <w:noProof/>
                <w:webHidden/>
              </w:rPr>
            </w:r>
            <w:r w:rsidR="006062CA">
              <w:rPr>
                <w:noProof/>
                <w:webHidden/>
              </w:rPr>
              <w:fldChar w:fldCharType="separate"/>
            </w:r>
            <w:r w:rsidR="006062CA">
              <w:rPr>
                <w:noProof/>
                <w:webHidden/>
              </w:rPr>
              <w:t>37</w:t>
            </w:r>
            <w:r w:rsidR="006062CA">
              <w:rPr>
                <w:noProof/>
                <w:webHidden/>
              </w:rPr>
              <w:fldChar w:fldCharType="end"/>
            </w:r>
          </w:hyperlink>
        </w:p>
        <w:p w:rsidR="006062CA" w:rsidRDefault="00000000" w14:paraId="673399ED" w14:textId="30E627EC">
          <w:pPr>
            <w:pStyle w:val="TM2"/>
            <w:tabs>
              <w:tab w:val="right" w:leader="dot" w:pos="9062"/>
            </w:tabs>
            <w:rPr>
              <w:rFonts w:eastAsiaTheme="minorEastAsia"/>
              <w:noProof/>
              <w:kern w:val="2"/>
              <w:lang w:eastAsia="fr-FR"/>
              <w14:ligatures w14:val="standardContextual"/>
            </w:rPr>
          </w:pPr>
          <w:hyperlink w:history="1" w:anchor="_Toc151644017">
            <w:r w:rsidRPr="008B1905" w:rsidR="006062CA">
              <w:rPr>
                <w:rStyle w:val="Lienhypertexte"/>
                <w:rFonts w:ascii="Times New Roman" w:hAnsi="Times New Roman" w:cs="Times New Roman"/>
                <w:b/>
                <w:bCs/>
                <w:noProof/>
              </w:rPr>
              <w:t>SECTION 1 : PRESENTATIONS DES RESULTATS</w:t>
            </w:r>
            <w:r w:rsidR="006062CA">
              <w:rPr>
                <w:noProof/>
                <w:webHidden/>
              </w:rPr>
              <w:tab/>
            </w:r>
            <w:r w:rsidR="006062CA">
              <w:rPr>
                <w:noProof/>
                <w:webHidden/>
              </w:rPr>
              <w:fldChar w:fldCharType="begin"/>
            </w:r>
            <w:r w:rsidR="006062CA">
              <w:rPr>
                <w:noProof/>
                <w:webHidden/>
              </w:rPr>
              <w:instrText xml:space="preserve"> PAGEREF _Toc151644017 \h </w:instrText>
            </w:r>
            <w:r w:rsidR="006062CA">
              <w:rPr>
                <w:noProof/>
                <w:webHidden/>
              </w:rPr>
            </w:r>
            <w:r w:rsidR="006062CA">
              <w:rPr>
                <w:noProof/>
                <w:webHidden/>
              </w:rPr>
              <w:fldChar w:fldCharType="separate"/>
            </w:r>
            <w:r w:rsidR="006062CA">
              <w:rPr>
                <w:noProof/>
                <w:webHidden/>
              </w:rPr>
              <w:t>37</w:t>
            </w:r>
            <w:r w:rsidR="006062CA">
              <w:rPr>
                <w:noProof/>
                <w:webHidden/>
              </w:rPr>
              <w:fldChar w:fldCharType="end"/>
            </w:r>
          </w:hyperlink>
        </w:p>
        <w:p w:rsidR="006062CA" w:rsidRDefault="00000000" w14:paraId="41A4FB07" w14:textId="2CBB8ABF">
          <w:pPr>
            <w:pStyle w:val="TM2"/>
            <w:tabs>
              <w:tab w:val="right" w:leader="dot" w:pos="9062"/>
            </w:tabs>
            <w:rPr>
              <w:rFonts w:eastAsiaTheme="minorEastAsia"/>
              <w:noProof/>
              <w:kern w:val="2"/>
              <w:lang w:eastAsia="fr-FR"/>
              <w14:ligatures w14:val="standardContextual"/>
            </w:rPr>
          </w:pPr>
          <w:hyperlink w:history="1" w:anchor="_Toc151644018">
            <w:r w:rsidRPr="008B1905" w:rsidR="006062CA">
              <w:rPr>
                <w:rStyle w:val="Lienhypertexte"/>
                <w:rFonts w:ascii="Times New Roman" w:hAnsi="Times New Roman" w:cs="Times New Roman"/>
                <w:b/>
                <w:bCs/>
                <w:noProof/>
              </w:rPr>
              <w:t>SECTION 2 : RECOMMENDATION DE POLITIQUE PUBLIQUE</w:t>
            </w:r>
            <w:r w:rsidR="006062CA">
              <w:rPr>
                <w:noProof/>
                <w:webHidden/>
              </w:rPr>
              <w:tab/>
            </w:r>
            <w:r w:rsidR="006062CA">
              <w:rPr>
                <w:noProof/>
                <w:webHidden/>
              </w:rPr>
              <w:fldChar w:fldCharType="begin"/>
            </w:r>
            <w:r w:rsidR="006062CA">
              <w:rPr>
                <w:noProof/>
                <w:webHidden/>
              </w:rPr>
              <w:instrText xml:space="preserve"> PAGEREF _Toc151644018 \h </w:instrText>
            </w:r>
            <w:r w:rsidR="006062CA">
              <w:rPr>
                <w:noProof/>
                <w:webHidden/>
              </w:rPr>
            </w:r>
            <w:r w:rsidR="006062CA">
              <w:rPr>
                <w:noProof/>
                <w:webHidden/>
              </w:rPr>
              <w:fldChar w:fldCharType="separate"/>
            </w:r>
            <w:r w:rsidR="006062CA">
              <w:rPr>
                <w:noProof/>
                <w:webHidden/>
              </w:rPr>
              <w:t>43</w:t>
            </w:r>
            <w:r w:rsidR="006062CA">
              <w:rPr>
                <w:noProof/>
                <w:webHidden/>
              </w:rPr>
              <w:fldChar w:fldCharType="end"/>
            </w:r>
          </w:hyperlink>
        </w:p>
        <w:p w:rsidR="006062CA" w:rsidRDefault="00000000" w14:paraId="713F24E4" w14:textId="7DE279A0">
          <w:pPr>
            <w:pStyle w:val="TM1"/>
            <w:tabs>
              <w:tab w:val="right" w:leader="dot" w:pos="9062"/>
            </w:tabs>
            <w:rPr>
              <w:rFonts w:eastAsiaTheme="minorEastAsia"/>
              <w:noProof/>
              <w:kern w:val="2"/>
              <w:lang w:eastAsia="fr-FR"/>
              <w14:ligatures w14:val="standardContextual"/>
            </w:rPr>
          </w:pPr>
          <w:hyperlink w:history="1" w:anchor="_Toc151644019">
            <w:r w:rsidRPr="008B1905" w:rsidR="006062CA">
              <w:rPr>
                <w:rStyle w:val="Lienhypertexte"/>
                <w:b/>
                <w:bCs/>
                <w:noProof/>
                <w:lang w:val="en-US"/>
              </w:rPr>
              <w:t>CONCLUSION GENERALE</w:t>
            </w:r>
            <w:r w:rsidR="006062CA">
              <w:rPr>
                <w:noProof/>
                <w:webHidden/>
              </w:rPr>
              <w:tab/>
            </w:r>
            <w:r w:rsidR="006062CA">
              <w:rPr>
                <w:noProof/>
                <w:webHidden/>
              </w:rPr>
              <w:fldChar w:fldCharType="begin"/>
            </w:r>
            <w:r w:rsidR="006062CA">
              <w:rPr>
                <w:noProof/>
                <w:webHidden/>
              </w:rPr>
              <w:instrText xml:space="preserve"> PAGEREF _Toc151644019 \h </w:instrText>
            </w:r>
            <w:r w:rsidR="006062CA">
              <w:rPr>
                <w:noProof/>
                <w:webHidden/>
              </w:rPr>
            </w:r>
            <w:r w:rsidR="006062CA">
              <w:rPr>
                <w:noProof/>
                <w:webHidden/>
              </w:rPr>
              <w:fldChar w:fldCharType="separate"/>
            </w:r>
            <w:r w:rsidR="006062CA">
              <w:rPr>
                <w:noProof/>
                <w:webHidden/>
              </w:rPr>
              <w:t>44</w:t>
            </w:r>
            <w:r w:rsidR="006062CA">
              <w:rPr>
                <w:noProof/>
                <w:webHidden/>
              </w:rPr>
              <w:fldChar w:fldCharType="end"/>
            </w:r>
          </w:hyperlink>
        </w:p>
        <w:p w:rsidR="006062CA" w:rsidRDefault="00000000" w14:paraId="1E772781" w14:textId="43BC07AE">
          <w:pPr>
            <w:pStyle w:val="TM1"/>
            <w:tabs>
              <w:tab w:val="right" w:leader="dot" w:pos="9062"/>
            </w:tabs>
            <w:rPr>
              <w:rFonts w:eastAsiaTheme="minorEastAsia"/>
              <w:noProof/>
              <w:kern w:val="2"/>
              <w:lang w:eastAsia="fr-FR"/>
              <w14:ligatures w14:val="standardContextual"/>
            </w:rPr>
          </w:pPr>
          <w:hyperlink w:history="1" w:anchor="_Toc151644020">
            <w:r w:rsidRPr="008B1905" w:rsidR="006062CA">
              <w:rPr>
                <w:rStyle w:val="Lienhypertexte"/>
                <w:rFonts w:eastAsia="Times New Roman" w:cs="Times New Roman"/>
                <w:b/>
                <w:bCs/>
                <w:noProof/>
                <w:lang w:val="en-US"/>
              </w:rPr>
              <w:t>Bibliographie</w:t>
            </w:r>
            <w:r w:rsidR="006062CA">
              <w:rPr>
                <w:noProof/>
                <w:webHidden/>
              </w:rPr>
              <w:tab/>
            </w:r>
            <w:r w:rsidR="006062CA">
              <w:rPr>
                <w:noProof/>
                <w:webHidden/>
              </w:rPr>
              <w:fldChar w:fldCharType="begin"/>
            </w:r>
            <w:r w:rsidR="006062CA">
              <w:rPr>
                <w:noProof/>
                <w:webHidden/>
              </w:rPr>
              <w:instrText xml:space="preserve"> PAGEREF _Toc151644020 \h </w:instrText>
            </w:r>
            <w:r w:rsidR="006062CA">
              <w:rPr>
                <w:noProof/>
                <w:webHidden/>
              </w:rPr>
            </w:r>
            <w:r w:rsidR="006062CA">
              <w:rPr>
                <w:noProof/>
                <w:webHidden/>
              </w:rPr>
              <w:fldChar w:fldCharType="separate"/>
            </w:r>
            <w:r w:rsidR="006062CA">
              <w:rPr>
                <w:noProof/>
                <w:webHidden/>
              </w:rPr>
              <w:t>45</w:t>
            </w:r>
            <w:r w:rsidR="006062CA">
              <w:rPr>
                <w:noProof/>
                <w:webHidden/>
              </w:rPr>
              <w:fldChar w:fldCharType="end"/>
            </w:r>
          </w:hyperlink>
        </w:p>
        <w:p w:rsidR="006062CA" w:rsidRDefault="00000000" w14:paraId="5C335043" w14:textId="7D76A11F">
          <w:pPr>
            <w:pStyle w:val="TM1"/>
            <w:tabs>
              <w:tab w:val="right" w:leader="dot" w:pos="9062"/>
            </w:tabs>
            <w:rPr>
              <w:rFonts w:eastAsiaTheme="minorEastAsia"/>
              <w:noProof/>
              <w:kern w:val="2"/>
              <w:lang w:eastAsia="fr-FR"/>
              <w14:ligatures w14:val="standardContextual"/>
            </w:rPr>
          </w:pPr>
          <w:hyperlink w:history="1" w:anchor="_Toc151644021">
            <w:r w:rsidRPr="008B1905" w:rsidR="006062CA">
              <w:rPr>
                <w:rStyle w:val="Lienhypertexte"/>
                <w:rFonts w:eastAsia="Times New Roman"/>
                <w:b/>
                <w:bCs/>
                <w:noProof/>
                <w:lang w:val="en-US"/>
              </w:rPr>
              <w:t>ANNEXES:</w:t>
            </w:r>
            <w:r w:rsidR="006062CA">
              <w:rPr>
                <w:noProof/>
                <w:webHidden/>
              </w:rPr>
              <w:tab/>
            </w:r>
            <w:r w:rsidR="006062CA">
              <w:rPr>
                <w:noProof/>
                <w:webHidden/>
              </w:rPr>
              <w:fldChar w:fldCharType="begin"/>
            </w:r>
            <w:r w:rsidR="006062CA">
              <w:rPr>
                <w:noProof/>
                <w:webHidden/>
              </w:rPr>
              <w:instrText xml:space="preserve"> PAGEREF _Toc151644021 \h </w:instrText>
            </w:r>
            <w:r w:rsidR="006062CA">
              <w:rPr>
                <w:noProof/>
                <w:webHidden/>
              </w:rPr>
            </w:r>
            <w:r w:rsidR="006062CA">
              <w:rPr>
                <w:noProof/>
                <w:webHidden/>
              </w:rPr>
              <w:fldChar w:fldCharType="separate"/>
            </w:r>
            <w:r w:rsidR="006062CA">
              <w:rPr>
                <w:noProof/>
                <w:webHidden/>
              </w:rPr>
              <w:t>vii</w:t>
            </w:r>
            <w:r w:rsidR="006062CA">
              <w:rPr>
                <w:noProof/>
                <w:webHidden/>
              </w:rPr>
              <w:fldChar w:fldCharType="end"/>
            </w:r>
          </w:hyperlink>
        </w:p>
        <w:p w:rsidR="005C0029" w:rsidRDefault="005C0029" w14:paraId="7BCB0D88" w14:textId="379AF05C">
          <w:r>
            <w:rPr>
              <w:b/>
              <w:bCs/>
            </w:rPr>
            <w:fldChar w:fldCharType="end"/>
          </w:r>
        </w:p>
      </w:sdtContent>
    </w:sdt>
    <w:p w:rsidR="00A36986" w:rsidRDefault="00A36986" w14:paraId="711EA23C" w14:textId="77777777">
      <w:pPr>
        <w:rPr>
          <w:rFonts w:ascii="Times New Roman" w:hAnsi="Times New Roman" w:cs="Times New Roman"/>
          <w:sz w:val="24"/>
          <w:szCs w:val="24"/>
        </w:rPr>
      </w:pPr>
    </w:p>
    <w:p w:rsidR="00A36986" w:rsidRDefault="00A36986" w14:paraId="01657556" w14:textId="77777777">
      <w:pPr>
        <w:rPr>
          <w:rFonts w:ascii="Times New Roman" w:hAnsi="Times New Roman" w:cs="Times New Roman"/>
          <w:sz w:val="24"/>
          <w:szCs w:val="24"/>
        </w:rPr>
      </w:pPr>
    </w:p>
    <w:p w:rsidR="00A36986" w:rsidRDefault="00A36986" w14:paraId="3F373F61" w14:textId="77777777">
      <w:pPr>
        <w:rPr>
          <w:rFonts w:ascii="Times New Roman" w:hAnsi="Times New Roman" w:cs="Times New Roman"/>
          <w:sz w:val="24"/>
          <w:szCs w:val="24"/>
        </w:rPr>
      </w:pPr>
    </w:p>
    <w:p w:rsidRPr="00C9177E" w:rsidR="00D42F0E" w:rsidP="00C9177E" w:rsidRDefault="00F3549F" w14:paraId="5AFF84F4" w14:textId="1AA846B4">
      <w:pPr>
        <w:pStyle w:val="Titre1"/>
        <w:spacing w:line="360" w:lineRule="auto"/>
        <w:jc w:val="both"/>
        <w:rPr>
          <w:rFonts w:eastAsia="Times New Roman" w:cs="Times New Roman"/>
          <w:b/>
          <w:bCs/>
          <w:szCs w:val="28"/>
        </w:rPr>
      </w:pPr>
      <w:bookmarkStart w:name="_Toc151643994" w:id="3"/>
      <w:r w:rsidRPr="00F3549F">
        <w:rPr>
          <w:rFonts w:eastAsia="Times New Roman" w:cs="Times New Roman"/>
          <w:b/>
          <w:bCs/>
          <w:szCs w:val="28"/>
        </w:rPr>
        <w:t>LISTE DES TABLEAUX ET GRAPHIQUES</w:t>
      </w:r>
      <w:bookmarkEnd w:id="3"/>
    </w:p>
    <w:p w:rsidRPr="00082F06" w:rsidR="00082F06" w:rsidP="00082F06" w:rsidRDefault="00082F06" w14:paraId="5B949072" w14:textId="7E40467D">
      <w:pPr>
        <w:pStyle w:val="Titre2"/>
        <w:spacing w:line="360" w:lineRule="auto"/>
        <w:jc w:val="both"/>
        <w:rPr>
          <w:rFonts w:ascii="Times New Roman" w:hAnsi="Times New Roman" w:cs="Times New Roman"/>
          <w:b/>
          <w:bCs/>
          <w:color w:val="auto"/>
          <w:sz w:val="24"/>
          <w:szCs w:val="24"/>
          <w:lang w:eastAsia="fr-FR"/>
        </w:rPr>
      </w:pPr>
      <w:bookmarkStart w:name="_Toc151643995" w:id="4"/>
      <w:r w:rsidRPr="00082F06">
        <w:rPr>
          <w:rFonts w:ascii="Times New Roman" w:hAnsi="Times New Roman" w:cs="Times New Roman"/>
          <w:b/>
          <w:bCs/>
          <w:color w:val="auto"/>
          <w:sz w:val="24"/>
          <w:szCs w:val="24"/>
          <w:lang w:eastAsia="fr-FR"/>
        </w:rPr>
        <w:t>LISTE DES TABLEAUX</w:t>
      </w:r>
      <w:bookmarkEnd w:id="4"/>
    </w:p>
    <w:p w:rsidRPr="00082F06" w:rsidR="00082F06" w:rsidRDefault="00082F06" w14:paraId="24B47261" w14:textId="027FBA45">
      <w:pPr>
        <w:pStyle w:val="Tabledesillustrations"/>
        <w:tabs>
          <w:tab w:val="right" w:leader="dot" w:pos="9062"/>
        </w:tabs>
        <w:rPr>
          <w:rFonts w:eastAsiaTheme="minorEastAsia"/>
          <w:b/>
          <w:bCs/>
          <w:noProof/>
          <w:kern w:val="2"/>
          <w:lang w:eastAsia="fr-FR"/>
          <w14:ligatures w14:val="standardContextual"/>
        </w:rPr>
      </w:pPr>
      <w:r>
        <w:rPr>
          <w:lang w:eastAsia="fr-FR"/>
        </w:rPr>
        <w:fldChar w:fldCharType="begin"/>
      </w:r>
      <w:r>
        <w:rPr>
          <w:lang w:eastAsia="fr-FR"/>
        </w:rPr>
        <w:instrText xml:space="preserve"> TOC \h \z \c "Tableau" </w:instrText>
      </w:r>
      <w:r>
        <w:rPr>
          <w:lang w:eastAsia="fr-FR"/>
        </w:rPr>
        <w:fldChar w:fldCharType="separate"/>
      </w:r>
      <w:hyperlink w:history="1" w:anchor="_Toc151630269">
        <w:r w:rsidRPr="00082F06">
          <w:rPr>
            <w:rStyle w:val="Lienhypertexte"/>
            <w:rFonts w:ascii="Times New Roman" w:hAnsi="Times New Roman" w:cs="Times New Roman"/>
            <w:noProof/>
          </w:rPr>
          <w:t>Tableau 1:Répartition de la population selon le niveau d’étude suivi</w:t>
        </w:r>
        <w:r w:rsidRPr="00082F06">
          <w:rPr>
            <w:b/>
            <w:bCs/>
            <w:noProof/>
            <w:webHidden/>
          </w:rPr>
          <w:tab/>
        </w:r>
        <w:r w:rsidRPr="00082F06">
          <w:rPr>
            <w:b/>
            <w:bCs/>
            <w:noProof/>
            <w:webHidden/>
          </w:rPr>
          <w:fldChar w:fldCharType="begin"/>
        </w:r>
        <w:r w:rsidRPr="00082F06">
          <w:rPr>
            <w:b/>
            <w:bCs/>
            <w:noProof/>
            <w:webHidden/>
          </w:rPr>
          <w:instrText xml:space="preserve"> PAGEREF _Toc151630269 \h </w:instrText>
        </w:r>
        <w:r w:rsidRPr="00082F06">
          <w:rPr>
            <w:b/>
            <w:bCs/>
            <w:noProof/>
            <w:webHidden/>
          </w:rPr>
        </w:r>
        <w:r w:rsidRPr="00082F06">
          <w:rPr>
            <w:b/>
            <w:bCs/>
            <w:noProof/>
            <w:webHidden/>
          </w:rPr>
          <w:fldChar w:fldCharType="separate"/>
        </w:r>
        <w:r w:rsidRPr="00082F06">
          <w:rPr>
            <w:b/>
            <w:bCs/>
            <w:noProof/>
            <w:webHidden/>
          </w:rPr>
          <w:t>11</w:t>
        </w:r>
        <w:r w:rsidRPr="00082F06">
          <w:rPr>
            <w:b/>
            <w:bCs/>
            <w:noProof/>
            <w:webHidden/>
          </w:rPr>
          <w:fldChar w:fldCharType="end"/>
        </w:r>
      </w:hyperlink>
    </w:p>
    <w:p w:rsidRPr="00082F06" w:rsidR="00082F06" w:rsidRDefault="00000000" w14:paraId="3994CC07" w14:textId="2B0A526F">
      <w:pPr>
        <w:pStyle w:val="Tabledesillustrations"/>
        <w:tabs>
          <w:tab w:val="right" w:leader="dot" w:pos="9062"/>
        </w:tabs>
        <w:rPr>
          <w:rFonts w:eastAsiaTheme="minorEastAsia"/>
          <w:noProof/>
          <w:kern w:val="2"/>
          <w:lang w:eastAsia="fr-FR"/>
          <w14:ligatures w14:val="standardContextual"/>
        </w:rPr>
      </w:pPr>
      <w:hyperlink w:history="1" w:anchor="_Toc151630270">
        <w:r w:rsidRPr="00082F06" w:rsidR="00082F06">
          <w:rPr>
            <w:rStyle w:val="Lienhypertexte"/>
            <w:rFonts w:ascii="Times New Roman" w:hAnsi="Times New Roman" w:cs="Times New Roman"/>
            <w:noProof/>
          </w:rPr>
          <w:t>Tableau 2:Synthèse de la revue de littérature empirique</w:t>
        </w:r>
        <w:r w:rsidRPr="00082F06" w:rsidR="00082F06">
          <w:rPr>
            <w:noProof/>
            <w:webHidden/>
          </w:rPr>
          <w:tab/>
        </w:r>
        <w:r w:rsidRPr="00082F06" w:rsidR="00082F06">
          <w:rPr>
            <w:noProof/>
            <w:webHidden/>
          </w:rPr>
          <w:fldChar w:fldCharType="begin"/>
        </w:r>
        <w:r w:rsidRPr="00082F06" w:rsidR="00082F06">
          <w:rPr>
            <w:noProof/>
            <w:webHidden/>
          </w:rPr>
          <w:instrText xml:space="preserve"> PAGEREF _Toc151630270 \h </w:instrText>
        </w:r>
        <w:r w:rsidRPr="00082F06" w:rsidR="00082F06">
          <w:rPr>
            <w:noProof/>
            <w:webHidden/>
          </w:rPr>
        </w:r>
        <w:r w:rsidRPr="00082F06" w:rsidR="00082F06">
          <w:rPr>
            <w:noProof/>
            <w:webHidden/>
          </w:rPr>
          <w:fldChar w:fldCharType="separate"/>
        </w:r>
        <w:r w:rsidRPr="00082F06" w:rsidR="00082F06">
          <w:rPr>
            <w:noProof/>
            <w:webHidden/>
          </w:rPr>
          <w:t>26</w:t>
        </w:r>
        <w:r w:rsidRPr="00082F06" w:rsidR="00082F06">
          <w:rPr>
            <w:noProof/>
            <w:webHidden/>
          </w:rPr>
          <w:fldChar w:fldCharType="end"/>
        </w:r>
      </w:hyperlink>
    </w:p>
    <w:p w:rsidRPr="00082F06" w:rsidR="00082F06" w:rsidRDefault="00000000" w14:paraId="1C640BC0" w14:textId="28440425">
      <w:pPr>
        <w:pStyle w:val="Tabledesillustrations"/>
        <w:tabs>
          <w:tab w:val="right" w:leader="dot" w:pos="9062"/>
        </w:tabs>
        <w:rPr>
          <w:rFonts w:eastAsiaTheme="minorEastAsia"/>
          <w:noProof/>
          <w:kern w:val="2"/>
          <w:lang w:eastAsia="fr-FR"/>
          <w14:ligatures w14:val="standardContextual"/>
        </w:rPr>
      </w:pPr>
      <w:hyperlink w:history="1" w:anchor="_Toc151630271">
        <w:r w:rsidRPr="00082F06" w:rsidR="00082F06">
          <w:rPr>
            <w:rStyle w:val="Lienhypertexte"/>
            <w:rFonts w:ascii="Times New Roman" w:hAnsi="Times New Roman" w:cs="Times New Roman"/>
            <w:noProof/>
          </w:rPr>
          <w:t>Tableau 3:Déterminants du nombre d’années d’éducation</w:t>
        </w:r>
        <w:r w:rsidRPr="00082F06" w:rsidR="00082F06">
          <w:rPr>
            <w:noProof/>
            <w:webHidden/>
          </w:rPr>
          <w:tab/>
        </w:r>
        <w:r w:rsidRPr="00082F06" w:rsidR="00082F06">
          <w:rPr>
            <w:noProof/>
            <w:webHidden/>
          </w:rPr>
          <w:fldChar w:fldCharType="begin"/>
        </w:r>
        <w:r w:rsidRPr="00082F06" w:rsidR="00082F06">
          <w:rPr>
            <w:noProof/>
            <w:webHidden/>
          </w:rPr>
          <w:instrText xml:space="preserve"> PAGEREF _Toc151630271 \h </w:instrText>
        </w:r>
        <w:r w:rsidRPr="00082F06" w:rsidR="00082F06">
          <w:rPr>
            <w:noProof/>
            <w:webHidden/>
          </w:rPr>
        </w:r>
        <w:r w:rsidRPr="00082F06" w:rsidR="00082F06">
          <w:rPr>
            <w:noProof/>
            <w:webHidden/>
          </w:rPr>
          <w:fldChar w:fldCharType="separate"/>
        </w:r>
        <w:r w:rsidRPr="00082F06" w:rsidR="00082F06">
          <w:rPr>
            <w:noProof/>
            <w:webHidden/>
          </w:rPr>
          <w:t>37</w:t>
        </w:r>
        <w:r w:rsidRPr="00082F06" w:rsidR="00082F06">
          <w:rPr>
            <w:noProof/>
            <w:webHidden/>
          </w:rPr>
          <w:fldChar w:fldCharType="end"/>
        </w:r>
      </w:hyperlink>
    </w:p>
    <w:p w:rsidR="00082F06" w:rsidP="00D42F0E" w:rsidRDefault="00082F06" w14:paraId="4EF164C5" w14:textId="3E354953">
      <w:pPr>
        <w:rPr>
          <w:lang w:eastAsia="fr-FR"/>
        </w:rPr>
      </w:pPr>
      <w:r>
        <w:rPr>
          <w:lang w:eastAsia="fr-FR"/>
        </w:rPr>
        <w:fldChar w:fldCharType="end"/>
      </w:r>
    </w:p>
    <w:p w:rsidRPr="00082F06" w:rsidR="00082F06" w:rsidP="00082F06" w:rsidRDefault="00082F06" w14:paraId="673DAA03" w14:textId="6309AE26">
      <w:pPr>
        <w:pStyle w:val="Titre2"/>
        <w:spacing w:line="360" w:lineRule="auto"/>
        <w:jc w:val="both"/>
        <w:rPr>
          <w:rFonts w:ascii="Times New Roman" w:hAnsi="Times New Roman" w:cs="Times New Roman"/>
          <w:b/>
          <w:bCs/>
          <w:color w:val="auto"/>
          <w:sz w:val="24"/>
          <w:szCs w:val="24"/>
          <w:lang w:eastAsia="fr-FR"/>
        </w:rPr>
      </w:pPr>
      <w:bookmarkStart w:name="_Toc151643996" w:id="5"/>
      <w:r w:rsidRPr="00082F06">
        <w:rPr>
          <w:rFonts w:ascii="Times New Roman" w:hAnsi="Times New Roman" w:cs="Times New Roman"/>
          <w:b/>
          <w:bCs/>
          <w:color w:val="auto"/>
          <w:sz w:val="24"/>
          <w:szCs w:val="24"/>
          <w:lang w:eastAsia="fr-FR"/>
        </w:rPr>
        <w:t>LISTE DES GRAPHIQUES</w:t>
      </w:r>
      <w:bookmarkEnd w:id="5"/>
    </w:p>
    <w:p w:rsidR="00082F06" w:rsidRDefault="00082F06" w14:paraId="3144D547" w14:textId="1FBADD0E">
      <w:pPr>
        <w:pStyle w:val="Tabledesillustrations"/>
        <w:tabs>
          <w:tab w:val="right" w:leader="dot" w:pos="9062"/>
        </w:tabs>
        <w:rPr>
          <w:rFonts w:eastAsiaTheme="minorEastAsia"/>
          <w:noProof/>
          <w:kern w:val="2"/>
          <w:lang w:eastAsia="fr-FR"/>
          <w14:ligatures w14:val="standardContextual"/>
        </w:rPr>
      </w:pPr>
      <w:r>
        <w:rPr>
          <w:lang w:eastAsia="fr-FR"/>
        </w:rPr>
        <w:fldChar w:fldCharType="begin"/>
      </w:r>
      <w:r>
        <w:rPr>
          <w:lang w:eastAsia="fr-FR"/>
        </w:rPr>
        <w:instrText xml:space="preserve"> TOC \h \z \c "Graphique" </w:instrText>
      </w:r>
      <w:r>
        <w:rPr>
          <w:lang w:eastAsia="fr-FR"/>
        </w:rPr>
        <w:fldChar w:fldCharType="separate"/>
      </w:r>
      <w:hyperlink w:history="1" w:anchor="_Toc151629870">
        <w:r w:rsidRPr="00082F06">
          <w:rPr>
            <w:rStyle w:val="Lienhypertexte"/>
            <w:rFonts w:ascii="Times New Roman" w:hAnsi="Times New Roman" w:cs="Times New Roman"/>
            <w:noProof/>
          </w:rPr>
          <w:t>Graphique 1: Type d'éducation suivie</w:t>
        </w:r>
        <w:r>
          <w:rPr>
            <w:noProof/>
            <w:webHidden/>
          </w:rPr>
          <w:tab/>
        </w:r>
        <w:r>
          <w:rPr>
            <w:noProof/>
            <w:webHidden/>
          </w:rPr>
          <w:fldChar w:fldCharType="begin"/>
        </w:r>
        <w:r>
          <w:rPr>
            <w:noProof/>
            <w:webHidden/>
          </w:rPr>
          <w:instrText xml:space="preserve"> PAGEREF _Toc151629870 \h </w:instrText>
        </w:r>
        <w:r>
          <w:rPr>
            <w:noProof/>
            <w:webHidden/>
          </w:rPr>
        </w:r>
        <w:r>
          <w:rPr>
            <w:noProof/>
            <w:webHidden/>
          </w:rPr>
          <w:fldChar w:fldCharType="separate"/>
        </w:r>
        <w:r>
          <w:rPr>
            <w:noProof/>
            <w:webHidden/>
          </w:rPr>
          <w:t>12</w:t>
        </w:r>
        <w:r>
          <w:rPr>
            <w:noProof/>
            <w:webHidden/>
          </w:rPr>
          <w:fldChar w:fldCharType="end"/>
        </w:r>
      </w:hyperlink>
    </w:p>
    <w:p w:rsidRPr="00082F06" w:rsidR="00082F06" w:rsidRDefault="00000000" w14:paraId="38B6DEC8" w14:textId="54A4F5FC">
      <w:pPr>
        <w:pStyle w:val="Tabledesillustrations"/>
        <w:tabs>
          <w:tab w:val="right" w:leader="dot" w:pos="9062"/>
        </w:tabs>
        <w:rPr>
          <w:rFonts w:eastAsiaTheme="minorEastAsia"/>
          <w:noProof/>
          <w:kern w:val="2"/>
          <w:lang w:eastAsia="fr-FR"/>
          <w14:ligatures w14:val="standardContextual"/>
        </w:rPr>
      </w:pPr>
      <w:hyperlink w:history="1" w:anchor="_Toc151629871">
        <w:r w:rsidRPr="00082F06" w:rsidR="00082F06">
          <w:rPr>
            <w:rStyle w:val="Lienhypertexte"/>
            <w:rFonts w:ascii="Times New Roman" w:hAnsi="Times New Roman" w:cs="Times New Roman"/>
            <w:noProof/>
          </w:rPr>
          <w:t>Graphique 2: Type de formation informelle suivie</w:t>
        </w:r>
        <w:r w:rsidRPr="00082F06" w:rsidR="00082F06">
          <w:rPr>
            <w:noProof/>
            <w:webHidden/>
          </w:rPr>
          <w:tab/>
        </w:r>
        <w:r w:rsidRPr="00082F06" w:rsidR="00082F06">
          <w:rPr>
            <w:noProof/>
            <w:webHidden/>
          </w:rPr>
          <w:fldChar w:fldCharType="begin"/>
        </w:r>
        <w:r w:rsidRPr="00082F06" w:rsidR="00082F06">
          <w:rPr>
            <w:noProof/>
            <w:webHidden/>
          </w:rPr>
          <w:instrText xml:space="preserve"> PAGEREF _Toc151629871 \h </w:instrText>
        </w:r>
        <w:r w:rsidRPr="00082F06" w:rsidR="00082F06">
          <w:rPr>
            <w:noProof/>
            <w:webHidden/>
          </w:rPr>
        </w:r>
        <w:r w:rsidRPr="00082F06" w:rsidR="00082F06">
          <w:rPr>
            <w:noProof/>
            <w:webHidden/>
          </w:rPr>
          <w:fldChar w:fldCharType="separate"/>
        </w:r>
        <w:r w:rsidRPr="00082F06" w:rsidR="00082F06">
          <w:rPr>
            <w:noProof/>
            <w:webHidden/>
          </w:rPr>
          <w:t>12</w:t>
        </w:r>
        <w:r w:rsidRPr="00082F06" w:rsidR="00082F06">
          <w:rPr>
            <w:noProof/>
            <w:webHidden/>
          </w:rPr>
          <w:fldChar w:fldCharType="end"/>
        </w:r>
      </w:hyperlink>
    </w:p>
    <w:p w:rsidR="00082F06" w:rsidRDefault="00000000" w14:paraId="5A8D7E43" w14:textId="42C1B9CB">
      <w:pPr>
        <w:pStyle w:val="Tabledesillustrations"/>
        <w:tabs>
          <w:tab w:val="right" w:leader="dot" w:pos="9062"/>
        </w:tabs>
        <w:rPr>
          <w:rFonts w:eastAsiaTheme="minorEastAsia"/>
          <w:noProof/>
          <w:kern w:val="2"/>
          <w:lang w:eastAsia="fr-FR"/>
          <w14:ligatures w14:val="standardContextual"/>
        </w:rPr>
      </w:pPr>
      <w:hyperlink w:history="1" w:anchor="_Toc151629872">
        <w:r w:rsidRPr="000B6C84" w:rsidR="00082F06">
          <w:rPr>
            <w:rStyle w:val="Lienhypertexte"/>
            <w:rFonts w:ascii="Times New Roman" w:hAnsi="Times New Roman" w:cs="Times New Roman"/>
            <w:noProof/>
          </w:rPr>
          <w:t>Graphique 3:Dépenses d’éducation en pourcentage des dépenses publiques totales</w:t>
        </w:r>
        <w:r w:rsidR="00082F06">
          <w:rPr>
            <w:noProof/>
            <w:webHidden/>
          </w:rPr>
          <w:tab/>
        </w:r>
        <w:r w:rsidR="00082F06">
          <w:rPr>
            <w:noProof/>
            <w:webHidden/>
          </w:rPr>
          <w:fldChar w:fldCharType="begin"/>
        </w:r>
        <w:r w:rsidR="00082F06">
          <w:rPr>
            <w:noProof/>
            <w:webHidden/>
          </w:rPr>
          <w:instrText xml:space="preserve"> PAGEREF _Toc151629872 \h </w:instrText>
        </w:r>
        <w:r w:rsidR="00082F06">
          <w:rPr>
            <w:noProof/>
            <w:webHidden/>
          </w:rPr>
        </w:r>
        <w:r w:rsidR="00082F06">
          <w:rPr>
            <w:noProof/>
            <w:webHidden/>
          </w:rPr>
          <w:fldChar w:fldCharType="separate"/>
        </w:r>
        <w:r w:rsidR="00082F06">
          <w:rPr>
            <w:noProof/>
            <w:webHidden/>
          </w:rPr>
          <w:t>13</w:t>
        </w:r>
        <w:r w:rsidR="00082F06">
          <w:rPr>
            <w:noProof/>
            <w:webHidden/>
          </w:rPr>
          <w:fldChar w:fldCharType="end"/>
        </w:r>
      </w:hyperlink>
    </w:p>
    <w:p w:rsidRPr="00082F06" w:rsidR="00082F06" w:rsidRDefault="00000000" w14:paraId="0131C7DB" w14:textId="3F451087">
      <w:pPr>
        <w:pStyle w:val="Tabledesillustrations"/>
        <w:tabs>
          <w:tab w:val="right" w:leader="dot" w:pos="9062"/>
        </w:tabs>
        <w:rPr>
          <w:rFonts w:eastAsiaTheme="minorEastAsia"/>
          <w:noProof/>
          <w:kern w:val="2"/>
          <w:lang w:eastAsia="fr-FR"/>
          <w14:ligatures w14:val="standardContextual"/>
        </w:rPr>
      </w:pPr>
      <w:hyperlink w:history="1" w:anchor="_Toc151629873">
        <w:r w:rsidRPr="00082F06" w:rsidR="00082F06">
          <w:rPr>
            <w:rStyle w:val="Lienhypertexte"/>
            <w:rFonts w:ascii="Times New Roman" w:hAnsi="Times New Roman" w:cs="Times New Roman"/>
            <w:noProof/>
          </w:rPr>
          <w:t>Graphique 4:Évolution du taux de non scolarisé au primaire selon le sexe</w:t>
        </w:r>
        <w:r w:rsidRPr="00082F06" w:rsidR="00082F06">
          <w:rPr>
            <w:noProof/>
            <w:webHidden/>
          </w:rPr>
          <w:tab/>
        </w:r>
        <w:r w:rsidRPr="00082F06" w:rsidR="00082F06">
          <w:rPr>
            <w:noProof/>
            <w:webHidden/>
          </w:rPr>
          <w:fldChar w:fldCharType="begin"/>
        </w:r>
        <w:r w:rsidRPr="00082F06" w:rsidR="00082F06">
          <w:rPr>
            <w:noProof/>
            <w:webHidden/>
          </w:rPr>
          <w:instrText xml:space="preserve"> PAGEREF _Toc151629873 \h </w:instrText>
        </w:r>
        <w:r w:rsidRPr="00082F06" w:rsidR="00082F06">
          <w:rPr>
            <w:noProof/>
            <w:webHidden/>
          </w:rPr>
        </w:r>
        <w:r w:rsidRPr="00082F06" w:rsidR="00082F06">
          <w:rPr>
            <w:noProof/>
            <w:webHidden/>
          </w:rPr>
          <w:fldChar w:fldCharType="separate"/>
        </w:r>
        <w:r w:rsidRPr="00082F06" w:rsidR="00082F06">
          <w:rPr>
            <w:noProof/>
            <w:webHidden/>
          </w:rPr>
          <w:t>14</w:t>
        </w:r>
        <w:r w:rsidRPr="00082F06" w:rsidR="00082F06">
          <w:rPr>
            <w:noProof/>
            <w:webHidden/>
          </w:rPr>
          <w:fldChar w:fldCharType="end"/>
        </w:r>
      </w:hyperlink>
    </w:p>
    <w:p w:rsidRPr="00082F06" w:rsidR="00082F06" w:rsidRDefault="00000000" w14:paraId="6DCCC52B" w14:textId="17D7F4BB">
      <w:pPr>
        <w:pStyle w:val="Tabledesillustrations"/>
        <w:tabs>
          <w:tab w:val="right" w:leader="dot" w:pos="9062"/>
        </w:tabs>
        <w:rPr>
          <w:rFonts w:eastAsiaTheme="minorEastAsia"/>
          <w:noProof/>
          <w:kern w:val="2"/>
          <w:lang w:eastAsia="fr-FR"/>
          <w14:ligatures w14:val="standardContextual"/>
        </w:rPr>
      </w:pPr>
      <w:hyperlink w:history="1" w:anchor="_Toc151629874">
        <w:r w:rsidRPr="00082F06" w:rsidR="00082F06">
          <w:rPr>
            <w:rStyle w:val="Lienhypertexte"/>
            <w:rFonts w:ascii="Times New Roman" w:hAnsi="Times New Roman" w:cs="Times New Roman"/>
            <w:noProof/>
          </w:rPr>
          <w:t>Graphique 5: Évolution des conflits de 2011 à 2019</w:t>
        </w:r>
        <w:r w:rsidRPr="00082F06" w:rsidR="00082F06">
          <w:rPr>
            <w:noProof/>
            <w:webHidden/>
          </w:rPr>
          <w:tab/>
        </w:r>
        <w:r w:rsidRPr="00082F06" w:rsidR="00082F06">
          <w:rPr>
            <w:noProof/>
            <w:webHidden/>
          </w:rPr>
          <w:fldChar w:fldCharType="begin"/>
        </w:r>
        <w:r w:rsidRPr="00082F06" w:rsidR="00082F06">
          <w:rPr>
            <w:noProof/>
            <w:webHidden/>
          </w:rPr>
          <w:instrText xml:space="preserve"> PAGEREF _Toc151629874 \h </w:instrText>
        </w:r>
        <w:r w:rsidRPr="00082F06" w:rsidR="00082F06">
          <w:rPr>
            <w:noProof/>
            <w:webHidden/>
          </w:rPr>
        </w:r>
        <w:r w:rsidRPr="00082F06" w:rsidR="00082F06">
          <w:rPr>
            <w:noProof/>
            <w:webHidden/>
          </w:rPr>
          <w:fldChar w:fldCharType="separate"/>
        </w:r>
        <w:r w:rsidRPr="00082F06" w:rsidR="00082F06">
          <w:rPr>
            <w:noProof/>
            <w:webHidden/>
          </w:rPr>
          <w:t>15</w:t>
        </w:r>
        <w:r w:rsidRPr="00082F06" w:rsidR="00082F06">
          <w:rPr>
            <w:noProof/>
            <w:webHidden/>
          </w:rPr>
          <w:fldChar w:fldCharType="end"/>
        </w:r>
      </w:hyperlink>
    </w:p>
    <w:p w:rsidR="00082F06" w:rsidP="00D42F0E" w:rsidRDefault="00082F06" w14:paraId="62D453AE" w14:textId="63B4EDB1">
      <w:pPr>
        <w:rPr>
          <w:lang w:eastAsia="fr-FR"/>
        </w:rPr>
      </w:pPr>
      <w:r>
        <w:rPr>
          <w:lang w:eastAsia="fr-FR"/>
        </w:rPr>
        <w:fldChar w:fldCharType="end"/>
      </w:r>
    </w:p>
    <w:p w:rsidR="00A36986" w:rsidP="00D42F0E" w:rsidRDefault="00A36986" w14:paraId="72E88FCE" w14:textId="77777777">
      <w:pPr>
        <w:rPr>
          <w:lang w:eastAsia="fr-FR"/>
        </w:rPr>
      </w:pPr>
    </w:p>
    <w:p w:rsidR="00A36986" w:rsidP="00D42F0E" w:rsidRDefault="00A36986" w14:paraId="14EDE1DE" w14:textId="77777777">
      <w:pPr>
        <w:rPr>
          <w:lang w:eastAsia="fr-FR"/>
        </w:rPr>
      </w:pPr>
    </w:p>
    <w:p w:rsidR="00A36986" w:rsidP="00D42F0E" w:rsidRDefault="00A36986" w14:paraId="3BEFED5B" w14:textId="77777777">
      <w:pPr>
        <w:rPr>
          <w:lang w:eastAsia="fr-FR"/>
        </w:rPr>
      </w:pPr>
    </w:p>
    <w:p w:rsidR="00A36986" w:rsidP="00D42F0E" w:rsidRDefault="00A36986" w14:paraId="6614CFC9" w14:textId="77777777">
      <w:pPr>
        <w:rPr>
          <w:lang w:eastAsia="fr-FR"/>
        </w:rPr>
      </w:pPr>
    </w:p>
    <w:p w:rsidR="00A36986" w:rsidP="00D42F0E" w:rsidRDefault="00A36986" w14:paraId="5244403E" w14:textId="77777777">
      <w:pPr>
        <w:rPr>
          <w:lang w:eastAsia="fr-FR"/>
        </w:rPr>
      </w:pPr>
    </w:p>
    <w:p w:rsidR="00A36986" w:rsidP="00D42F0E" w:rsidRDefault="00A36986" w14:paraId="790BB628" w14:textId="77777777">
      <w:pPr>
        <w:rPr>
          <w:lang w:eastAsia="fr-FR"/>
        </w:rPr>
      </w:pPr>
    </w:p>
    <w:p w:rsidR="00A36986" w:rsidP="00D42F0E" w:rsidRDefault="00A36986" w14:paraId="3C47AA90" w14:textId="77777777">
      <w:pPr>
        <w:rPr>
          <w:lang w:eastAsia="fr-FR"/>
        </w:rPr>
      </w:pPr>
    </w:p>
    <w:p w:rsidR="00A36986" w:rsidP="00D42F0E" w:rsidRDefault="00A36986" w14:paraId="2361D45B" w14:textId="77777777">
      <w:pPr>
        <w:rPr>
          <w:lang w:eastAsia="fr-FR"/>
        </w:rPr>
      </w:pPr>
    </w:p>
    <w:p w:rsidR="00A36986" w:rsidP="00D42F0E" w:rsidRDefault="00A36986" w14:paraId="09D86ACC" w14:textId="77777777">
      <w:pPr>
        <w:rPr>
          <w:lang w:eastAsia="fr-FR"/>
        </w:rPr>
      </w:pPr>
    </w:p>
    <w:p w:rsidR="00A36986" w:rsidP="00D42F0E" w:rsidRDefault="00A36986" w14:paraId="7FE17928" w14:textId="77777777">
      <w:pPr>
        <w:rPr>
          <w:lang w:eastAsia="fr-FR"/>
        </w:rPr>
      </w:pPr>
    </w:p>
    <w:p w:rsidR="00A36986" w:rsidP="00D42F0E" w:rsidRDefault="00A36986" w14:paraId="688200A5" w14:textId="77777777">
      <w:pPr>
        <w:rPr>
          <w:lang w:eastAsia="fr-FR"/>
        </w:rPr>
      </w:pPr>
    </w:p>
    <w:p w:rsidR="00A36986" w:rsidP="00D42F0E" w:rsidRDefault="00A36986" w14:paraId="16AEEF0F" w14:textId="77777777">
      <w:pPr>
        <w:rPr>
          <w:lang w:eastAsia="fr-FR"/>
        </w:rPr>
      </w:pPr>
    </w:p>
    <w:p w:rsidR="00A36986" w:rsidP="00D42F0E" w:rsidRDefault="00A36986" w14:paraId="7156643D" w14:textId="77777777">
      <w:pPr>
        <w:rPr>
          <w:lang w:eastAsia="fr-FR"/>
        </w:rPr>
      </w:pPr>
    </w:p>
    <w:p w:rsidR="00A36986" w:rsidP="00D42F0E" w:rsidRDefault="00A36986" w14:paraId="1829E75F" w14:textId="77777777">
      <w:pPr>
        <w:rPr>
          <w:lang w:eastAsia="fr-FR"/>
        </w:rPr>
      </w:pPr>
    </w:p>
    <w:p w:rsidR="00D42F0E" w:rsidRDefault="00D42F0E" w14:paraId="37620E4E" w14:textId="179C64ED">
      <w:pPr>
        <w:pStyle w:val="Tabledesillustrations"/>
        <w:tabs>
          <w:tab w:val="right" w:leader="dot" w:pos="9062"/>
        </w:tabs>
        <w:rPr>
          <w:noProof/>
        </w:rPr>
      </w:pPr>
      <w:r>
        <w:rPr>
          <w:rFonts w:cs="Times New Roman"/>
          <w:b/>
          <w:bCs/>
          <w:sz w:val="24"/>
          <w:szCs w:val="24"/>
        </w:rPr>
        <w:fldChar w:fldCharType="begin"/>
      </w:r>
      <w:r>
        <w:rPr>
          <w:rFonts w:cs="Times New Roman"/>
          <w:b/>
          <w:bCs/>
          <w:sz w:val="24"/>
          <w:szCs w:val="24"/>
        </w:rPr>
        <w:instrText xml:space="preserve"> TOC \h \z \c "Tableau" </w:instrText>
      </w:r>
      <w:r>
        <w:rPr>
          <w:rFonts w:cs="Times New Roman"/>
          <w:b/>
          <w:bCs/>
          <w:sz w:val="24"/>
          <w:szCs w:val="24"/>
        </w:rPr>
        <w:fldChar w:fldCharType="separate"/>
      </w:r>
    </w:p>
    <w:p w:rsidR="00C9177E" w:rsidP="00BB5634" w:rsidRDefault="00D42F0E" w14:paraId="397D3AB0" w14:textId="77777777">
      <w:pPr>
        <w:pStyle w:val="Titre1"/>
        <w:spacing w:line="360" w:lineRule="auto"/>
        <w:jc w:val="both"/>
        <w:rPr>
          <w:rFonts w:cs="Times New Roman"/>
          <w:b/>
          <w:bCs/>
          <w:sz w:val="24"/>
          <w:szCs w:val="24"/>
        </w:rPr>
      </w:pPr>
      <w:r>
        <w:rPr>
          <w:rFonts w:cs="Times New Roman"/>
          <w:b/>
          <w:bCs/>
          <w:sz w:val="24"/>
          <w:szCs w:val="24"/>
        </w:rPr>
        <w:fldChar w:fldCharType="end"/>
      </w:r>
    </w:p>
    <w:p w:rsidRPr="00C9177E" w:rsidR="008C0C9F" w:rsidP="00C9177E" w:rsidRDefault="008C0C9F" w14:paraId="5EF5076F" w14:textId="77777777">
      <w:pPr>
        <w:rPr>
          <w:lang w:eastAsia="fr-FR"/>
        </w:rPr>
      </w:pPr>
    </w:p>
    <w:p w:rsidRPr="00161C21" w:rsidR="00384E6F" w:rsidP="00BB5634" w:rsidRDefault="1AE34594" w14:paraId="63FA2840" w14:textId="68FF544B">
      <w:pPr>
        <w:pStyle w:val="Titre1"/>
        <w:spacing w:line="360" w:lineRule="auto"/>
        <w:jc w:val="both"/>
        <w:rPr>
          <w:rFonts w:cs="Times New Roman"/>
          <w:b/>
          <w:bCs/>
          <w:sz w:val="24"/>
          <w:szCs w:val="24"/>
        </w:rPr>
      </w:pPr>
      <w:bookmarkStart w:name="_Toc151643997" w:id="6"/>
      <w:r w:rsidRPr="1AE34594">
        <w:rPr>
          <w:rFonts w:eastAsia="Times New Roman" w:cs="Times New Roman"/>
          <w:b/>
          <w:bCs/>
          <w:szCs w:val="28"/>
        </w:rPr>
        <w:lastRenderedPageBreak/>
        <w:t>SIGLES ET ABBREVIATIONS</w:t>
      </w:r>
      <w:bookmarkEnd w:id="6"/>
    </w:p>
    <w:p w:rsidRPr="00A76B3D" w:rsidR="00384E6F" w:rsidP="00384E6F" w:rsidRDefault="00384E6F" w14:paraId="0EE70E56" w14:textId="77777777">
      <w:pPr>
        <w:spacing w:line="360" w:lineRule="auto"/>
        <w:rPr>
          <w:rFonts w:ascii="Times New Roman" w:hAnsi="Times New Roman" w:cs="Times New Roman"/>
          <w:sz w:val="24"/>
          <w:szCs w:val="24"/>
        </w:rPr>
      </w:pPr>
      <w:r w:rsidRPr="00A76B3D">
        <w:rPr>
          <w:rFonts w:ascii="Times New Roman" w:hAnsi="Times New Roman" w:cs="Times New Roman"/>
          <w:sz w:val="24"/>
          <w:szCs w:val="24"/>
        </w:rPr>
        <w:t>MNLA : Mouvement National de Libération de l’Azawad</w:t>
      </w:r>
    </w:p>
    <w:p w:rsidRPr="00B324AB" w:rsidR="00384E6F" w:rsidP="00384E6F" w:rsidRDefault="003324B0" w14:paraId="511DA466" w14:textId="051298A7">
      <w:pPr>
        <w:spacing w:line="360" w:lineRule="auto"/>
        <w:rPr>
          <w:rFonts w:ascii="Times New Roman" w:hAnsi="Times New Roman" w:cs="Times New Roman"/>
          <w:sz w:val="24"/>
          <w:szCs w:val="24"/>
          <w:lang w:val="en-US"/>
        </w:rPr>
      </w:pPr>
      <w:r w:rsidRPr="00B324AB">
        <w:rPr>
          <w:rFonts w:ascii="Times New Roman" w:hAnsi="Times New Roman" w:cs="Times New Roman"/>
          <w:sz w:val="24"/>
          <w:szCs w:val="24"/>
          <w:lang w:val="en-US"/>
        </w:rPr>
        <w:t>WDI:</w:t>
      </w:r>
      <w:r w:rsidRPr="00B324AB" w:rsidR="00384E6F">
        <w:rPr>
          <w:rFonts w:ascii="Times New Roman" w:hAnsi="Times New Roman" w:cs="Times New Roman"/>
          <w:sz w:val="24"/>
          <w:szCs w:val="24"/>
          <w:lang w:val="en-US"/>
        </w:rPr>
        <w:t xml:space="preserve"> Word Development Indicator</w:t>
      </w:r>
    </w:p>
    <w:p w:rsidRPr="00B324AB" w:rsidR="00384E6F" w:rsidP="00384E6F" w:rsidRDefault="003324B0" w14:paraId="7938CEDE" w14:textId="2E4E5176">
      <w:pPr>
        <w:spacing w:line="360" w:lineRule="auto"/>
        <w:rPr>
          <w:rFonts w:ascii="Times New Roman" w:hAnsi="Times New Roman" w:cs="Times New Roman"/>
          <w:sz w:val="24"/>
          <w:szCs w:val="24"/>
          <w:lang w:val="en-US"/>
        </w:rPr>
      </w:pPr>
      <w:r w:rsidRPr="00B324AB">
        <w:rPr>
          <w:rFonts w:ascii="Times New Roman" w:hAnsi="Times New Roman" w:cs="Times New Roman"/>
          <w:sz w:val="24"/>
          <w:szCs w:val="24"/>
          <w:lang w:val="en-US"/>
        </w:rPr>
        <w:t>PSM:</w:t>
      </w:r>
      <w:r w:rsidRPr="00B324AB" w:rsidR="00384E6F">
        <w:rPr>
          <w:rFonts w:ascii="Times New Roman" w:hAnsi="Times New Roman" w:cs="Times New Roman"/>
          <w:sz w:val="24"/>
          <w:szCs w:val="24"/>
          <w:lang w:val="en-US"/>
        </w:rPr>
        <w:t xml:space="preserve"> Propensity Score Matching</w:t>
      </w:r>
    </w:p>
    <w:p w:rsidRPr="00A76B3D" w:rsidR="00384E6F" w:rsidP="00384E6F" w:rsidRDefault="00384E6F" w14:paraId="1365177B" w14:textId="77777777">
      <w:pPr>
        <w:spacing w:line="360" w:lineRule="auto"/>
        <w:rPr>
          <w:rFonts w:ascii="Times New Roman" w:hAnsi="Times New Roman" w:cs="Times New Roman"/>
          <w:sz w:val="24"/>
          <w:szCs w:val="24"/>
        </w:rPr>
      </w:pPr>
      <w:r w:rsidRPr="00A76B3D">
        <w:rPr>
          <w:rFonts w:ascii="Times New Roman" w:hAnsi="Times New Roman" w:cs="Times New Roman"/>
          <w:sz w:val="24"/>
          <w:szCs w:val="24"/>
        </w:rPr>
        <w:t xml:space="preserve">ENV : </w:t>
      </w:r>
      <w:r w:rsidRPr="00A76B3D" w:rsidR="009047CD">
        <w:rPr>
          <w:rFonts w:ascii="Times New Roman" w:hAnsi="Times New Roman" w:cs="Times New Roman"/>
          <w:sz w:val="24"/>
          <w:szCs w:val="24"/>
        </w:rPr>
        <w:t>Enquête de Niveau de Vie</w:t>
      </w:r>
    </w:p>
    <w:p w:rsidRPr="00A76B3D" w:rsidR="00384E6F" w:rsidP="00384E6F" w:rsidRDefault="00384E6F" w14:paraId="284294D7" w14:textId="77777777">
      <w:pPr>
        <w:spacing w:line="360" w:lineRule="auto"/>
        <w:rPr>
          <w:rFonts w:ascii="Times New Roman" w:hAnsi="Times New Roman" w:cs="Times New Roman"/>
          <w:sz w:val="24"/>
          <w:szCs w:val="24"/>
        </w:rPr>
      </w:pPr>
      <w:r w:rsidRPr="00A76B3D">
        <w:rPr>
          <w:rFonts w:ascii="Times New Roman" w:hAnsi="Times New Roman" w:cs="Times New Roman"/>
          <w:sz w:val="24"/>
          <w:szCs w:val="24"/>
        </w:rPr>
        <w:t>EHCVM : Enquête Harmonisée sur les Conditions de vie des Ménages</w:t>
      </w:r>
    </w:p>
    <w:p w:rsidRPr="00B324AB" w:rsidR="00384E6F" w:rsidP="00384E6F" w:rsidRDefault="003324B0" w14:paraId="1D54B6B4" w14:textId="1752CE1B">
      <w:pPr>
        <w:spacing w:line="360" w:lineRule="auto"/>
        <w:rPr>
          <w:rFonts w:ascii="Times New Roman" w:hAnsi="Times New Roman" w:cs="Times New Roman"/>
          <w:sz w:val="24"/>
          <w:szCs w:val="24"/>
          <w:lang w:val="en-US"/>
        </w:rPr>
      </w:pPr>
      <w:r w:rsidRPr="00B324AB">
        <w:rPr>
          <w:rFonts w:ascii="Times New Roman" w:hAnsi="Times New Roman" w:cs="Times New Roman"/>
          <w:sz w:val="24"/>
          <w:szCs w:val="24"/>
          <w:lang w:val="en-US"/>
        </w:rPr>
        <w:t>ACLED:</w:t>
      </w:r>
      <w:r w:rsidRPr="00B324AB" w:rsidR="009047CD">
        <w:rPr>
          <w:rFonts w:ascii="Times New Roman" w:hAnsi="Times New Roman" w:cs="Times New Roman"/>
          <w:sz w:val="24"/>
          <w:szCs w:val="24"/>
          <w:lang w:val="en-US"/>
        </w:rPr>
        <w:t xml:space="preserve"> Armed Conflict Location and Event Data</w:t>
      </w:r>
    </w:p>
    <w:p w:rsidRPr="00A76B3D" w:rsidR="00384E6F" w:rsidP="00384E6F" w:rsidRDefault="00384E6F" w14:paraId="55F1CC84" w14:textId="77777777">
      <w:pPr>
        <w:spacing w:line="360" w:lineRule="auto"/>
        <w:rPr>
          <w:rFonts w:ascii="Times New Roman" w:hAnsi="Times New Roman" w:cs="Times New Roman"/>
          <w:sz w:val="24"/>
          <w:szCs w:val="24"/>
        </w:rPr>
      </w:pPr>
      <w:r w:rsidRPr="00A76B3D">
        <w:rPr>
          <w:rFonts w:ascii="Times New Roman" w:hAnsi="Times New Roman" w:cs="Times New Roman"/>
          <w:sz w:val="24"/>
          <w:szCs w:val="24"/>
        </w:rPr>
        <w:t>PASEC</w:t>
      </w:r>
      <w:r w:rsidRPr="00A76B3D" w:rsidR="009047CD">
        <w:rPr>
          <w:rFonts w:ascii="Times New Roman" w:hAnsi="Times New Roman" w:cs="Times New Roman"/>
          <w:sz w:val="24"/>
          <w:szCs w:val="24"/>
        </w:rPr>
        <w:t> : Programme d’Analyse des Systèmes Educatifs de la CONFEMEN</w:t>
      </w:r>
    </w:p>
    <w:p w:rsidRPr="00A76B3D" w:rsidR="00384E6F" w:rsidP="00384E6F" w:rsidRDefault="00384E6F" w14:paraId="383FB57A" w14:textId="77777777">
      <w:pPr>
        <w:spacing w:line="360" w:lineRule="auto"/>
        <w:rPr>
          <w:rFonts w:ascii="Times New Roman" w:hAnsi="Times New Roman" w:cs="Times New Roman"/>
          <w:sz w:val="24"/>
          <w:szCs w:val="24"/>
        </w:rPr>
      </w:pPr>
      <w:r w:rsidRPr="00A76B3D">
        <w:rPr>
          <w:rFonts w:ascii="Times New Roman" w:hAnsi="Times New Roman" w:cs="Times New Roman"/>
          <w:sz w:val="24"/>
          <w:szCs w:val="24"/>
        </w:rPr>
        <w:t>MUJAO :</w:t>
      </w:r>
      <w:r w:rsidRPr="00A76B3D" w:rsidR="009047CD">
        <w:rPr>
          <w:rFonts w:ascii="Times New Roman" w:hAnsi="Times New Roman" w:cs="Times New Roman"/>
          <w:sz w:val="24"/>
          <w:szCs w:val="24"/>
        </w:rPr>
        <w:t xml:space="preserve"> Mouvement pour l’Unicité du Jihad en Afrique de l’Ouest</w:t>
      </w:r>
    </w:p>
    <w:p w:rsidRPr="00A76B3D" w:rsidR="00384E6F" w:rsidP="00384E6F" w:rsidRDefault="00384E6F" w14:paraId="7F21D4C5" w14:textId="77777777">
      <w:pPr>
        <w:spacing w:line="360" w:lineRule="auto"/>
        <w:rPr>
          <w:rFonts w:ascii="Times New Roman" w:hAnsi="Times New Roman" w:cs="Times New Roman"/>
          <w:sz w:val="24"/>
          <w:szCs w:val="24"/>
        </w:rPr>
      </w:pPr>
      <w:r w:rsidRPr="00A76B3D">
        <w:rPr>
          <w:rFonts w:ascii="Times New Roman" w:hAnsi="Times New Roman" w:cs="Times New Roman"/>
          <w:sz w:val="24"/>
          <w:szCs w:val="24"/>
        </w:rPr>
        <w:t>AQMI</w:t>
      </w:r>
      <w:r w:rsidRPr="00A76B3D" w:rsidR="009047CD">
        <w:rPr>
          <w:rFonts w:ascii="Times New Roman" w:hAnsi="Times New Roman" w:cs="Times New Roman"/>
          <w:sz w:val="24"/>
          <w:szCs w:val="24"/>
        </w:rPr>
        <w:t> : Al-Qaïda au Maghreb Islamique</w:t>
      </w:r>
    </w:p>
    <w:p w:rsidRPr="00A76B3D" w:rsidR="00384E6F" w:rsidP="00384E6F" w:rsidRDefault="00384E6F" w14:paraId="4FEC8665" w14:textId="77777777">
      <w:pPr>
        <w:spacing w:line="360" w:lineRule="auto"/>
        <w:rPr>
          <w:rFonts w:ascii="Times New Roman" w:hAnsi="Times New Roman" w:cs="Times New Roman"/>
          <w:sz w:val="24"/>
          <w:szCs w:val="24"/>
        </w:rPr>
      </w:pPr>
      <w:r w:rsidRPr="00A76B3D">
        <w:rPr>
          <w:rFonts w:ascii="Times New Roman" w:hAnsi="Times New Roman" w:cs="Times New Roman"/>
          <w:sz w:val="24"/>
          <w:szCs w:val="24"/>
        </w:rPr>
        <w:t>MINUSMA : Mission des Nations Unies pour le Maintien de la paix</w:t>
      </w:r>
    </w:p>
    <w:p w:rsidRPr="00A76B3D" w:rsidR="00384E6F" w:rsidP="00384E6F" w:rsidRDefault="00384E6F" w14:paraId="3FECC235" w14:textId="77777777">
      <w:pPr>
        <w:spacing w:line="360" w:lineRule="auto"/>
        <w:rPr>
          <w:rFonts w:ascii="Times New Roman" w:hAnsi="Times New Roman" w:cs="Times New Roman"/>
          <w:sz w:val="24"/>
          <w:szCs w:val="24"/>
        </w:rPr>
      </w:pPr>
      <w:r w:rsidRPr="00A76B3D">
        <w:rPr>
          <w:rFonts w:ascii="Times New Roman" w:hAnsi="Times New Roman" w:cs="Times New Roman"/>
          <w:sz w:val="24"/>
          <w:szCs w:val="24"/>
        </w:rPr>
        <w:t>PIB : Produit Intérieur Brut</w:t>
      </w:r>
    </w:p>
    <w:p w:rsidRPr="00A76B3D" w:rsidR="00384E6F" w:rsidP="00384E6F" w:rsidRDefault="00384E6F" w14:paraId="78E34C35" w14:textId="77777777">
      <w:pPr>
        <w:spacing w:line="360" w:lineRule="auto"/>
        <w:rPr>
          <w:rFonts w:ascii="Times New Roman" w:hAnsi="Times New Roman" w:cs="Times New Roman"/>
          <w:sz w:val="24"/>
          <w:szCs w:val="24"/>
        </w:rPr>
      </w:pPr>
      <w:r w:rsidRPr="00A76B3D">
        <w:rPr>
          <w:rFonts w:ascii="Times New Roman" w:hAnsi="Times New Roman" w:cs="Times New Roman"/>
          <w:sz w:val="24"/>
          <w:szCs w:val="24"/>
        </w:rPr>
        <w:t>PNB : Produit National Brut</w:t>
      </w:r>
    </w:p>
    <w:p w:rsidR="00384E6F" w:rsidP="00384E6F" w:rsidRDefault="005032C0" w14:paraId="42EF8F1B" w14:textId="77777777">
      <w:pPr>
        <w:spacing w:line="360" w:lineRule="auto"/>
        <w:rPr>
          <w:rFonts w:ascii="Times New Roman" w:hAnsi="Times New Roman" w:cs="Times New Roman"/>
          <w:sz w:val="24"/>
          <w:szCs w:val="24"/>
        </w:rPr>
      </w:pPr>
      <w:r>
        <w:rPr>
          <w:rFonts w:ascii="Times New Roman" w:hAnsi="Times New Roman" w:cs="Times New Roman"/>
          <w:sz w:val="24"/>
          <w:szCs w:val="24"/>
        </w:rPr>
        <w:t>UNESCO :</w:t>
      </w:r>
      <w:r w:rsidR="000B6D87">
        <w:rPr>
          <w:rFonts w:ascii="Times New Roman" w:hAnsi="Times New Roman" w:cs="Times New Roman"/>
          <w:sz w:val="24"/>
          <w:szCs w:val="24"/>
        </w:rPr>
        <w:t xml:space="preserve"> Organisation des Nations Unies pour l’Education, la Science et la Culture</w:t>
      </w:r>
    </w:p>
    <w:p w:rsidRPr="00A76B3D" w:rsidR="00C41CA5" w:rsidP="00384E6F" w:rsidRDefault="00C41CA5" w14:paraId="7B51D067" w14:textId="77777777">
      <w:pPr>
        <w:spacing w:line="360" w:lineRule="auto"/>
        <w:rPr>
          <w:rFonts w:ascii="Times New Roman" w:hAnsi="Times New Roman" w:cs="Times New Roman"/>
          <w:sz w:val="24"/>
          <w:szCs w:val="24"/>
        </w:rPr>
      </w:pPr>
      <w:r>
        <w:rPr>
          <w:rFonts w:ascii="Times New Roman" w:hAnsi="Times New Roman" w:cs="Times New Roman"/>
          <w:sz w:val="24"/>
          <w:szCs w:val="24"/>
        </w:rPr>
        <w:t>UEMOA : Union Economique et Monétaire Ouest Africaine</w:t>
      </w:r>
    </w:p>
    <w:p w:rsidRPr="00A76B3D" w:rsidR="00384E6F" w:rsidP="1AE34594" w:rsidRDefault="1AE34594" w14:paraId="15A2B53D" w14:textId="23C850B6">
      <w:pPr>
        <w:spacing w:line="360" w:lineRule="auto"/>
        <w:rPr>
          <w:rFonts w:ascii="Times New Roman" w:hAnsi="Times New Roman" w:cs="Times New Roman"/>
          <w:sz w:val="24"/>
          <w:szCs w:val="24"/>
        </w:rPr>
      </w:pPr>
      <w:r w:rsidRPr="1AE34594">
        <w:rPr>
          <w:rFonts w:ascii="Times New Roman" w:hAnsi="Times New Roman" w:cs="Times New Roman"/>
          <w:sz w:val="24"/>
          <w:szCs w:val="24"/>
        </w:rPr>
        <w:t>UNICEF : Fonds des Nations Unies pour l’Enfance</w:t>
      </w:r>
    </w:p>
    <w:p w:rsidRPr="00A76B3D" w:rsidR="00384E6F" w:rsidP="1AE34594" w:rsidRDefault="46699C04" w14:paraId="1E0FB08A" w14:textId="3F90231A">
      <w:pPr>
        <w:spacing w:line="360" w:lineRule="auto"/>
        <w:rPr>
          <w:rFonts w:ascii="Times New Roman" w:hAnsi="Times New Roman" w:cs="Times New Roman"/>
          <w:sz w:val="24"/>
          <w:szCs w:val="24"/>
        </w:rPr>
      </w:pPr>
      <w:r w:rsidRPr="46699C04">
        <w:rPr>
          <w:rFonts w:ascii="Times New Roman" w:hAnsi="Times New Roman" w:cs="Times New Roman"/>
          <w:sz w:val="24"/>
          <w:szCs w:val="24"/>
        </w:rPr>
        <w:t xml:space="preserve">AOF : Afrique </w:t>
      </w:r>
      <w:proofErr w:type="gramStart"/>
      <w:r w:rsidRPr="46699C04">
        <w:rPr>
          <w:rFonts w:ascii="Times New Roman" w:hAnsi="Times New Roman" w:cs="Times New Roman"/>
          <w:sz w:val="24"/>
          <w:szCs w:val="24"/>
        </w:rPr>
        <w:t>Occidentale</w:t>
      </w:r>
      <w:proofErr w:type="gramEnd"/>
      <w:r w:rsidRPr="46699C04">
        <w:rPr>
          <w:rFonts w:ascii="Times New Roman" w:hAnsi="Times New Roman" w:cs="Times New Roman"/>
          <w:sz w:val="24"/>
          <w:szCs w:val="24"/>
        </w:rPr>
        <w:t xml:space="preserve"> Française</w:t>
      </w:r>
    </w:p>
    <w:p w:rsidRPr="00A76B3D" w:rsidR="00384E6F" w:rsidP="1AE34594" w:rsidRDefault="1AE34594" w14:paraId="5AF46DA1" w14:textId="25D7141F">
      <w:pPr>
        <w:spacing w:line="360" w:lineRule="auto"/>
        <w:rPr>
          <w:rFonts w:ascii="Times New Roman" w:hAnsi="Times New Roman" w:cs="Times New Roman"/>
          <w:sz w:val="24"/>
          <w:szCs w:val="24"/>
        </w:rPr>
      </w:pPr>
      <w:r w:rsidRPr="1AE34594">
        <w:rPr>
          <w:rFonts w:ascii="Times New Roman" w:hAnsi="Times New Roman" w:cs="Times New Roman"/>
          <w:sz w:val="24"/>
          <w:szCs w:val="24"/>
        </w:rPr>
        <w:t>DD : Double différence ou Différence in Différence</w:t>
      </w:r>
    </w:p>
    <w:p w:rsidRPr="00A76B3D" w:rsidR="00384E6F" w:rsidP="1AE34594" w:rsidRDefault="1AE34594" w14:paraId="6E1EAEF9" w14:textId="452DB335">
      <w:pPr>
        <w:spacing w:line="360" w:lineRule="auto"/>
        <w:rPr>
          <w:rFonts w:ascii="Times New Roman" w:hAnsi="Times New Roman" w:cs="Times New Roman"/>
          <w:sz w:val="24"/>
          <w:szCs w:val="24"/>
        </w:rPr>
      </w:pPr>
      <w:r w:rsidRPr="1AE34594">
        <w:rPr>
          <w:rFonts w:ascii="Times New Roman" w:hAnsi="Times New Roman" w:cs="Times New Roman"/>
          <w:sz w:val="24"/>
          <w:szCs w:val="24"/>
        </w:rPr>
        <w:t>PNUD : Programme des Nations Unies pour le Développement</w:t>
      </w:r>
    </w:p>
    <w:p w:rsidRPr="00A76B3D" w:rsidR="00384E6F" w:rsidP="1AE34594" w:rsidRDefault="1AE34594" w14:paraId="2A2B7F78" w14:textId="5541A525">
      <w:pPr>
        <w:spacing w:line="360" w:lineRule="auto"/>
        <w:rPr>
          <w:rFonts w:ascii="Times New Roman" w:hAnsi="Times New Roman" w:cs="Times New Roman"/>
          <w:sz w:val="24"/>
          <w:szCs w:val="24"/>
        </w:rPr>
      </w:pPr>
      <w:r w:rsidRPr="1AE34594">
        <w:rPr>
          <w:rFonts w:ascii="Times New Roman" w:hAnsi="Times New Roman" w:cs="Times New Roman"/>
          <w:sz w:val="24"/>
          <w:szCs w:val="24"/>
        </w:rPr>
        <w:t>PPA : Parité de Pouvoir d’Achat</w:t>
      </w:r>
    </w:p>
    <w:p w:rsidR="1AE34594" w:rsidP="1AE34594" w:rsidRDefault="1AE34594" w14:paraId="65847FA3" w14:textId="612D9AE9">
      <w:pPr>
        <w:spacing w:line="360" w:lineRule="auto"/>
        <w:rPr>
          <w:rFonts w:ascii="Times New Roman" w:hAnsi="Times New Roman" w:cs="Times New Roman"/>
          <w:sz w:val="24"/>
          <w:szCs w:val="24"/>
        </w:rPr>
      </w:pPr>
      <w:r w:rsidRPr="1AE34594">
        <w:rPr>
          <w:rFonts w:ascii="Times New Roman" w:hAnsi="Times New Roman" w:cs="Times New Roman"/>
          <w:sz w:val="24"/>
          <w:szCs w:val="24"/>
        </w:rPr>
        <w:t xml:space="preserve">GCPEA : Global Coalition to </w:t>
      </w:r>
      <w:proofErr w:type="spellStart"/>
      <w:r w:rsidRPr="1AE34594">
        <w:rPr>
          <w:rFonts w:ascii="Times New Roman" w:hAnsi="Times New Roman" w:cs="Times New Roman"/>
          <w:sz w:val="24"/>
          <w:szCs w:val="24"/>
        </w:rPr>
        <w:t>Protest</w:t>
      </w:r>
      <w:proofErr w:type="spellEnd"/>
      <w:r w:rsidRPr="1AE34594">
        <w:rPr>
          <w:rFonts w:ascii="Times New Roman" w:hAnsi="Times New Roman" w:cs="Times New Roman"/>
          <w:sz w:val="24"/>
          <w:szCs w:val="24"/>
        </w:rPr>
        <w:t xml:space="preserve"> Education </w:t>
      </w:r>
      <w:proofErr w:type="spellStart"/>
      <w:r w:rsidRPr="1AE34594">
        <w:rPr>
          <w:rFonts w:ascii="Times New Roman" w:hAnsi="Times New Roman" w:cs="Times New Roman"/>
          <w:sz w:val="24"/>
          <w:szCs w:val="24"/>
        </w:rPr>
        <w:t>From</w:t>
      </w:r>
      <w:proofErr w:type="spellEnd"/>
      <w:r w:rsidRPr="1AE34594">
        <w:rPr>
          <w:rFonts w:ascii="Times New Roman" w:hAnsi="Times New Roman" w:cs="Times New Roman"/>
          <w:sz w:val="24"/>
          <w:szCs w:val="24"/>
        </w:rPr>
        <w:t xml:space="preserve"> Attack</w:t>
      </w:r>
    </w:p>
    <w:p w:rsidR="1AE34594" w:rsidP="1AE34594" w:rsidRDefault="00A4684B" w14:paraId="7427D63F" w14:textId="7BDFBFE3">
      <w:pPr>
        <w:spacing w:line="360" w:lineRule="auto"/>
        <w:rPr>
          <w:rFonts w:ascii="Times New Roman" w:hAnsi="Times New Roman" w:cs="Times New Roman"/>
          <w:sz w:val="24"/>
          <w:szCs w:val="24"/>
        </w:rPr>
      </w:pPr>
      <w:r>
        <w:rPr>
          <w:rFonts w:ascii="Times New Roman" w:hAnsi="Times New Roman" w:cs="Times New Roman"/>
          <w:sz w:val="24"/>
          <w:szCs w:val="24"/>
        </w:rPr>
        <w:t>MMG : Méthode des Moments Généralisés</w:t>
      </w:r>
    </w:p>
    <w:p w:rsidRPr="00972FCB" w:rsidR="00A4684B" w:rsidP="1AE34594" w:rsidRDefault="00972FCB" w14:paraId="692F80B1" w14:textId="2B81F743">
      <w:pPr>
        <w:spacing w:line="360" w:lineRule="auto"/>
        <w:rPr>
          <w:rFonts w:ascii="Times New Roman" w:hAnsi="Times New Roman" w:cs="Times New Roman"/>
          <w:sz w:val="24"/>
          <w:szCs w:val="24"/>
        </w:rPr>
      </w:pPr>
      <w:r w:rsidRPr="00972FCB">
        <w:rPr>
          <w:rFonts w:ascii="Times New Roman" w:hAnsi="Times New Roman" w:cs="Times New Roman"/>
          <w:sz w:val="24"/>
          <w:szCs w:val="24"/>
        </w:rPr>
        <w:t>MCO : Méthode des Moindres C</w:t>
      </w:r>
      <w:r>
        <w:rPr>
          <w:rFonts w:ascii="Times New Roman" w:hAnsi="Times New Roman" w:cs="Times New Roman"/>
          <w:sz w:val="24"/>
          <w:szCs w:val="24"/>
        </w:rPr>
        <w:t>arrés Ordinaires</w:t>
      </w:r>
    </w:p>
    <w:p w:rsidRPr="00755B55" w:rsidR="1AE34594" w:rsidP="1AE34594" w:rsidRDefault="00755B55" w14:paraId="5C563FB8" w14:textId="61134410">
      <w:pPr>
        <w:spacing w:line="360" w:lineRule="auto"/>
        <w:rPr>
          <w:rFonts w:ascii="Times New Roman" w:hAnsi="Times New Roman" w:cs="Times New Roman"/>
          <w:sz w:val="24"/>
          <w:szCs w:val="24"/>
        </w:rPr>
      </w:pPr>
      <w:r w:rsidRPr="00755B55">
        <w:rPr>
          <w:rFonts w:ascii="Times New Roman" w:hAnsi="Times New Roman" w:cs="Times New Roman"/>
          <w:sz w:val="24"/>
          <w:szCs w:val="24"/>
        </w:rPr>
        <w:t xml:space="preserve">ATET : </w:t>
      </w:r>
      <w:proofErr w:type="spellStart"/>
      <w:r w:rsidRPr="00755B55">
        <w:rPr>
          <w:rFonts w:ascii="Times New Roman" w:hAnsi="Times New Roman" w:cs="Times New Roman"/>
          <w:sz w:val="24"/>
          <w:szCs w:val="24"/>
        </w:rPr>
        <w:t>Average</w:t>
      </w:r>
      <w:proofErr w:type="spellEnd"/>
      <w:r w:rsidRPr="00755B55">
        <w:rPr>
          <w:rFonts w:ascii="Times New Roman" w:hAnsi="Times New Roman" w:cs="Times New Roman"/>
          <w:sz w:val="24"/>
          <w:szCs w:val="24"/>
        </w:rPr>
        <w:t xml:space="preserve"> </w:t>
      </w:r>
      <w:proofErr w:type="spellStart"/>
      <w:r w:rsidRPr="00755B55">
        <w:rPr>
          <w:rFonts w:ascii="Times New Roman" w:hAnsi="Times New Roman" w:cs="Times New Roman"/>
          <w:sz w:val="24"/>
          <w:szCs w:val="24"/>
        </w:rPr>
        <w:t>Treatment</w:t>
      </w:r>
      <w:proofErr w:type="spellEnd"/>
      <w:r w:rsidRPr="00755B55">
        <w:rPr>
          <w:rFonts w:ascii="Times New Roman" w:hAnsi="Times New Roman" w:cs="Times New Roman"/>
          <w:sz w:val="24"/>
          <w:szCs w:val="24"/>
        </w:rPr>
        <w:t xml:space="preserve"> </w:t>
      </w:r>
      <w:proofErr w:type="spellStart"/>
      <w:r w:rsidRPr="00755B55">
        <w:rPr>
          <w:rFonts w:ascii="Times New Roman" w:hAnsi="Times New Roman" w:cs="Times New Roman"/>
          <w:sz w:val="24"/>
          <w:szCs w:val="24"/>
        </w:rPr>
        <w:t>Effect</w:t>
      </w:r>
      <w:proofErr w:type="spellEnd"/>
      <w:r w:rsidRPr="00755B55">
        <w:rPr>
          <w:rFonts w:ascii="Times New Roman" w:hAnsi="Times New Roman" w:cs="Times New Roman"/>
          <w:sz w:val="24"/>
          <w:szCs w:val="24"/>
        </w:rPr>
        <w:t xml:space="preserve"> on </w:t>
      </w:r>
      <w:proofErr w:type="spellStart"/>
      <w:r w:rsidRPr="00755B55">
        <w:rPr>
          <w:rFonts w:ascii="Times New Roman" w:hAnsi="Times New Roman" w:cs="Times New Roman"/>
          <w:sz w:val="24"/>
          <w:szCs w:val="24"/>
        </w:rPr>
        <w:t>Treated</w:t>
      </w:r>
      <w:proofErr w:type="spellEnd"/>
      <w:r w:rsidRPr="00755B55">
        <w:rPr>
          <w:rFonts w:ascii="Times New Roman" w:hAnsi="Times New Roman" w:cs="Times New Roman"/>
          <w:sz w:val="24"/>
          <w:szCs w:val="24"/>
        </w:rPr>
        <w:t xml:space="preserve"> (Effet Moyen du traitement</w:t>
      </w:r>
      <w:r>
        <w:rPr>
          <w:rFonts w:ascii="Times New Roman" w:hAnsi="Times New Roman" w:cs="Times New Roman"/>
          <w:sz w:val="24"/>
          <w:szCs w:val="24"/>
        </w:rPr>
        <w:t xml:space="preserve"> sur les traités)</w:t>
      </w:r>
    </w:p>
    <w:p w:rsidRPr="00755B55" w:rsidR="00753CDC" w:rsidP="1AE34594" w:rsidRDefault="00753CDC" w14:paraId="577A0788" w14:textId="77777777">
      <w:pPr>
        <w:spacing w:line="360" w:lineRule="auto"/>
        <w:rPr>
          <w:rFonts w:ascii="Times New Roman" w:hAnsi="Times New Roman" w:cs="Times New Roman"/>
          <w:sz w:val="24"/>
          <w:szCs w:val="24"/>
        </w:rPr>
      </w:pPr>
    </w:p>
    <w:p w:rsidRPr="009857B0" w:rsidR="00753CDC" w:rsidP="00BB5634" w:rsidRDefault="00753CDC" w14:paraId="669151C7" w14:textId="6F6F6C57">
      <w:pPr>
        <w:pStyle w:val="Titre1"/>
        <w:spacing w:line="360" w:lineRule="auto"/>
        <w:jc w:val="both"/>
        <w:rPr>
          <w:b/>
          <w:bCs/>
        </w:rPr>
      </w:pPr>
      <w:bookmarkStart w:name="_Toc151643998" w:id="7"/>
      <w:r w:rsidRPr="009857B0">
        <w:rPr>
          <w:b/>
          <w:bCs/>
        </w:rPr>
        <w:lastRenderedPageBreak/>
        <w:t>RESUME</w:t>
      </w:r>
      <w:bookmarkEnd w:id="7"/>
    </w:p>
    <w:p w:rsidRPr="009857B0" w:rsidR="00753CDC" w:rsidP="1AE34594" w:rsidRDefault="00753CDC" w14:paraId="116CE318" w14:textId="77777777">
      <w:pPr>
        <w:spacing w:line="360" w:lineRule="auto"/>
        <w:rPr>
          <w:rFonts w:ascii="Times New Roman" w:hAnsi="Times New Roman" w:cs="Times New Roman"/>
          <w:sz w:val="24"/>
          <w:szCs w:val="24"/>
        </w:rPr>
      </w:pPr>
    </w:p>
    <w:p w:rsidRPr="009857B0" w:rsidR="00753CDC" w:rsidP="1AE34594" w:rsidRDefault="00753CDC" w14:paraId="4926B4CE" w14:textId="77777777">
      <w:pPr>
        <w:spacing w:line="360" w:lineRule="auto"/>
        <w:rPr>
          <w:rFonts w:ascii="Times New Roman" w:hAnsi="Times New Roman" w:cs="Times New Roman"/>
          <w:sz w:val="24"/>
          <w:szCs w:val="24"/>
        </w:rPr>
      </w:pPr>
    </w:p>
    <w:p w:rsidRPr="009857B0" w:rsidR="00753CDC" w:rsidP="1AE34594" w:rsidRDefault="00753CDC" w14:paraId="434445AE" w14:textId="77777777">
      <w:pPr>
        <w:spacing w:line="360" w:lineRule="auto"/>
        <w:rPr>
          <w:rFonts w:ascii="Times New Roman" w:hAnsi="Times New Roman" w:cs="Times New Roman"/>
          <w:sz w:val="24"/>
          <w:szCs w:val="24"/>
        </w:rPr>
      </w:pPr>
    </w:p>
    <w:p w:rsidRPr="009857B0" w:rsidR="00753CDC" w:rsidP="1AE34594" w:rsidRDefault="00753CDC" w14:paraId="6F512865" w14:textId="77777777">
      <w:pPr>
        <w:spacing w:line="360" w:lineRule="auto"/>
        <w:rPr>
          <w:rFonts w:ascii="Times New Roman" w:hAnsi="Times New Roman" w:cs="Times New Roman"/>
          <w:sz w:val="24"/>
          <w:szCs w:val="24"/>
        </w:rPr>
      </w:pPr>
    </w:p>
    <w:p w:rsidRPr="009857B0" w:rsidR="00753CDC" w:rsidP="1AE34594" w:rsidRDefault="00753CDC" w14:paraId="4A2FAAE3" w14:textId="77777777">
      <w:pPr>
        <w:spacing w:line="360" w:lineRule="auto"/>
        <w:rPr>
          <w:rFonts w:ascii="Times New Roman" w:hAnsi="Times New Roman" w:cs="Times New Roman"/>
          <w:sz w:val="24"/>
          <w:szCs w:val="24"/>
        </w:rPr>
      </w:pPr>
    </w:p>
    <w:p w:rsidRPr="009857B0" w:rsidR="00753CDC" w:rsidP="1AE34594" w:rsidRDefault="00753CDC" w14:paraId="36A57AA3" w14:textId="77777777">
      <w:pPr>
        <w:spacing w:line="360" w:lineRule="auto"/>
        <w:rPr>
          <w:rFonts w:ascii="Times New Roman" w:hAnsi="Times New Roman" w:cs="Times New Roman"/>
          <w:sz w:val="24"/>
          <w:szCs w:val="24"/>
        </w:rPr>
      </w:pPr>
    </w:p>
    <w:p w:rsidRPr="009857B0" w:rsidR="00753CDC" w:rsidP="1AE34594" w:rsidRDefault="00753CDC" w14:paraId="185C28AF" w14:textId="77777777">
      <w:pPr>
        <w:spacing w:line="360" w:lineRule="auto"/>
        <w:rPr>
          <w:rFonts w:ascii="Times New Roman" w:hAnsi="Times New Roman" w:cs="Times New Roman"/>
          <w:sz w:val="24"/>
          <w:szCs w:val="24"/>
        </w:rPr>
      </w:pPr>
    </w:p>
    <w:p w:rsidRPr="009857B0" w:rsidR="00753CDC" w:rsidP="00753CDC" w:rsidRDefault="00753CDC" w14:paraId="1A85E8D2" w14:textId="77777777">
      <w:pPr>
        <w:spacing w:line="360" w:lineRule="auto"/>
        <w:jc w:val="both"/>
        <w:rPr>
          <w:rFonts w:ascii="Times New Roman" w:hAnsi="Times New Roman" w:cs="Times New Roman"/>
          <w:b/>
          <w:bCs/>
          <w:sz w:val="28"/>
          <w:szCs w:val="28"/>
        </w:rPr>
      </w:pPr>
    </w:p>
    <w:p w:rsidRPr="009857B0" w:rsidR="00753CDC" w:rsidP="00753CDC" w:rsidRDefault="00753CDC" w14:paraId="5455A615" w14:textId="77777777">
      <w:pPr>
        <w:spacing w:line="360" w:lineRule="auto"/>
        <w:jc w:val="both"/>
        <w:rPr>
          <w:rFonts w:ascii="Times New Roman" w:hAnsi="Times New Roman" w:cs="Times New Roman"/>
          <w:b/>
          <w:bCs/>
          <w:sz w:val="28"/>
          <w:szCs w:val="28"/>
        </w:rPr>
      </w:pPr>
    </w:p>
    <w:p w:rsidRPr="009857B0" w:rsidR="00753CDC" w:rsidP="00753CDC" w:rsidRDefault="00753CDC" w14:paraId="43918AE2" w14:textId="1E41909D">
      <w:pPr>
        <w:spacing w:line="360" w:lineRule="auto"/>
        <w:jc w:val="both"/>
        <w:rPr>
          <w:rFonts w:ascii="Times New Roman" w:hAnsi="Times New Roman" w:cs="Times New Roman"/>
          <w:b/>
          <w:bCs/>
          <w:sz w:val="28"/>
          <w:szCs w:val="28"/>
        </w:rPr>
      </w:pPr>
      <w:r w:rsidRPr="009857B0">
        <w:rPr>
          <w:rFonts w:ascii="Times New Roman" w:hAnsi="Times New Roman" w:cs="Times New Roman"/>
          <w:b/>
          <w:bCs/>
          <w:sz w:val="28"/>
          <w:szCs w:val="28"/>
        </w:rPr>
        <w:t>ABSTRACT</w:t>
      </w:r>
    </w:p>
    <w:p w:rsidRPr="009857B0" w:rsidR="00753CDC" w:rsidP="1AE34594" w:rsidRDefault="00753CDC" w14:paraId="6049E66B" w14:textId="77777777">
      <w:pPr>
        <w:spacing w:line="360" w:lineRule="auto"/>
        <w:rPr>
          <w:rFonts w:ascii="Times New Roman" w:hAnsi="Times New Roman" w:cs="Times New Roman"/>
          <w:sz w:val="24"/>
          <w:szCs w:val="24"/>
        </w:rPr>
      </w:pPr>
    </w:p>
    <w:p w:rsidRPr="009857B0" w:rsidR="00753CDC" w:rsidP="1AE34594" w:rsidRDefault="00753CDC" w14:paraId="05B471DD" w14:textId="77777777">
      <w:pPr>
        <w:spacing w:line="360" w:lineRule="auto"/>
        <w:rPr>
          <w:rFonts w:ascii="Times New Roman" w:hAnsi="Times New Roman" w:cs="Times New Roman"/>
          <w:sz w:val="24"/>
          <w:szCs w:val="24"/>
        </w:rPr>
      </w:pPr>
    </w:p>
    <w:p w:rsidRPr="009857B0" w:rsidR="00753CDC" w:rsidP="1AE34594" w:rsidRDefault="00753CDC" w14:paraId="4A0B43B5" w14:textId="77777777">
      <w:pPr>
        <w:spacing w:line="360" w:lineRule="auto"/>
        <w:rPr>
          <w:rFonts w:ascii="Times New Roman" w:hAnsi="Times New Roman" w:cs="Times New Roman"/>
          <w:sz w:val="24"/>
          <w:szCs w:val="24"/>
        </w:rPr>
      </w:pPr>
    </w:p>
    <w:p w:rsidRPr="009857B0" w:rsidR="00392E32" w:rsidP="1AE34594" w:rsidRDefault="00392E32" w14:paraId="6A7129E8" w14:textId="77777777">
      <w:pPr>
        <w:spacing w:line="360" w:lineRule="auto"/>
        <w:rPr>
          <w:rFonts w:ascii="Times New Roman" w:hAnsi="Times New Roman" w:cs="Times New Roman"/>
          <w:sz w:val="24"/>
          <w:szCs w:val="24"/>
        </w:rPr>
        <w:sectPr w:rsidRPr="009857B0" w:rsidR="00392E32" w:rsidSect="00A36986">
          <w:headerReference w:type="default" r:id="rId10"/>
          <w:footerReference w:type="default" r:id="rId11"/>
          <w:pgSz w:w="11906" w:h="16838" w:orient="portrait"/>
          <w:pgMar w:top="1417" w:right="1417" w:bottom="1417" w:left="1417" w:header="708" w:footer="708" w:gutter="0"/>
          <w:pgNumType w:fmt="lowerRoman" w:start="1"/>
          <w:cols w:space="708"/>
          <w:docGrid w:linePitch="360"/>
        </w:sectPr>
      </w:pPr>
    </w:p>
    <w:p w:rsidRPr="009857B0" w:rsidR="1AE34594" w:rsidP="00753CDC" w:rsidRDefault="1AE34594" w14:paraId="0892C5F8" w14:textId="22D7A54D">
      <w:pPr>
        <w:spacing w:line="360" w:lineRule="auto"/>
        <w:rPr>
          <w:rFonts w:ascii="Times New Roman" w:hAnsi="Times New Roman" w:cs="Times New Roman"/>
          <w:sz w:val="24"/>
          <w:szCs w:val="24"/>
        </w:rPr>
      </w:pPr>
    </w:p>
    <w:p w:rsidRPr="009857B0" w:rsidR="1AE34594" w:rsidP="00E81C00" w:rsidRDefault="1AE34594" w14:paraId="183568B3" w14:textId="316293D5">
      <w:pPr>
        <w:pStyle w:val="Titre1"/>
        <w:spacing w:after="240" w:line="360" w:lineRule="auto"/>
        <w:jc w:val="both"/>
        <w:rPr>
          <w:rFonts w:eastAsia="Times New Roman" w:cs="Times New Roman"/>
          <w:b/>
          <w:bCs/>
          <w:szCs w:val="28"/>
        </w:rPr>
      </w:pPr>
      <w:bookmarkStart w:name="_Toc151643999" w:id="8"/>
      <w:r w:rsidRPr="009857B0">
        <w:rPr>
          <w:rFonts w:eastAsia="Times New Roman" w:cs="Times New Roman"/>
          <w:b/>
          <w:bCs/>
          <w:szCs w:val="28"/>
        </w:rPr>
        <w:t>INTRODUCTION</w:t>
      </w:r>
      <w:bookmarkEnd w:id="8"/>
    </w:p>
    <w:p w:rsidR="1AE34594" w:rsidP="006329C4" w:rsidRDefault="1AE34594" w14:paraId="4358BBCA" w14:textId="6343E390">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L’Afrique subsaharienne est une partie de l’Afrique qui fait face à de nombreux enjeux qui sont d’ordres économiques, sociaux, politiques et sécuritaires. C’est une zone qui enregistre une faiblesse du développement avec un Indice de Développement Humain (IDH) de 0,547, inférieure à la moyenne mondiale de 0,732 (PNUD,2021) et un taux de pauvreté estimé à 41% (sous la base de 1,90 dollars PPA) en 2015 (Rapport pauvreté Banque Mondiale, 2018). Elle connaît de même une forte instabilité politique caractérisée par des crises post-électorales, des coups d’</w:t>
      </w:r>
      <w:r w:rsidRPr="1AE34594" w:rsidR="00836971">
        <w:rPr>
          <w:rFonts w:ascii="Times New Roman" w:hAnsi="Times New Roman" w:cs="Times New Roman"/>
          <w:sz w:val="24"/>
          <w:szCs w:val="24"/>
        </w:rPr>
        <w:t>États</w:t>
      </w:r>
      <w:r w:rsidRPr="1AE34594">
        <w:rPr>
          <w:rFonts w:ascii="Times New Roman" w:hAnsi="Times New Roman" w:cs="Times New Roman"/>
          <w:sz w:val="24"/>
          <w:szCs w:val="24"/>
        </w:rPr>
        <w:t xml:space="preserve"> ou des guerres civiles (Côte d’Ivoire 1999,2010 ; Burkina Faso 1966, 1980,1982,1983,1987 etc.…). En analysant que la situation de l’Afrique de l’Ouest, depuis 2012, l’on recense une augmentation des coups d’</w:t>
      </w:r>
      <w:r w:rsidRPr="1AE34594" w:rsidR="00836971">
        <w:rPr>
          <w:rFonts w:ascii="Times New Roman" w:hAnsi="Times New Roman" w:cs="Times New Roman"/>
          <w:sz w:val="24"/>
          <w:szCs w:val="24"/>
        </w:rPr>
        <w:t>Éta</w:t>
      </w:r>
      <w:r w:rsidR="00836971">
        <w:rPr>
          <w:rFonts w:ascii="Times New Roman" w:hAnsi="Times New Roman" w:cs="Times New Roman"/>
          <w:sz w:val="24"/>
          <w:szCs w:val="24"/>
        </w:rPr>
        <w:t>t</w:t>
      </w:r>
      <w:r w:rsidRPr="1AE34594" w:rsidR="00836971">
        <w:rPr>
          <w:rFonts w:ascii="Times New Roman" w:hAnsi="Times New Roman" w:cs="Times New Roman"/>
          <w:sz w:val="24"/>
          <w:szCs w:val="24"/>
        </w:rPr>
        <w:t>s</w:t>
      </w:r>
      <w:r w:rsidRPr="1AE34594">
        <w:rPr>
          <w:rFonts w:ascii="Times New Roman" w:hAnsi="Times New Roman" w:cs="Times New Roman"/>
          <w:sz w:val="24"/>
          <w:szCs w:val="24"/>
        </w:rPr>
        <w:t>, ayant une recrudescence particulière au niveau de la bande sahélienne (Mali 2012, 2020,2021 ; Burkina Faso 2022a, 2022b   Guinée 2021 ; Niger 2010,2023).</w:t>
      </w:r>
    </w:p>
    <w:p w:rsidR="1AE34594" w:rsidP="006329C4" w:rsidRDefault="1AE34594" w14:paraId="7369ADE3" w14:textId="2497D4BF">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L’instabilité politique et les conflits armés </w:t>
      </w:r>
      <w:proofErr w:type="gramStart"/>
      <w:r w:rsidRPr="1AE34594">
        <w:rPr>
          <w:rFonts w:ascii="Times New Roman" w:hAnsi="Times New Roman" w:cs="Times New Roman"/>
          <w:sz w:val="24"/>
          <w:szCs w:val="24"/>
        </w:rPr>
        <w:t>ont</w:t>
      </w:r>
      <w:proofErr w:type="gramEnd"/>
      <w:r w:rsidRPr="1AE34594">
        <w:rPr>
          <w:rFonts w:ascii="Times New Roman" w:hAnsi="Times New Roman" w:cs="Times New Roman"/>
          <w:sz w:val="24"/>
          <w:szCs w:val="24"/>
        </w:rPr>
        <w:t xml:space="preserve"> des conséquences multiples et dévastatrices sur le développement économique et l’accumulation du capital humain notamment par la destruction des infrastructures privés et publiques de santé, des équipements routiers, des infrastructures d’</w:t>
      </w:r>
      <w:r w:rsidRPr="1AE34594">
        <w:rPr>
          <w:rFonts w:ascii="Times New Roman" w:hAnsi="Times New Roman" w:cs="Times New Roman"/>
          <w:b/>
          <w:bCs/>
          <w:sz w:val="24"/>
          <w:szCs w:val="24"/>
        </w:rPr>
        <w:t>éducation</w:t>
      </w:r>
      <w:r w:rsidRPr="1AE34594">
        <w:rPr>
          <w:rStyle w:val="Appelnotedebasdep"/>
          <w:rFonts w:ascii="Times New Roman" w:hAnsi="Times New Roman" w:cs="Times New Roman"/>
          <w:b/>
          <w:bCs/>
          <w:sz w:val="24"/>
          <w:szCs w:val="24"/>
        </w:rPr>
        <w:footnoteReference w:id="2"/>
      </w:r>
      <w:r w:rsidRPr="1AE34594">
        <w:rPr>
          <w:rFonts w:ascii="Times New Roman" w:hAnsi="Times New Roman" w:cs="Times New Roman"/>
          <w:b/>
          <w:bCs/>
          <w:sz w:val="24"/>
          <w:szCs w:val="24"/>
        </w:rPr>
        <w:t xml:space="preserve"> .</w:t>
      </w:r>
      <w:r w:rsidRPr="1AE34594">
        <w:rPr>
          <w:rFonts w:ascii="Times New Roman" w:hAnsi="Times New Roman" w:cs="Times New Roman"/>
          <w:sz w:val="24"/>
          <w:szCs w:val="24"/>
        </w:rPr>
        <w:t xml:space="preserve"> En plus des effets sur l’économie concernée, les conflits en général </w:t>
      </w:r>
      <w:proofErr w:type="gramStart"/>
      <w:r w:rsidRPr="1AE34594">
        <w:rPr>
          <w:rFonts w:ascii="Times New Roman" w:hAnsi="Times New Roman" w:cs="Times New Roman"/>
          <w:sz w:val="24"/>
          <w:szCs w:val="24"/>
        </w:rPr>
        <w:t>ont</w:t>
      </w:r>
      <w:proofErr w:type="gramEnd"/>
      <w:r w:rsidRPr="1AE34594">
        <w:rPr>
          <w:rFonts w:ascii="Times New Roman" w:hAnsi="Times New Roman" w:cs="Times New Roman"/>
          <w:sz w:val="24"/>
          <w:szCs w:val="24"/>
        </w:rPr>
        <w:t xml:space="preserve"> des répercussions négatives sur le bien-être de la population en termes d’augmentation de la mortalité infantile (</w:t>
      </w:r>
      <w:proofErr w:type="spellStart"/>
      <w:r w:rsidRPr="1AE34594">
        <w:rPr>
          <w:rFonts w:ascii="Times New Roman" w:hAnsi="Times New Roman" w:cs="Times New Roman"/>
          <w:sz w:val="24"/>
          <w:szCs w:val="24"/>
        </w:rPr>
        <w:t>Ouili</w:t>
      </w:r>
      <w:proofErr w:type="spellEnd"/>
      <w:r w:rsidRPr="1AE34594">
        <w:rPr>
          <w:rFonts w:ascii="Times New Roman" w:hAnsi="Times New Roman" w:cs="Times New Roman"/>
          <w:sz w:val="24"/>
          <w:szCs w:val="24"/>
        </w:rPr>
        <w:t>, 2015), de dégradation de la santé (</w:t>
      </w:r>
      <w:proofErr w:type="spellStart"/>
      <w:r w:rsidRPr="1AE34594">
        <w:rPr>
          <w:rFonts w:ascii="Times New Roman" w:hAnsi="Times New Roman" w:cs="Times New Roman"/>
          <w:sz w:val="24"/>
          <w:szCs w:val="24"/>
        </w:rPr>
        <w:t>Akresh</w:t>
      </w:r>
      <w:proofErr w:type="spellEnd"/>
      <w:r w:rsidRPr="1AE34594">
        <w:rPr>
          <w:rFonts w:ascii="Times New Roman" w:hAnsi="Times New Roman" w:cs="Times New Roman"/>
          <w:sz w:val="24"/>
          <w:szCs w:val="24"/>
        </w:rPr>
        <w:t xml:space="preserve"> et al.2011 au Rwanda ; Tranchant et al. 2014 ; </w:t>
      </w:r>
      <w:proofErr w:type="spellStart"/>
      <w:r w:rsidRPr="1AE34594">
        <w:rPr>
          <w:rFonts w:ascii="Times New Roman" w:hAnsi="Times New Roman" w:cs="Times New Roman"/>
          <w:sz w:val="24"/>
          <w:szCs w:val="24"/>
        </w:rPr>
        <w:t>Minoin</w:t>
      </w:r>
      <w:proofErr w:type="spellEnd"/>
      <w:r w:rsidRPr="1AE34594">
        <w:rPr>
          <w:rFonts w:ascii="Times New Roman" w:hAnsi="Times New Roman" w:cs="Times New Roman"/>
          <w:sz w:val="24"/>
          <w:szCs w:val="24"/>
        </w:rPr>
        <w:t xml:space="preserve"> et Shemyakina,2014 en Côte d’Ivoire), de la santé mentale (Murthy et </w:t>
      </w:r>
      <w:proofErr w:type="spellStart"/>
      <w:r w:rsidRPr="1AE34594">
        <w:rPr>
          <w:rFonts w:ascii="Times New Roman" w:hAnsi="Times New Roman" w:cs="Times New Roman"/>
          <w:sz w:val="24"/>
          <w:szCs w:val="24"/>
        </w:rPr>
        <w:t>Lakshminarayanan</w:t>
      </w:r>
      <w:proofErr w:type="spellEnd"/>
      <w:r w:rsidRPr="1AE34594">
        <w:rPr>
          <w:rFonts w:ascii="Times New Roman" w:hAnsi="Times New Roman" w:cs="Times New Roman"/>
          <w:sz w:val="24"/>
          <w:szCs w:val="24"/>
        </w:rPr>
        <w:t>, 2006 ; Werner, 2012). Les conflits armés augmentent de même le chômage ou la pauvreté à cause de la destruction des biens, de la fermeture des entreprises et la faiblesse d’investissement (</w:t>
      </w:r>
      <w:proofErr w:type="spellStart"/>
      <w:r w:rsidRPr="1AE34594">
        <w:rPr>
          <w:rFonts w:ascii="Times New Roman" w:hAnsi="Times New Roman" w:cs="Times New Roman"/>
          <w:sz w:val="24"/>
          <w:szCs w:val="24"/>
        </w:rPr>
        <w:t>Kinimo</w:t>
      </w:r>
      <w:proofErr w:type="spellEnd"/>
      <w:r w:rsidRPr="1AE34594">
        <w:rPr>
          <w:rFonts w:ascii="Times New Roman" w:hAnsi="Times New Roman" w:cs="Times New Roman"/>
          <w:sz w:val="24"/>
          <w:szCs w:val="24"/>
        </w:rPr>
        <w:t>, 2013 pour la Côte d’Ivoire). Pour assurer le développement et l’amélioration des conditions de vie via des emplois décents, l’éducation est beaucoup présentée comme la véritable clé de voûte. Cette dernière est toutefois victime des effets pervers des conflits armés par la réduction du nombre d’années d’éducation des personnes, l’abandon ou décrochage scolaire, résultant de la destruction des écoles, la dégradation du climat sécuritaire et les déplacements massifs des populations vers les pays frontaliers.</w:t>
      </w:r>
    </w:p>
    <w:p w:rsidR="1AE34594" w:rsidP="006329C4" w:rsidRDefault="12BE136C" w14:paraId="74D3EB6F" w14:textId="19889FEF">
      <w:pPr>
        <w:spacing w:line="360" w:lineRule="auto"/>
        <w:jc w:val="both"/>
        <w:rPr>
          <w:rFonts w:ascii="Times New Roman" w:hAnsi="Times New Roman" w:cs="Times New Roman"/>
          <w:sz w:val="24"/>
          <w:szCs w:val="24"/>
        </w:rPr>
      </w:pPr>
      <w:r w:rsidRPr="12BE136C">
        <w:rPr>
          <w:rFonts w:ascii="Times New Roman" w:hAnsi="Times New Roman" w:cs="Times New Roman"/>
          <w:sz w:val="24"/>
          <w:szCs w:val="24"/>
        </w:rPr>
        <w:lastRenderedPageBreak/>
        <w:t xml:space="preserve">Au vu de l’importance de l’éducation dans le processus de développement et du contexte de dégradation de la situation sécuritaire, nous tentons dans ce travail d’évaluer l’impact des conflits armés sur l’éducation au Mali. Le choix du Mali est d’autant justifié par la dégradation de la situation sécuritaire depuis 2012 avec la chute du président </w:t>
      </w:r>
      <w:proofErr w:type="spellStart"/>
      <w:r w:rsidRPr="12BE136C">
        <w:rPr>
          <w:rFonts w:ascii="Times New Roman" w:hAnsi="Times New Roman" w:cs="Times New Roman"/>
          <w:sz w:val="24"/>
          <w:szCs w:val="24"/>
        </w:rPr>
        <w:t>Ahmani</w:t>
      </w:r>
      <w:proofErr w:type="spellEnd"/>
      <w:r w:rsidRPr="12BE136C">
        <w:rPr>
          <w:rFonts w:ascii="Times New Roman" w:hAnsi="Times New Roman" w:cs="Times New Roman"/>
          <w:sz w:val="24"/>
          <w:szCs w:val="24"/>
        </w:rPr>
        <w:t xml:space="preserve"> Toumani Touré et le développement de violences liées aux rebellions Touareg et la présence de groupes terroristes tels que Al </w:t>
      </w:r>
      <w:proofErr w:type="spellStart"/>
      <w:r w:rsidRPr="12BE136C">
        <w:rPr>
          <w:rFonts w:ascii="Times New Roman" w:hAnsi="Times New Roman" w:cs="Times New Roman"/>
          <w:sz w:val="24"/>
          <w:szCs w:val="24"/>
        </w:rPr>
        <w:t>QuAïda</w:t>
      </w:r>
      <w:proofErr w:type="spellEnd"/>
      <w:r w:rsidRPr="12BE136C">
        <w:rPr>
          <w:rFonts w:ascii="Times New Roman" w:hAnsi="Times New Roman" w:cs="Times New Roman"/>
          <w:sz w:val="24"/>
          <w:szCs w:val="24"/>
        </w:rPr>
        <w:t xml:space="preserve">, </w:t>
      </w:r>
      <w:proofErr w:type="spellStart"/>
      <w:r w:rsidRPr="12BE136C">
        <w:rPr>
          <w:rFonts w:ascii="Times New Roman" w:hAnsi="Times New Roman" w:cs="Times New Roman"/>
          <w:sz w:val="24"/>
          <w:szCs w:val="24"/>
        </w:rPr>
        <w:t>Ansardine</w:t>
      </w:r>
      <w:proofErr w:type="spellEnd"/>
      <w:r w:rsidRPr="12BE136C">
        <w:rPr>
          <w:rFonts w:ascii="Times New Roman" w:hAnsi="Times New Roman" w:cs="Times New Roman"/>
          <w:sz w:val="24"/>
          <w:szCs w:val="24"/>
        </w:rPr>
        <w:t xml:space="preserve">, le Mouvement de Libération de l’Azawad ou le groupe djihadiste </w:t>
      </w:r>
      <w:proofErr w:type="spellStart"/>
      <w:r w:rsidRPr="12BE136C">
        <w:rPr>
          <w:rFonts w:ascii="Times New Roman" w:hAnsi="Times New Roman" w:cs="Times New Roman"/>
          <w:sz w:val="24"/>
          <w:szCs w:val="24"/>
        </w:rPr>
        <w:t>Bohko</w:t>
      </w:r>
      <w:proofErr w:type="spellEnd"/>
      <w:r w:rsidRPr="12BE136C">
        <w:rPr>
          <w:rFonts w:ascii="Times New Roman" w:hAnsi="Times New Roman" w:cs="Times New Roman"/>
          <w:sz w:val="24"/>
          <w:szCs w:val="24"/>
        </w:rPr>
        <w:t xml:space="preserve"> Aram. L’incidence des évènements violents récoltés par </w:t>
      </w:r>
      <w:proofErr w:type="spellStart"/>
      <w:r w:rsidRPr="12BE136C">
        <w:rPr>
          <w:rFonts w:ascii="Times New Roman" w:hAnsi="Times New Roman" w:cs="Times New Roman"/>
          <w:sz w:val="24"/>
          <w:szCs w:val="24"/>
        </w:rPr>
        <w:t>Armed</w:t>
      </w:r>
      <w:proofErr w:type="spellEnd"/>
      <w:r w:rsidRPr="12BE136C">
        <w:rPr>
          <w:rFonts w:ascii="Times New Roman" w:hAnsi="Times New Roman" w:cs="Times New Roman"/>
          <w:sz w:val="24"/>
          <w:szCs w:val="24"/>
        </w:rPr>
        <w:t xml:space="preserve"> </w:t>
      </w:r>
      <w:proofErr w:type="spellStart"/>
      <w:r w:rsidRPr="12BE136C">
        <w:rPr>
          <w:rFonts w:ascii="Times New Roman" w:hAnsi="Times New Roman" w:cs="Times New Roman"/>
          <w:sz w:val="24"/>
          <w:szCs w:val="24"/>
        </w:rPr>
        <w:t>Conflict</w:t>
      </w:r>
      <w:proofErr w:type="spellEnd"/>
      <w:r w:rsidRPr="12BE136C">
        <w:rPr>
          <w:rFonts w:ascii="Times New Roman" w:hAnsi="Times New Roman" w:cs="Times New Roman"/>
          <w:sz w:val="24"/>
          <w:szCs w:val="24"/>
        </w:rPr>
        <w:t xml:space="preserve"> Location and Event Data Project (ACLED) est passé de 54 en 2011 à 474 en 2012 pour atteindre 1506 cas en 2019. Le rapport de la Global Coalition to </w:t>
      </w:r>
      <w:proofErr w:type="spellStart"/>
      <w:r w:rsidRPr="12BE136C">
        <w:rPr>
          <w:rFonts w:ascii="Times New Roman" w:hAnsi="Times New Roman" w:cs="Times New Roman"/>
          <w:sz w:val="24"/>
          <w:szCs w:val="24"/>
        </w:rPr>
        <w:t>Protect</w:t>
      </w:r>
      <w:proofErr w:type="spellEnd"/>
      <w:r w:rsidRPr="12BE136C">
        <w:rPr>
          <w:rFonts w:ascii="Times New Roman" w:hAnsi="Times New Roman" w:cs="Times New Roman"/>
          <w:sz w:val="24"/>
          <w:szCs w:val="24"/>
        </w:rPr>
        <w:t xml:space="preserve"> Education </w:t>
      </w:r>
      <w:proofErr w:type="spellStart"/>
      <w:r w:rsidRPr="12BE136C">
        <w:rPr>
          <w:rFonts w:ascii="Times New Roman" w:hAnsi="Times New Roman" w:cs="Times New Roman"/>
          <w:sz w:val="24"/>
          <w:szCs w:val="24"/>
        </w:rPr>
        <w:t>from</w:t>
      </w:r>
      <w:proofErr w:type="spellEnd"/>
      <w:r w:rsidRPr="12BE136C">
        <w:rPr>
          <w:rFonts w:ascii="Times New Roman" w:hAnsi="Times New Roman" w:cs="Times New Roman"/>
          <w:sz w:val="24"/>
          <w:szCs w:val="24"/>
        </w:rPr>
        <w:t xml:space="preserve"> Attack (GCPEA, 2022) recense de même des attaques contre des écoles et du personnel éducatif. Entre 2020 et 2021, GCPEA a recensé plus de 620 menaces d’attaques ou attaques réelles contre des écoles ou éducateurs ainsi que des menaces à l’encontre de près de 500 enseignants d’écoles. On note de même des cas d’utilisation des écoles ou universités à des fin militaires (4 cas vérifiés par les nations unies dans la région de Mopti) contre 8 cas en 2018 sans compter les nombreux déplacés que cela a pu occasionner. Cette situation nécessite de ce fait une étude microéconomique pour évaluer l’impact du conflit armé sur l’éducation au Mali.</w:t>
      </w:r>
    </w:p>
    <w:p w:rsidR="1AE34594" w:rsidP="009C1596" w:rsidRDefault="1AE34594" w14:paraId="7159082C" w14:textId="5BBFA919">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A ce jour, plusieurs études ont permis d’évaluer l’impact microéconomique des conflits armés sur l’éducation. Les travaux récents sur l’Afrique subsaharienne sont ceux </w:t>
      </w:r>
      <w:proofErr w:type="spellStart"/>
      <w:r w:rsidRPr="1AE34594">
        <w:rPr>
          <w:rFonts w:ascii="Times New Roman" w:hAnsi="Times New Roman" w:cs="Times New Roman"/>
          <w:sz w:val="24"/>
          <w:szCs w:val="24"/>
        </w:rPr>
        <w:t>Galindo-silva</w:t>
      </w:r>
      <w:proofErr w:type="spellEnd"/>
      <w:r w:rsidRPr="1AE34594">
        <w:rPr>
          <w:rFonts w:ascii="Times New Roman" w:hAnsi="Times New Roman" w:cs="Times New Roman"/>
          <w:sz w:val="24"/>
          <w:szCs w:val="24"/>
        </w:rPr>
        <w:t xml:space="preserve"> et </w:t>
      </w:r>
      <w:proofErr w:type="spellStart"/>
      <w:r w:rsidRPr="1AE34594">
        <w:rPr>
          <w:rFonts w:ascii="Times New Roman" w:hAnsi="Times New Roman" w:cs="Times New Roman"/>
          <w:sz w:val="24"/>
          <w:szCs w:val="24"/>
        </w:rPr>
        <w:t>Tchuente</w:t>
      </w:r>
      <w:proofErr w:type="spellEnd"/>
      <w:r w:rsidRPr="1AE34594">
        <w:rPr>
          <w:rFonts w:ascii="Times New Roman" w:hAnsi="Times New Roman" w:cs="Times New Roman"/>
          <w:sz w:val="24"/>
          <w:szCs w:val="24"/>
        </w:rPr>
        <w:t xml:space="preserve"> (2023) sur le conflit entre les zones francophones et anglophones et de l’incidence sur les performances académiques, </w:t>
      </w:r>
      <w:proofErr w:type="spellStart"/>
      <w:r w:rsidRPr="1AE34594">
        <w:rPr>
          <w:rFonts w:ascii="Times New Roman" w:hAnsi="Times New Roman" w:cs="Times New Roman"/>
          <w:sz w:val="24"/>
          <w:szCs w:val="24"/>
        </w:rPr>
        <w:t>Bertoni</w:t>
      </w:r>
      <w:proofErr w:type="spellEnd"/>
      <w:r w:rsidRPr="1AE34594">
        <w:rPr>
          <w:rFonts w:ascii="Times New Roman" w:hAnsi="Times New Roman" w:cs="Times New Roman"/>
          <w:sz w:val="24"/>
          <w:szCs w:val="24"/>
        </w:rPr>
        <w:t xml:space="preserve"> et al. (2019) sur l’impact des groupes djihadistes (Boko Haram) sur l’accumulation du capital humain au Nigéria, </w:t>
      </w:r>
      <w:proofErr w:type="spellStart"/>
      <w:r w:rsidRPr="1AE34594">
        <w:rPr>
          <w:rFonts w:ascii="Times New Roman" w:hAnsi="Times New Roman" w:cs="Times New Roman"/>
          <w:sz w:val="24"/>
          <w:szCs w:val="24"/>
        </w:rPr>
        <w:t>Ouili</w:t>
      </w:r>
      <w:proofErr w:type="spellEnd"/>
      <w:r w:rsidRPr="1AE34594">
        <w:rPr>
          <w:rFonts w:ascii="Times New Roman" w:hAnsi="Times New Roman" w:cs="Times New Roman"/>
          <w:sz w:val="24"/>
          <w:szCs w:val="24"/>
        </w:rPr>
        <w:t xml:space="preserve"> (2015) et </w:t>
      </w:r>
      <w:proofErr w:type="spellStart"/>
      <w:r w:rsidRPr="1AE34594">
        <w:rPr>
          <w:rFonts w:ascii="Times New Roman" w:hAnsi="Times New Roman" w:cs="Times New Roman"/>
          <w:sz w:val="24"/>
          <w:szCs w:val="24"/>
        </w:rPr>
        <w:t>Dabalen</w:t>
      </w:r>
      <w:proofErr w:type="spellEnd"/>
      <w:r w:rsidRPr="1AE34594">
        <w:rPr>
          <w:rFonts w:ascii="Times New Roman" w:hAnsi="Times New Roman" w:cs="Times New Roman"/>
          <w:sz w:val="24"/>
          <w:szCs w:val="24"/>
        </w:rPr>
        <w:t xml:space="preserve"> et Paul (2014) sur les conflits armés en Côte d’Ivoire. Ces travaux indiquent dans l’ensemble que les conflits armés impactent négativement l’éducation en réduisant le nombre d’année d’éducation, faisant baisser les performances académiques des élèves et le taux d’achèvement scolaire. Aucune étude scientifique n’a cependant, à notre connaissance, fait état de l’impact des conflits armés sur l’éducation au Mali. C’est pour pallier cette insuffisance que nous abordons cette thématique dont la question de recherche concerne l’impact des conflits armés sur l’éducation au Mali.</w:t>
      </w:r>
    </w:p>
    <w:p w:rsidR="1AE34594" w:rsidP="009C1596" w:rsidRDefault="1AE34594" w14:paraId="2586CD13" w14:textId="7C401685">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De cette question principale découle les questions subsidiaires suivantes :</w:t>
      </w:r>
    </w:p>
    <w:p w:rsidR="1AE34594" w:rsidP="009C1596" w:rsidRDefault="1AE34594" w14:paraId="0F93C197" w14:textId="791B0ABC">
      <w:pPr>
        <w:pStyle w:val="Paragraphedeliste"/>
        <w:numPr>
          <w:ilvl w:val="0"/>
          <w:numId w:val="4"/>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À combien s’évalue l’impact du conflit armé sur l’éducation au Mali ?</w:t>
      </w:r>
    </w:p>
    <w:p w:rsidR="1AE34594" w:rsidP="009C1596" w:rsidRDefault="1AE34594" w14:paraId="6EB3FA98" w14:textId="000275B6">
      <w:pPr>
        <w:pStyle w:val="Paragraphedeliste"/>
        <w:numPr>
          <w:ilvl w:val="0"/>
          <w:numId w:val="4"/>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Quels sont les principaux canaux par lesquels les conflits armés affectent l’éducation au Mali ?</w:t>
      </w:r>
    </w:p>
    <w:p w:rsidR="1AE34594" w:rsidP="009C1596" w:rsidRDefault="1AE34594" w14:paraId="3C7A53EC" w14:textId="2D70D0B3">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lastRenderedPageBreak/>
        <w:t>De façon spécifique, il s’agira de :</w:t>
      </w:r>
    </w:p>
    <w:p w:rsidR="1AE34594" w:rsidP="009C1596" w:rsidRDefault="1AE34594" w14:paraId="20DF5068" w14:textId="026FACBA">
      <w:pPr>
        <w:pStyle w:val="Paragraphedeliste"/>
        <w:numPr>
          <w:ilvl w:val="0"/>
          <w:numId w:val="3"/>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Evaluer l’impact des conflits armés sur le nombre d’années d’éducation et le taux de décrochage scolaire</w:t>
      </w:r>
    </w:p>
    <w:p w:rsidR="1AE34594" w:rsidP="009C1596" w:rsidRDefault="1AE34594" w14:paraId="5DA42DD3" w14:textId="26993247">
      <w:pPr>
        <w:pStyle w:val="Paragraphedeliste"/>
        <w:numPr>
          <w:ilvl w:val="0"/>
          <w:numId w:val="3"/>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Identifier les canaux de transmission de l’impact des conflits armés sur l’éducation</w:t>
      </w:r>
    </w:p>
    <w:p w:rsidR="1AE34594" w:rsidP="009C1596" w:rsidRDefault="1AE34594" w14:paraId="7F092F4D" w14:textId="24D6BFAD">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Au regard de la revue de littérature et de l’évolution de la situation politique et sécuritaire, nous pouvons formuler les hypothèses suivantes :</w:t>
      </w:r>
    </w:p>
    <w:p w:rsidR="1AE34594" w:rsidP="009C1596" w:rsidRDefault="1AE34594" w14:paraId="79324053" w14:textId="15B75398">
      <w:pPr>
        <w:pStyle w:val="Paragraphedeliste"/>
        <w:numPr>
          <w:ilvl w:val="0"/>
          <w:numId w:val="2"/>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Les conflits armés affectent négativement et significativement le nombre d’années d’éducation des victimes et augmentent le taux de décrochage dans les départements les plus affectés.</w:t>
      </w:r>
    </w:p>
    <w:p w:rsidR="1AE34594" w:rsidP="009C1596" w:rsidRDefault="1AE34594" w14:paraId="079E39A6" w14:textId="7945071E">
      <w:pPr>
        <w:pStyle w:val="Paragraphedeliste"/>
        <w:numPr>
          <w:ilvl w:val="0"/>
          <w:numId w:val="2"/>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Les conflits armés affectent négativement l’éducation par le canal de la destruction des infrastructures d’éducation et la migration des populations que cela engendre</w:t>
      </w:r>
    </w:p>
    <w:p w:rsidR="1AE34594" w:rsidP="009C1596" w:rsidRDefault="1AE34594" w14:paraId="629D0CE6" w14:textId="7429FAB8">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L’apport de ce travail réside dans le fait qu’il est le premier, à notre connaissance, qui évalue par les outils économétriques robustes l’impact du conflit armé sur l’éducation sur la période (2012-2019) en utilisant la base de données sur les conflits (ACLED) et la base de données de l’Enquête Harmonisée sur les Conditions de Vie des Ménages (EHCVM-18).</w:t>
      </w:r>
    </w:p>
    <w:p w:rsidR="1AE34594" w:rsidP="009C1596" w:rsidRDefault="1AE34594" w14:paraId="1026FFB0" w14:textId="4183CA4F">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Le défi méthodologique que nous essayons de surpasser réside dans l’évaluation de l’impact d’un conflit qui est généralisé, contrairement aux travaux précédents, avec une hétérogénéité au sein des départements traités et une variation de l’intensité des conflits au fil du temps et de grands flux migratoires.</w:t>
      </w:r>
      <w:r w:rsidR="00973D34">
        <w:rPr>
          <w:rFonts w:ascii="Times New Roman" w:hAnsi="Times New Roman" w:cs="Times New Roman"/>
          <w:sz w:val="24"/>
          <w:szCs w:val="24"/>
        </w:rPr>
        <w:t xml:space="preserve"> On note de même que l’éducation au Mali est majoritairement « informelle » vu la place qu’occupe les écoles coraniques et le poids de la religion musulmane.</w:t>
      </w:r>
    </w:p>
    <w:p w:rsidR="1AE34594" w:rsidP="009C1596" w:rsidRDefault="1AE34594" w14:paraId="00FA4712" w14:textId="2B941845">
      <w:pPr>
        <w:spacing w:after="200" w:line="360" w:lineRule="auto"/>
        <w:jc w:val="both"/>
      </w:pPr>
      <w:r w:rsidRPr="1AE34594">
        <w:rPr>
          <w:rFonts w:ascii="Times New Roman" w:hAnsi="Times New Roman" w:eastAsia="Times New Roman" w:cs="Times New Roman"/>
          <w:sz w:val="24"/>
          <w:szCs w:val="24"/>
        </w:rPr>
        <w:t>L’organisation de ce travail se fera en deux parties. La première partie concerne la présentation du cadre conceptuel et de la revue de littérature. La deuxième partie du travail porte sur l’étude empirique de notre sujet. Elle consiste à présenter la méthodologie et analyser les données dans un premier temps et enfin l’interprétation des résultats et la formulation de politiques publiques.</w:t>
      </w:r>
    </w:p>
    <w:p w:rsidR="1AE34594" w:rsidP="1AE34594" w:rsidRDefault="1AE34594" w14:paraId="2EC9C888" w14:textId="6E374290">
      <w:pPr>
        <w:spacing w:line="360" w:lineRule="auto"/>
        <w:rPr>
          <w:rFonts w:ascii="Times New Roman" w:hAnsi="Times New Roman" w:cs="Times New Roman"/>
          <w:sz w:val="24"/>
          <w:szCs w:val="24"/>
        </w:rPr>
      </w:pPr>
    </w:p>
    <w:p w:rsidR="1AE34594" w:rsidP="1AE34594" w:rsidRDefault="1AE34594" w14:paraId="00F92C0B" w14:textId="09FB5BB1">
      <w:pPr>
        <w:spacing w:line="360" w:lineRule="auto"/>
        <w:rPr>
          <w:rFonts w:ascii="Times New Roman" w:hAnsi="Times New Roman" w:cs="Times New Roman"/>
          <w:sz w:val="24"/>
          <w:szCs w:val="24"/>
        </w:rPr>
      </w:pPr>
    </w:p>
    <w:p w:rsidR="1AE34594" w:rsidP="1AE34594" w:rsidRDefault="1AE34594" w14:paraId="548D3956" w14:textId="617E6EFF">
      <w:pPr>
        <w:spacing w:line="360" w:lineRule="auto"/>
        <w:rPr>
          <w:rFonts w:ascii="Times New Roman" w:hAnsi="Times New Roman" w:cs="Times New Roman"/>
          <w:sz w:val="24"/>
          <w:szCs w:val="24"/>
        </w:rPr>
      </w:pPr>
    </w:p>
    <w:p w:rsidR="1AE34594" w:rsidP="1AE34594" w:rsidRDefault="1AE34594" w14:paraId="59AFFAE7" w14:textId="7B695F57">
      <w:pPr>
        <w:spacing w:line="360" w:lineRule="auto"/>
        <w:rPr>
          <w:rFonts w:ascii="Times New Roman" w:hAnsi="Times New Roman" w:cs="Times New Roman"/>
          <w:sz w:val="24"/>
          <w:szCs w:val="24"/>
        </w:rPr>
      </w:pPr>
    </w:p>
    <w:p w:rsidR="1AE34594" w:rsidP="1AE34594" w:rsidRDefault="1AE34594" w14:paraId="4F28E0D5" w14:textId="064185CB">
      <w:pPr>
        <w:spacing w:line="360" w:lineRule="auto"/>
        <w:rPr>
          <w:rFonts w:ascii="Times New Roman" w:hAnsi="Times New Roman" w:cs="Times New Roman"/>
          <w:sz w:val="24"/>
          <w:szCs w:val="24"/>
        </w:rPr>
      </w:pPr>
    </w:p>
    <w:p w:rsidR="1AE34594" w:rsidP="1AE34594" w:rsidRDefault="1AE34594" w14:paraId="0857080E" w14:textId="1A82C8E5">
      <w:pPr>
        <w:spacing w:line="360" w:lineRule="auto"/>
        <w:rPr>
          <w:rFonts w:ascii="Times New Roman" w:hAnsi="Times New Roman" w:cs="Times New Roman"/>
          <w:sz w:val="24"/>
          <w:szCs w:val="24"/>
        </w:rPr>
      </w:pPr>
    </w:p>
    <w:p w:rsidRPr="00F3549F" w:rsidR="1AE34594" w:rsidP="1AE34594" w:rsidRDefault="1AE34594" w14:paraId="416896A0" w14:textId="0975F986">
      <w:pPr>
        <w:spacing w:line="360" w:lineRule="auto"/>
        <w:rPr>
          <w:rFonts w:ascii="Times New Roman" w:hAnsi="Times New Roman" w:cs="Times New Roman"/>
          <w:sz w:val="24"/>
          <w:szCs w:val="24"/>
        </w:rPr>
      </w:pPr>
    </w:p>
    <w:p w:rsidRPr="00763B85" w:rsidR="1AE34594" w:rsidP="1AE34594" w:rsidRDefault="1AE34594" w14:paraId="7D4848B1" w14:textId="02DB58D7">
      <w:pPr>
        <w:spacing w:line="360" w:lineRule="auto"/>
        <w:rPr>
          <w:lang w:val="en-US"/>
        </w:rPr>
      </w:pPr>
      <w:r w:rsidRPr="00763B85">
        <w:rPr>
          <w:rFonts w:ascii="Times New Roman" w:hAnsi="Times New Roman" w:eastAsia="Times New Roman" w:cs="Times New Roman"/>
          <w:sz w:val="24"/>
          <w:szCs w:val="24"/>
          <w:lang w:val="en-US"/>
        </w:rPr>
        <w:t>‘I rescued the textbooks before they raided my school.’ A teacher from Gao (Mali) speaks out UNESCO, 2013</w:t>
      </w:r>
    </w:p>
    <w:p w:rsidR="1AE34594" w:rsidP="1AE34594" w:rsidRDefault="1AE34594" w14:paraId="7D7D5275" w14:textId="45A32E3B">
      <w:pPr>
        <w:spacing w:line="360" w:lineRule="auto"/>
        <w:rPr>
          <w:rFonts w:ascii="Times New Roman" w:hAnsi="Times New Roman" w:eastAsia="Times New Roman" w:cs="Times New Roman"/>
          <w:sz w:val="24"/>
          <w:szCs w:val="24"/>
        </w:rPr>
      </w:pPr>
      <w:r w:rsidRPr="1AE34594">
        <w:rPr>
          <w:rFonts w:ascii="Times New Roman" w:hAnsi="Times New Roman" w:eastAsia="Times New Roman" w:cs="Times New Roman"/>
          <w:sz w:val="24"/>
          <w:szCs w:val="24"/>
        </w:rPr>
        <w:t>“J'ai sauvé les manuels avant qu'ils n'attaquent mon école". Un enseignant de Gao (Mali) s'exprime UNESCO, 2013</w:t>
      </w:r>
    </w:p>
    <w:p w:rsidR="1AE34594" w:rsidP="1AE34594" w:rsidRDefault="1AE34594" w14:paraId="0C62A96E" w14:textId="175429E5">
      <w:pPr>
        <w:spacing w:line="360" w:lineRule="auto"/>
        <w:rPr>
          <w:rFonts w:ascii="Times New Roman" w:hAnsi="Times New Roman" w:cs="Times New Roman"/>
          <w:sz w:val="24"/>
          <w:szCs w:val="24"/>
        </w:rPr>
      </w:pPr>
    </w:p>
    <w:p w:rsidR="1AE34594" w:rsidP="1AE34594" w:rsidRDefault="1AE34594" w14:paraId="2A2718A7" w14:textId="5E6F915D">
      <w:pPr>
        <w:spacing w:line="360" w:lineRule="auto"/>
        <w:rPr>
          <w:rFonts w:ascii="Times New Roman" w:hAnsi="Times New Roman" w:cs="Times New Roman"/>
          <w:sz w:val="24"/>
          <w:szCs w:val="24"/>
        </w:rPr>
      </w:pPr>
    </w:p>
    <w:p w:rsidR="1AE34594" w:rsidP="1AE34594" w:rsidRDefault="1AE34594" w14:paraId="71ADB5B7" w14:textId="7394F4D5">
      <w:pPr>
        <w:spacing w:line="360" w:lineRule="auto"/>
        <w:rPr>
          <w:rFonts w:ascii="Times New Roman" w:hAnsi="Times New Roman" w:cs="Times New Roman"/>
          <w:sz w:val="24"/>
          <w:szCs w:val="24"/>
        </w:rPr>
      </w:pPr>
    </w:p>
    <w:p w:rsidR="1AE34594" w:rsidP="1AE34594" w:rsidRDefault="1AE34594" w14:paraId="4338B4B8" w14:textId="0BD23FFF">
      <w:pPr>
        <w:spacing w:line="360" w:lineRule="auto"/>
        <w:rPr>
          <w:rFonts w:ascii="Times New Roman" w:hAnsi="Times New Roman" w:cs="Times New Roman"/>
          <w:sz w:val="24"/>
          <w:szCs w:val="24"/>
        </w:rPr>
      </w:pPr>
    </w:p>
    <w:p w:rsidR="1AE34594" w:rsidP="1AE34594" w:rsidRDefault="1AE34594" w14:paraId="121977EE" w14:textId="03B48EA5">
      <w:pPr>
        <w:jc w:val="center"/>
        <w:rPr>
          <w:rFonts w:ascii="Times New Roman" w:hAnsi="Times New Roman" w:cs="Times New Roman"/>
          <w:b/>
          <w:bCs/>
          <w:sz w:val="28"/>
          <w:szCs w:val="28"/>
        </w:rPr>
      </w:pPr>
    </w:p>
    <w:p w:rsidRPr="00A81338" w:rsidR="009E0FEF" w:rsidP="00A81338" w:rsidRDefault="009E0FEF" w14:paraId="319EF145" w14:textId="77777777">
      <w:pPr>
        <w:pStyle w:val="Titre1"/>
        <w:jc w:val="center"/>
        <w:rPr>
          <w:b/>
          <w:bCs/>
        </w:rPr>
      </w:pPr>
      <w:bookmarkStart w:name="_Toc151644000" w:id="9"/>
      <w:r w:rsidRPr="00A81338">
        <w:rPr>
          <w:b/>
          <w:bCs/>
        </w:rPr>
        <w:t>PREMIERE PARTIE :</w:t>
      </w:r>
      <w:bookmarkEnd w:id="9"/>
    </w:p>
    <w:p w:rsidRPr="00A81338" w:rsidR="009E0FEF" w:rsidP="00A81338" w:rsidRDefault="009E0FEF" w14:paraId="399ABAE9" w14:textId="77777777">
      <w:pPr>
        <w:pStyle w:val="Titre1"/>
        <w:jc w:val="center"/>
        <w:rPr>
          <w:b/>
          <w:bCs/>
          <w:sz w:val="24"/>
          <w:szCs w:val="24"/>
        </w:rPr>
      </w:pPr>
    </w:p>
    <w:p w:rsidRPr="00A81338" w:rsidR="009E0FEF" w:rsidP="00A81338" w:rsidRDefault="009E0FEF" w14:paraId="00014421" w14:textId="77777777">
      <w:pPr>
        <w:pStyle w:val="Titre1"/>
        <w:jc w:val="center"/>
        <w:rPr>
          <w:b/>
          <w:bCs/>
        </w:rPr>
      </w:pPr>
      <w:bookmarkStart w:name="_Toc151644001" w:id="10"/>
      <w:r w:rsidRPr="00A81338">
        <w:rPr>
          <w:b/>
          <w:bCs/>
        </w:rPr>
        <w:t xml:space="preserve">DEFINITION DES </w:t>
      </w:r>
      <w:r w:rsidRPr="00A81338" w:rsidR="00A66A21">
        <w:rPr>
          <w:b/>
          <w:bCs/>
        </w:rPr>
        <w:t xml:space="preserve">CONCEPTS, CONTEXTE </w:t>
      </w:r>
      <w:r w:rsidRPr="00A81338">
        <w:rPr>
          <w:b/>
          <w:bCs/>
        </w:rPr>
        <w:t>ET REVUE DE LITTERATURE</w:t>
      </w:r>
      <w:bookmarkEnd w:id="10"/>
    </w:p>
    <w:p w:rsidR="00A36DBB" w:rsidP="00A36DBB" w:rsidRDefault="00A36DBB" w14:paraId="4B9F6467" w14:textId="77777777">
      <w:pPr>
        <w:spacing w:line="360" w:lineRule="auto"/>
        <w:jc w:val="both"/>
        <w:rPr>
          <w:rFonts w:ascii="Times New Roman" w:hAnsi="Times New Roman" w:cs="Times New Roman"/>
          <w:sz w:val="24"/>
          <w:szCs w:val="24"/>
        </w:rPr>
      </w:pPr>
    </w:p>
    <w:p w:rsidR="1AE34594" w:rsidP="1AE34594" w:rsidRDefault="1AE34594" w14:paraId="42D8F25E" w14:textId="11002100">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La première partie de notre travail se subdivise en deux chapitres. Le premier chapitre concerne la définition des concepts clés, les rappels historiques et les faits stylisés. Dans le second chapitre, il s’agira de présenter la revue de littérature en lien avec les effets des conflits armés sur l’éducation. Cette revue se déclinera en deux principaux points à savoir la revue de littérature empirique et la revue méthodologique.</w:t>
      </w:r>
    </w:p>
    <w:p w:rsidR="1AE34594" w:rsidP="1AE34594" w:rsidRDefault="1AE34594" w14:paraId="240B45FE" w14:textId="18CF2A32">
      <w:pPr>
        <w:spacing w:line="360" w:lineRule="auto"/>
        <w:jc w:val="center"/>
        <w:rPr>
          <w:rFonts w:ascii="Times New Roman" w:hAnsi="Times New Roman" w:cs="Times New Roman"/>
          <w:sz w:val="24"/>
          <w:szCs w:val="24"/>
        </w:rPr>
      </w:pPr>
    </w:p>
    <w:p w:rsidR="1AE34594" w:rsidP="1AE34594" w:rsidRDefault="1AE34594" w14:paraId="7E3BED8F" w14:textId="3C14C663">
      <w:pPr>
        <w:spacing w:line="360" w:lineRule="auto"/>
        <w:jc w:val="center"/>
        <w:rPr>
          <w:rFonts w:ascii="Times New Roman" w:hAnsi="Times New Roman" w:cs="Times New Roman"/>
          <w:sz w:val="24"/>
          <w:szCs w:val="24"/>
        </w:rPr>
      </w:pPr>
    </w:p>
    <w:p w:rsidR="1AE34594" w:rsidP="1AE34594" w:rsidRDefault="1AE34594" w14:paraId="25BFC0FD" w14:textId="3B64C23D">
      <w:pPr>
        <w:spacing w:line="360" w:lineRule="auto"/>
        <w:jc w:val="center"/>
        <w:rPr>
          <w:rFonts w:ascii="Times New Roman" w:hAnsi="Times New Roman" w:cs="Times New Roman"/>
          <w:sz w:val="24"/>
          <w:szCs w:val="24"/>
        </w:rPr>
      </w:pPr>
    </w:p>
    <w:p w:rsidR="1AE34594" w:rsidP="1AE34594" w:rsidRDefault="1AE34594" w14:paraId="777FA9EF" w14:textId="0FA85947">
      <w:pPr>
        <w:spacing w:line="360" w:lineRule="auto"/>
        <w:jc w:val="center"/>
        <w:rPr>
          <w:rFonts w:ascii="Times New Roman" w:hAnsi="Times New Roman" w:cs="Times New Roman"/>
          <w:sz w:val="24"/>
          <w:szCs w:val="24"/>
        </w:rPr>
      </w:pPr>
    </w:p>
    <w:p w:rsidR="1AE34594" w:rsidP="1AE34594" w:rsidRDefault="1AE34594" w14:paraId="6EFB99CA" w14:textId="5F71427F">
      <w:pPr>
        <w:spacing w:line="360" w:lineRule="auto"/>
        <w:jc w:val="center"/>
        <w:rPr>
          <w:rFonts w:ascii="Times New Roman" w:hAnsi="Times New Roman" w:cs="Times New Roman"/>
          <w:sz w:val="24"/>
          <w:szCs w:val="24"/>
        </w:rPr>
      </w:pPr>
    </w:p>
    <w:p w:rsidR="1AE34594" w:rsidP="1AE34594" w:rsidRDefault="1AE34594" w14:paraId="64453A98" w14:textId="42BCF031">
      <w:pPr>
        <w:spacing w:line="360" w:lineRule="auto"/>
        <w:jc w:val="center"/>
        <w:rPr>
          <w:rFonts w:ascii="Times New Roman" w:hAnsi="Times New Roman" w:cs="Times New Roman"/>
          <w:sz w:val="24"/>
          <w:szCs w:val="24"/>
        </w:rPr>
      </w:pPr>
    </w:p>
    <w:p w:rsidRPr="002D713A" w:rsidR="002D713A" w:rsidP="00753CDC" w:rsidRDefault="1AE34594" w14:paraId="169361A2" w14:textId="77777777">
      <w:pPr>
        <w:pStyle w:val="Titre1"/>
        <w:spacing w:line="360" w:lineRule="auto"/>
        <w:jc w:val="both"/>
        <w:rPr>
          <w:rFonts w:eastAsia="Times New Roman" w:cs="Times New Roman"/>
          <w:b/>
          <w:bCs/>
          <w:sz w:val="24"/>
          <w:szCs w:val="24"/>
        </w:rPr>
      </w:pPr>
      <w:bookmarkStart w:name="_Toc151644002" w:id="11"/>
      <w:r w:rsidRPr="1AE34594">
        <w:rPr>
          <w:rFonts w:eastAsia="Times New Roman" w:cs="Times New Roman"/>
          <w:b/>
          <w:bCs/>
          <w:sz w:val="24"/>
          <w:szCs w:val="24"/>
        </w:rPr>
        <w:lastRenderedPageBreak/>
        <w:t>CHAPITRE 1 : DEFINITION DES CONCEPTS ET FAITS STYLISES</w:t>
      </w:r>
      <w:bookmarkEnd w:id="11"/>
    </w:p>
    <w:p w:rsidR="009E0FEF" w:rsidP="009C1596" w:rsidRDefault="00AF7D69" w14:paraId="2F153A2D"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Dans ce chapitre, il s’ag</w:t>
      </w:r>
      <w:r w:rsidR="00583FF4">
        <w:rPr>
          <w:rFonts w:ascii="Times New Roman" w:hAnsi="Times New Roman" w:cs="Times New Roman"/>
          <w:sz w:val="24"/>
          <w:szCs w:val="24"/>
        </w:rPr>
        <w:t xml:space="preserve">ira </w:t>
      </w:r>
      <w:r>
        <w:rPr>
          <w:rFonts w:ascii="Times New Roman" w:hAnsi="Times New Roman" w:cs="Times New Roman"/>
          <w:sz w:val="24"/>
          <w:szCs w:val="24"/>
        </w:rPr>
        <w:t>de définir l’ensemble des concepts clés en lien avec notre thématique</w:t>
      </w:r>
      <w:r w:rsidR="00583FF4">
        <w:rPr>
          <w:rFonts w:ascii="Times New Roman" w:hAnsi="Times New Roman" w:cs="Times New Roman"/>
          <w:sz w:val="24"/>
          <w:szCs w:val="24"/>
        </w:rPr>
        <w:t>, notamment les variables éducationnelles et dans un second temps faire l’état des lieux en présentant les faits stylisés</w:t>
      </w:r>
    </w:p>
    <w:p w:rsidRPr="00753CDC" w:rsidR="009E0FEF" w:rsidP="00753CDC" w:rsidRDefault="1AE34594" w14:paraId="5C659E46" w14:textId="77777777">
      <w:pPr>
        <w:pStyle w:val="Titre2"/>
        <w:spacing w:line="360" w:lineRule="auto"/>
        <w:jc w:val="both"/>
        <w:rPr>
          <w:rFonts w:ascii="Times New Roman" w:hAnsi="Times New Roman" w:eastAsia="Times New Roman" w:cs="Times New Roman"/>
          <w:b/>
          <w:bCs/>
          <w:color w:val="auto"/>
          <w:sz w:val="24"/>
          <w:szCs w:val="24"/>
        </w:rPr>
      </w:pPr>
      <w:bookmarkStart w:name="_Toc151644003" w:id="12"/>
      <w:r w:rsidRPr="00753CDC">
        <w:rPr>
          <w:rFonts w:ascii="Times New Roman" w:hAnsi="Times New Roman" w:eastAsia="Times New Roman" w:cs="Times New Roman"/>
          <w:b/>
          <w:bCs/>
          <w:color w:val="auto"/>
          <w:sz w:val="24"/>
          <w:szCs w:val="24"/>
        </w:rPr>
        <w:t>SECTION 1 : DEFINITION DES CONCEPTS CLES ET RAPPELS HISTORIQUES</w:t>
      </w:r>
      <w:bookmarkEnd w:id="12"/>
    </w:p>
    <w:p w:rsidR="00C925CC" w:rsidP="009C1596" w:rsidRDefault="00583FF4" w14:paraId="4175B9AC"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Une analyse approfondie des questions en lien avec l’éducation nécessite une connaissance de d’un ensemble de terminologies clés et des concepts auxquels elles se rapporte</w:t>
      </w:r>
      <w:r w:rsidR="00C925CC">
        <w:rPr>
          <w:rFonts w:ascii="Times New Roman" w:hAnsi="Times New Roman" w:cs="Times New Roman"/>
          <w:sz w:val="24"/>
          <w:szCs w:val="24"/>
        </w:rPr>
        <w:t>nt.</w:t>
      </w:r>
      <w:r w:rsidR="00207FAB">
        <w:rPr>
          <w:rFonts w:ascii="Times New Roman" w:hAnsi="Times New Roman" w:cs="Times New Roman"/>
          <w:sz w:val="24"/>
          <w:szCs w:val="24"/>
        </w:rPr>
        <w:t xml:space="preserve"> Il en faut de la même manière comprendre la réalité politique et également les réalités historiques en vue d’une analyse plus objective. Cette section va dès lors s’articuler autour des points suivants</w:t>
      </w:r>
      <w:r w:rsidR="001C17FC">
        <w:rPr>
          <w:rFonts w:ascii="Times New Roman" w:hAnsi="Times New Roman" w:cs="Times New Roman"/>
          <w:sz w:val="24"/>
          <w:szCs w:val="24"/>
        </w:rPr>
        <w:t> :</w:t>
      </w:r>
    </w:p>
    <w:p w:rsidRPr="00753CDC" w:rsidR="001C17FC" w:rsidP="00A81338" w:rsidRDefault="001C17FC" w14:paraId="5C60D7F2" w14:textId="0446A4D7">
      <w:pPr>
        <w:pStyle w:val="Titre3"/>
        <w:numPr>
          <w:ilvl w:val="0"/>
          <w:numId w:val="26"/>
        </w:numPr>
        <w:rPr>
          <w:rFonts w:ascii="Times New Roman" w:hAnsi="Times New Roman" w:cs="Times New Roman"/>
          <w:b/>
          <w:bCs/>
          <w:color w:val="auto"/>
        </w:rPr>
      </w:pPr>
      <w:bookmarkStart w:name="_Toc151632451" w:id="13"/>
      <w:bookmarkStart w:name="_Toc151644004" w:id="14"/>
      <w:r w:rsidRPr="00753CDC">
        <w:rPr>
          <w:rFonts w:ascii="Times New Roman" w:hAnsi="Times New Roman" w:cs="Times New Roman"/>
          <w:b/>
          <w:bCs/>
          <w:color w:val="auto"/>
        </w:rPr>
        <w:t>DEFINITION DES CONCEPTS CLES</w:t>
      </w:r>
      <w:bookmarkEnd w:id="13"/>
      <w:bookmarkEnd w:id="14"/>
    </w:p>
    <w:p w:rsidRPr="00A81338" w:rsidR="00A81338" w:rsidP="00A81338" w:rsidRDefault="00A81338" w14:paraId="4437EE39" w14:textId="77777777"/>
    <w:p w:rsidRPr="00B15F45" w:rsidR="00A13E79" w:rsidP="00B15F45" w:rsidRDefault="00A13E79" w14:paraId="0A493E4D" w14:textId="77777777">
      <w:pPr>
        <w:pStyle w:val="Paragraphedeliste"/>
        <w:numPr>
          <w:ilvl w:val="0"/>
          <w:numId w:val="37"/>
        </w:numPr>
        <w:spacing w:line="360" w:lineRule="auto"/>
        <w:jc w:val="both"/>
        <w:rPr>
          <w:rFonts w:ascii="Times New Roman" w:hAnsi="Times New Roman" w:cs="Times New Roman"/>
          <w:b/>
          <w:bCs/>
          <w:sz w:val="24"/>
          <w:szCs w:val="24"/>
        </w:rPr>
      </w:pPr>
      <w:r w:rsidRPr="00B15F45">
        <w:rPr>
          <w:rFonts w:ascii="Times New Roman" w:hAnsi="Times New Roman" w:cs="Times New Roman"/>
          <w:b/>
          <w:bCs/>
          <w:sz w:val="24"/>
          <w:szCs w:val="24"/>
        </w:rPr>
        <w:t>Analyse causale</w:t>
      </w:r>
    </w:p>
    <w:p w:rsidR="00DB29B2" w:rsidP="009C1596" w:rsidRDefault="00DB29B2" w14:paraId="36E7CC37" w14:textId="77777777">
      <w:pPr>
        <w:spacing w:line="360" w:lineRule="auto"/>
        <w:jc w:val="both"/>
        <w:rPr>
          <w:rFonts w:ascii="Times New Roman" w:hAnsi="Times New Roman" w:cs="Times New Roman"/>
          <w:sz w:val="24"/>
          <w:szCs w:val="24"/>
        </w:rPr>
      </w:pPr>
      <w:commentRangeStart w:id="15"/>
      <w:r>
        <w:rPr>
          <w:rFonts w:ascii="Times New Roman" w:hAnsi="Times New Roman" w:cs="Times New Roman"/>
          <w:sz w:val="24"/>
          <w:szCs w:val="24"/>
        </w:rPr>
        <w:t>L’analyse causale est une analyse qui vise à faire ressortir une relation de cause à effet entre deux phénomènes, deux variables économiques. Elle se distingue de l’analyse d’effet qui consiste à mesurer</w:t>
      </w:r>
      <w:r w:rsidR="00F41944">
        <w:rPr>
          <w:rFonts w:ascii="Times New Roman" w:hAnsi="Times New Roman" w:cs="Times New Roman"/>
          <w:sz w:val="24"/>
          <w:szCs w:val="24"/>
        </w:rPr>
        <w:t xml:space="preserve"> la contribution d’une variable dite explicative à la valeur de la variable dépendante. L’analyse causale par-contre veut identifier et mesurer « l’effet isolé », induit par la présence ou non de la variable explicative (cause).</w:t>
      </w:r>
    </w:p>
    <w:p w:rsidR="00F41944" w:rsidP="009C1596" w:rsidRDefault="00F41944" w14:paraId="75923551"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De ce fait, on adopte un autre cadre méthodologique qui relève d’une approche expérimentale ou quasi-expérimentale.</w:t>
      </w:r>
      <w:commentRangeEnd w:id="15"/>
      <w:r w:rsidR="002A2D2C">
        <w:rPr>
          <w:rStyle w:val="Marquedecommentaire"/>
        </w:rPr>
        <w:commentReference w:id="15"/>
      </w:r>
    </w:p>
    <w:p w:rsidRPr="00B15F45" w:rsidR="00F41944" w:rsidP="00B15F45" w:rsidRDefault="00F41944" w14:paraId="05144E61" w14:textId="77777777">
      <w:pPr>
        <w:pStyle w:val="Paragraphedeliste"/>
        <w:numPr>
          <w:ilvl w:val="0"/>
          <w:numId w:val="38"/>
        </w:numPr>
        <w:spacing w:line="360" w:lineRule="auto"/>
        <w:jc w:val="both"/>
        <w:rPr>
          <w:rFonts w:ascii="Times New Roman" w:hAnsi="Times New Roman" w:cs="Times New Roman"/>
          <w:b/>
          <w:bCs/>
          <w:sz w:val="24"/>
          <w:szCs w:val="24"/>
        </w:rPr>
      </w:pPr>
      <w:r w:rsidRPr="00B15F45">
        <w:rPr>
          <w:rFonts w:ascii="Times New Roman" w:hAnsi="Times New Roman" w:cs="Times New Roman"/>
          <w:b/>
          <w:bCs/>
          <w:sz w:val="24"/>
          <w:szCs w:val="24"/>
        </w:rPr>
        <w:t>Taux brut de fréquentation</w:t>
      </w:r>
    </w:p>
    <w:p w:rsidR="1AE34594" w:rsidP="009C1596" w:rsidRDefault="1AE34594" w14:paraId="663766AC" w14:textId="1B24B6ED">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Le taux brut de fréquentation renvoie au nombre d’élèves ou étudiants ayant fréquenté un niveau d’enseignement à un moment ou durant une année scolaire de référence, quel que soit leur âge, exprimé en pourcentage de la population de la tranche d’âge théorique qui correspond à ce niveau d’enseignement » (Glossaire, UNESCO). Il s’obtient en divisant le nombre d’élèves fréquentant un niveau donné par la population ayant l’âge hypothétique de fréquenter ce niveau.</w:t>
      </w:r>
    </w:p>
    <w:p w:rsidRPr="00B15F45" w:rsidR="00F41944" w:rsidP="00B15F45" w:rsidRDefault="00F41944" w14:paraId="2A965280" w14:textId="77777777">
      <w:pPr>
        <w:pStyle w:val="Paragraphedeliste"/>
        <w:numPr>
          <w:ilvl w:val="0"/>
          <w:numId w:val="39"/>
        </w:numPr>
        <w:spacing w:line="360" w:lineRule="auto"/>
        <w:jc w:val="both"/>
        <w:rPr>
          <w:rFonts w:ascii="Times New Roman" w:hAnsi="Times New Roman" w:cs="Times New Roman"/>
          <w:b/>
          <w:bCs/>
          <w:sz w:val="24"/>
          <w:szCs w:val="24"/>
        </w:rPr>
      </w:pPr>
      <w:r w:rsidRPr="00B15F45">
        <w:rPr>
          <w:rFonts w:ascii="Times New Roman" w:hAnsi="Times New Roman" w:cs="Times New Roman"/>
          <w:b/>
          <w:bCs/>
          <w:sz w:val="24"/>
          <w:szCs w:val="24"/>
        </w:rPr>
        <w:t>Taux net de fréquentation</w:t>
      </w:r>
    </w:p>
    <w:p w:rsidR="1AE34594" w:rsidP="009C1596" w:rsidRDefault="1AE34594" w14:paraId="00265905" w14:textId="6734FC92">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Le taux net de fréquentation désigne quant à lui le nombre d’élèves de la tranche d’âge correspondant officiellement à un niveau d’enseignement donné qui fréquentent l’école à ce niveau, exprimé en pourcentage de la population de cette tranche d’âge.</w:t>
      </w:r>
    </w:p>
    <w:p w:rsidR="009857B0" w:rsidP="009C1596" w:rsidRDefault="009857B0" w14:paraId="7753CEA9" w14:textId="77777777">
      <w:pPr>
        <w:spacing w:line="360" w:lineRule="auto"/>
        <w:jc w:val="both"/>
        <w:rPr>
          <w:rFonts w:ascii="Times New Roman" w:hAnsi="Times New Roman" w:cs="Times New Roman"/>
          <w:b/>
          <w:bCs/>
          <w:sz w:val="24"/>
          <w:szCs w:val="24"/>
        </w:rPr>
      </w:pPr>
    </w:p>
    <w:p w:rsidRPr="00B15F45" w:rsidR="00C925CC" w:rsidP="00B15F45" w:rsidRDefault="00275239" w14:paraId="4D1BC0B2" w14:textId="12D4587F">
      <w:pPr>
        <w:pStyle w:val="Paragraphedeliste"/>
        <w:numPr>
          <w:ilvl w:val="0"/>
          <w:numId w:val="39"/>
        </w:numPr>
        <w:spacing w:line="360" w:lineRule="auto"/>
        <w:jc w:val="both"/>
        <w:rPr>
          <w:rFonts w:ascii="Times New Roman" w:hAnsi="Times New Roman" w:cs="Times New Roman"/>
          <w:b/>
          <w:bCs/>
          <w:sz w:val="24"/>
          <w:szCs w:val="24"/>
        </w:rPr>
      </w:pPr>
      <w:r w:rsidRPr="00B15F45">
        <w:rPr>
          <w:rFonts w:ascii="Times New Roman" w:hAnsi="Times New Roman" w:cs="Times New Roman"/>
          <w:b/>
          <w:bCs/>
          <w:sz w:val="24"/>
          <w:szCs w:val="24"/>
        </w:rPr>
        <w:lastRenderedPageBreak/>
        <w:t xml:space="preserve">Taux d’achèvement scolaire </w:t>
      </w:r>
    </w:p>
    <w:p w:rsidRPr="00A13E79" w:rsidR="00A13E79" w:rsidP="009C1596" w:rsidRDefault="00A13E79" w14:paraId="3CBC3D5D"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Le taux d’achèvement désigne</w:t>
      </w:r>
      <w:r w:rsidR="00DB29B2">
        <w:rPr>
          <w:rFonts w:ascii="Times New Roman" w:hAnsi="Times New Roman" w:cs="Times New Roman"/>
          <w:sz w:val="24"/>
          <w:szCs w:val="24"/>
        </w:rPr>
        <w:t> : « le pourcentage d’une cohorte d’enfants ou de jeunes âgés de 3 à 5 ans au-dessus de l’âge prévu pour la dernière année de chaque niveau d’enseignement qui ont terminé cette année » (Glossaire UNESCO).</w:t>
      </w:r>
    </w:p>
    <w:p w:rsidRPr="00B15F45" w:rsidR="00275239" w:rsidP="00B15F45" w:rsidRDefault="00275239" w14:paraId="1C8AE451" w14:textId="77777777">
      <w:pPr>
        <w:pStyle w:val="Paragraphedeliste"/>
        <w:numPr>
          <w:ilvl w:val="0"/>
          <w:numId w:val="39"/>
        </w:numPr>
        <w:spacing w:line="360" w:lineRule="auto"/>
        <w:jc w:val="both"/>
        <w:rPr>
          <w:rFonts w:ascii="Times New Roman" w:hAnsi="Times New Roman" w:cs="Times New Roman"/>
          <w:b/>
          <w:bCs/>
          <w:sz w:val="24"/>
          <w:szCs w:val="24"/>
        </w:rPr>
      </w:pPr>
      <w:r w:rsidRPr="00B15F45">
        <w:rPr>
          <w:rFonts w:ascii="Times New Roman" w:hAnsi="Times New Roman" w:cs="Times New Roman"/>
          <w:b/>
          <w:bCs/>
          <w:sz w:val="24"/>
          <w:szCs w:val="24"/>
        </w:rPr>
        <w:t>Taux brut de scolarisation</w:t>
      </w:r>
    </w:p>
    <w:p w:rsidRPr="00EE7FA3" w:rsidR="008A0F9F" w:rsidP="009C1596" w:rsidRDefault="00EE7FA3" w14:paraId="1765AE80"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L’UNESCO définit le taux brut comme étant : « L’effectif total à un niveau d’enseignement spécifique, quel que soit l’âge, exprimé en pourcentage de la population d’âge officielle éligible correspondant au même niveau d’enseignement au cours d’</w:t>
      </w:r>
      <w:r w:rsidR="008A0F9F">
        <w:rPr>
          <w:rFonts w:ascii="Times New Roman" w:hAnsi="Times New Roman" w:cs="Times New Roman"/>
          <w:sz w:val="24"/>
          <w:szCs w:val="24"/>
        </w:rPr>
        <w:t>une année scolaire donnée » (Glossaire UNESCO).</w:t>
      </w:r>
    </w:p>
    <w:p w:rsidRPr="00B15F45" w:rsidR="00275239" w:rsidP="00B15F45" w:rsidRDefault="00275239" w14:paraId="32E42B62" w14:textId="77777777">
      <w:pPr>
        <w:pStyle w:val="Paragraphedeliste"/>
        <w:numPr>
          <w:ilvl w:val="0"/>
          <w:numId w:val="39"/>
        </w:numPr>
        <w:spacing w:line="360" w:lineRule="auto"/>
        <w:jc w:val="both"/>
        <w:rPr>
          <w:rFonts w:ascii="Times New Roman" w:hAnsi="Times New Roman" w:cs="Times New Roman"/>
          <w:b/>
          <w:bCs/>
          <w:sz w:val="24"/>
          <w:szCs w:val="24"/>
        </w:rPr>
      </w:pPr>
      <w:r w:rsidRPr="00B15F45">
        <w:rPr>
          <w:rFonts w:ascii="Times New Roman" w:hAnsi="Times New Roman" w:cs="Times New Roman"/>
          <w:b/>
          <w:bCs/>
          <w:sz w:val="24"/>
          <w:szCs w:val="24"/>
        </w:rPr>
        <w:t>Taux net de scolarisation</w:t>
      </w:r>
    </w:p>
    <w:p w:rsidR="006E5554" w:rsidP="009C1596" w:rsidRDefault="006E5554" w14:paraId="766121FE"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Le taux net de scolarisation désigne : « le nombre d’élèves inscrits dans un niveau d’enseignement donné et appartenant à la tranche d’âge correspondant officiellement à ce niveau, exprimé en pourcentage de la population de cette tranche d’âge » (Glossaire UNESCO</w:t>
      </w:r>
      <w:r w:rsidR="00BB1A1E">
        <w:rPr>
          <w:rFonts w:ascii="Times New Roman" w:hAnsi="Times New Roman" w:cs="Times New Roman"/>
          <w:sz w:val="24"/>
          <w:szCs w:val="24"/>
        </w:rPr>
        <w:t>, 2014</w:t>
      </w:r>
      <w:r>
        <w:rPr>
          <w:rFonts w:ascii="Times New Roman" w:hAnsi="Times New Roman" w:cs="Times New Roman"/>
          <w:sz w:val="24"/>
          <w:szCs w:val="24"/>
        </w:rPr>
        <w:t>).</w:t>
      </w:r>
    </w:p>
    <w:p w:rsidR="00BB1A1E" w:rsidP="009C1596" w:rsidRDefault="00BB1A1E" w14:paraId="076213D9"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Dès lors, la différence entre le taux brut et le taux net de scolarisation réside dans le fait que le taux net ne tient compte dans son calcul que des élèves inscrits et ayant la tranche d’âge correspondant effectivement au niveau dans lequel ils se trouvent.</w:t>
      </w:r>
    </w:p>
    <w:p w:rsidRPr="00B15F45" w:rsidR="005032C0" w:rsidP="00B15F45" w:rsidRDefault="005032C0" w14:paraId="58A02800" w14:textId="77777777">
      <w:pPr>
        <w:pStyle w:val="Paragraphedeliste"/>
        <w:numPr>
          <w:ilvl w:val="0"/>
          <w:numId w:val="40"/>
        </w:numPr>
        <w:spacing w:line="360" w:lineRule="auto"/>
        <w:jc w:val="both"/>
        <w:rPr>
          <w:rFonts w:ascii="Times New Roman" w:hAnsi="Times New Roman" w:cs="Times New Roman"/>
          <w:b/>
          <w:bCs/>
          <w:sz w:val="24"/>
          <w:szCs w:val="24"/>
        </w:rPr>
      </w:pPr>
      <w:r w:rsidRPr="00B15F45">
        <w:rPr>
          <w:rFonts w:ascii="Times New Roman" w:hAnsi="Times New Roman" w:cs="Times New Roman"/>
          <w:b/>
          <w:bCs/>
          <w:sz w:val="24"/>
          <w:szCs w:val="24"/>
        </w:rPr>
        <w:t>Décrochage scolaire</w:t>
      </w:r>
      <w:r w:rsidRPr="00B15F45" w:rsidR="00BB1A1E">
        <w:rPr>
          <w:rFonts w:ascii="Times New Roman" w:hAnsi="Times New Roman" w:cs="Times New Roman"/>
          <w:b/>
          <w:bCs/>
          <w:sz w:val="24"/>
          <w:szCs w:val="24"/>
        </w:rPr>
        <w:t xml:space="preserve"> et Abandon scolaire</w:t>
      </w:r>
    </w:p>
    <w:p w:rsidR="1AE34594" w:rsidP="009C1596" w:rsidRDefault="1AE34594" w14:paraId="1344F47C" w14:textId="6D6B1E5B">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Le décrochage est littéralement l’action de décrocher. Le dictionnaire Robert définit le décrochage scolaire comme étant l’interruption de la scolarité. En pratique, elle correspond au fait qu’un élève se retrouve hors du système de formation sans que ce dernier n’ait obtenu son diplôme. Cette sortie du système peut être temporaire ou définitif. On parlera dès lors d’abandon scolaire lorsque cette sortie du système est définitive.</w:t>
      </w:r>
    </w:p>
    <w:p w:rsidRPr="00B15F45" w:rsidR="008A0F9F" w:rsidP="00B15F45" w:rsidRDefault="007120B5" w14:paraId="01837039" w14:textId="77777777">
      <w:pPr>
        <w:pStyle w:val="Paragraphedeliste"/>
        <w:numPr>
          <w:ilvl w:val="0"/>
          <w:numId w:val="40"/>
        </w:numPr>
        <w:spacing w:line="360" w:lineRule="auto"/>
        <w:jc w:val="both"/>
        <w:rPr>
          <w:rFonts w:ascii="Times New Roman" w:hAnsi="Times New Roman" w:cs="Times New Roman"/>
          <w:b/>
          <w:bCs/>
          <w:sz w:val="24"/>
          <w:szCs w:val="24"/>
        </w:rPr>
      </w:pPr>
      <w:r w:rsidRPr="00B15F45">
        <w:rPr>
          <w:rFonts w:ascii="Times New Roman" w:hAnsi="Times New Roman" w:cs="Times New Roman"/>
          <w:b/>
          <w:bCs/>
          <w:sz w:val="24"/>
          <w:szCs w:val="24"/>
        </w:rPr>
        <w:t>Insurrection</w:t>
      </w:r>
    </w:p>
    <w:p w:rsidRPr="007120B5" w:rsidR="007120B5" w:rsidP="009C1596" w:rsidRDefault="007120B5" w14:paraId="2A74E7AA"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4A4413">
        <w:rPr>
          <w:rFonts w:ascii="Times New Roman" w:hAnsi="Times New Roman" w:cs="Times New Roman"/>
          <w:sz w:val="24"/>
          <w:szCs w:val="24"/>
        </w:rPr>
        <w:t>’insurrection est un terme qui prend du sens dans le cadre du conflit malien en particulier et des conflits armés dans le sahel au cours de cette dernière décade. Elle renvoie à l’action de s’insurger, se rebeller ou se soulever contre le pouvoir établi dans l’optique de le renverser.</w:t>
      </w:r>
    </w:p>
    <w:p w:rsidRPr="008A0F9F" w:rsidR="00A13E79" w:rsidP="009C1596" w:rsidRDefault="12BE136C" w14:paraId="259F51CB" w14:textId="1A2CBD72">
      <w:pPr>
        <w:spacing w:line="360" w:lineRule="auto"/>
        <w:jc w:val="both"/>
        <w:rPr>
          <w:rFonts w:ascii="Times New Roman" w:hAnsi="Times New Roman" w:cs="Times New Roman"/>
          <w:b/>
          <w:bCs/>
          <w:sz w:val="24"/>
          <w:szCs w:val="24"/>
        </w:rPr>
      </w:pPr>
      <w:r w:rsidRPr="12BE136C">
        <w:rPr>
          <w:rFonts w:ascii="Times New Roman" w:hAnsi="Times New Roman" w:cs="Times New Roman"/>
          <w:b/>
          <w:bCs/>
          <w:sz w:val="24"/>
          <w:szCs w:val="24"/>
        </w:rPr>
        <w:t xml:space="preserve">Conflits armés, terrorisme, </w:t>
      </w:r>
    </w:p>
    <w:p w:rsidRPr="0065209A" w:rsidR="001B22B2" w:rsidP="001B22B2" w:rsidRDefault="001C17FC" w14:paraId="6B64513D" w14:textId="05849105">
      <w:pPr>
        <w:pStyle w:val="Titre3"/>
        <w:numPr>
          <w:ilvl w:val="0"/>
          <w:numId w:val="26"/>
        </w:numPr>
        <w:spacing w:line="360" w:lineRule="auto"/>
        <w:jc w:val="both"/>
        <w:rPr>
          <w:rFonts w:ascii="Times New Roman" w:hAnsi="Times New Roman" w:cs="Times New Roman"/>
          <w:b/>
          <w:bCs/>
          <w:color w:val="auto"/>
        </w:rPr>
      </w:pPr>
      <w:bookmarkStart w:name="_Toc151632452" w:id="16"/>
      <w:bookmarkStart w:name="_Toc151644005" w:id="17"/>
      <w:r w:rsidRPr="0065209A">
        <w:rPr>
          <w:rFonts w:ascii="Times New Roman" w:hAnsi="Times New Roman" w:cs="Times New Roman"/>
          <w:b/>
          <w:bCs/>
          <w:color w:val="auto"/>
        </w:rPr>
        <w:lastRenderedPageBreak/>
        <w:t>EVOLUTION DE LA SITUATION POLITIQUE ET ECONOMIQUE AU MALI</w:t>
      </w:r>
      <w:bookmarkEnd w:id="16"/>
      <w:bookmarkEnd w:id="17"/>
      <w:r w:rsidRPr="0065209A">
        <w:rPr>
          <w:rFonts w:ascii="Times New Roman" w:hAnsi="Times New Roman" w:cs="Times New Roman"/>
          <w:b/>
          <w:bCs/>
          <w:color w:val="auto"/>
        </w:rPr>
        <w:t xml:space="preserve"> </w:t>
      </w:r>
    </w:p>
    <w:p w:rsidRPr="001B22B2" w:rsidR="001B22B2" w:rsidP="001B22B2" w:rsidRDefault="001B22B2" w14:paraId="506957D7" w14:textId="77777777"/>
    <w:p w:rsidRPr="00307AC6" w:rsidR="00B50D3D" w:rsidP="001B22B2" w:rsidRDefault="00B50D3D" w14:paraId="798D893F" w14:textId="70249129">
      <w:pPr>
        <w:pStyle w:val="Titre4"/>
        <w:numPr>
          <w:ilvl w:val="0"/>
          <w:numId w:val="27"/>
        </w:numPr>
        <w:spacing w:line="360" w:lineRule="auto"/>
        <w:jc w:val="both"/>
      </w:pPr>
      <w:commentRangeStart w:id="18"/>
      <w:r w:rsidRPr="00307AC6">
        <w:t xml:space="preserve">Description de la situation </w:t>
      </w:r>
      <w:r w:rsidR="00307AC6">
        <w:t>socio</w:t>
      </w:r>
      <w:r w:rsidRPr="00307AC6">
        <w:t xml:space="preserve">-économique, sécuritaire et du système éducatif </w:t>
      </w:r>
      <w:proofErr w:type="spellStart"/>
      <w:r w:rsidRPr="00307AC6">
        <w:t>Malien</w:t>
      </w:r>
      <w:commentRangeEnd w:id="18"/>
      <w:r w:rsidR="002A2D2C">
        <w:rPr>
          <w:rStyle w:val="Marquedecommentaire"/>
          <w:rFonts w:asciiTheme="minorHAnsi" w:hAnsiTheme="minorHAnsi" w:eastAsiaTheme="minorHAnsi" w:cstheme="minorBidi"/>
          <w:b w:val="0"/>
          <w:iCs w:val="0"/>
        </w:rPr>
        <w:commentReference w:id="18"/>
      </w:r>
      <w:r w:rsidR="002A2D2C">
        <w:t>I</w:t>
      </w:r>
      <w:proofErr w:type="spellEnd"/>
    </w:p>
    <w:p w:rsidRPr="00B50D3D" w:rsidR="00B50D3D" w:rsidP="009C1596" w:rsidRDefault="00B50D3D" w14:paraId="45D71FE9" w14:textId="77777777">
      <w:pPr>
        <w:spacing w:line="360" w:lineRule="auto"/>
        <w:jc w:val="both"/>
        <w:rPr>
          <w:rFonts w:ascii="Times New Roman" w:hAnsi="Times New Roman" w:cs="Times New Roman"/>
          <w:sz w:val="24"/>
          <w:szCs w:val="24"/>
        </w:rPr>
      </w:pPr>
      <w:r w:rsidRPr="00B50D3D">
        <w:rPr>
          <w:rFonts w:ascii="Times New Roman" w:hAnsi="Times New Roman" w:cs="Times New Roman"/>
          <w:sz w:val="24"/>
          <w:szCs w:val="24"/>
        </w:rPr>
        <w:t xml:space="preserve">Le Mali est un pays d’Afrique subsaharienne, membre de la communauté économique des Etats </w:t>
      </w:r>
      <w:proofErr w:type="gramStart"/>
      <w:r w:rsidRPr="00B50D3D">
        <w:rPr>
          <w:rFonts w:ascii="Times New Roman" w:hAnsi="Times New Roman" w:cs="Times New Roman"/>
          <w:sz w:val="24"/>
          <w:szCs w:val="24"/>
        </w:rPr>
        <w:t>d’Afrique</w:t>
      </w:r>
      <w:proofErr w:type="gramEnd"/>
      <w:r w:rsidRPr="00B50D3D">
        <w:rPr>
          <w:rFonts w:ascii="Times New Roman" w:hAnsi="Times New Roman" w:cs="Times New Roman"/>
          <w:sz w:val="24"/>
          <w:szCs w:val="24"/>
        </w:rPr>
        <w:t xml:space="preserve"> de l’Ouest, bordé au nord par l’Algérie, à l’Est par le Niger, au sud par la Côte d’Ivoire, au sud-Ouest par la Guinée et le Sénégal et à l’ouest par la Mauritanie. Il couvre une superficie d’environ 1 .241.248 km² avec une population estimée à 19,4 millions d’habitants en 2018 dont 50,4% de femmes et 49,6% d’hommes (Profil du dividende démographique, DNP,2017). La population malienne, à l’instar des pays d’Afrique subsaharienne, a une population majoritairement jeune. En effet, le rapport sur le profil démographique au Mali (MATP/ Projet SWEED,2017) estime à 48,8% la population âgée de moins de 15 ans et 51,2% la population en âge de travailler. En 2023, dans cette même mouvance, la population est estimée à plus de 22 millions d’habitants</w:t>
      </w:r>
      <w:r w:rsidRPr="00A76B3D">
        <w:rPr>
          <w:rStyle w:val="Appelnotedebasdep"/>
          <w:rFonts w:ascii="Times New Roman" w:hAnsi="Times New Roman" w:cs="Times New Roman"/>
          <w:sz w:val="24"/>
          <w:szCs w:val="24"/>
        </w:rPr>
        <w:footnoteReference w:id="3"/>
      </w:r>
      <w:r w:rsidRPr="00B50D3D">
        <w:rPr>
          <w:rFonts w:ascii="Times New Roman" w:hAnsi="Times New Roman" w:cs="Times New Roman"/>
          <w:sz w:val="24"/>
          <w:szCs w:val="24"/>
        </w:rPr>
        <w:t>.</w:t>
      </w:r>
    </w:p>
    <w:p w:rsidRPr="00B50D3D" w:rsidR="00B50D3D" w:rsidP="009C1596" w:rsidRDefault="00B50D3D" w14:paraId="68F00861" w14:textId="77777777">
      <w:pPr>
        <w:spacing w:line="360" w:lineRule="auto"/>
        <w:jc w:val="both"/>
        <w:rPr>
          <w:rFonts w:ascii="Times New Roman" w:hAnsi="Times New Roman" w:cs="Times New Roman"/>
          <w:sz w:val="24"/>
          <w:szCs w:val="24"/>
        </w:rPr>
      </w:pPr>
      <w:r w:rsidRPr="00B50D3D">
        <w:rPr>
          <w:rFonts w:ascii="Times New Roman" w:hAnsi="Times New Roman" w:cs="Times New Roman"/>
          <w:sz w:val="24"/>
          <w:szCs w:val="24"/>
        </w:rPr>
        <w:t>Le Mali est un vaste pays du sahel, avec une grande population, majoritairement jeune et avec une démographie galopante. Le taux de croissance démographique est passé de 2,92% en 2012 à 3,17% en 2018 pour avoisiner les 3,16% en 2021 (WDI, 2020). Il fait face à de nombreux défis, économiques, politiques et sécuritaires depuis de nombreuses années.</w:t>
      </w:r>
    </w:p>
    <w:p w:rsidRPr="00B50D3D" w:rsidR="00B50D3D" w:rsidP="009C1596" w:rsidRDefault="00B50D3D" w14:paraId="5B7E702A" w14:textId="77777777">
      <w:pPr>
        <w:spacing w:line="360" w:lineRule="auto"/>
        <w:jc w:val="both"/>
        <w:rPr>
          <w:rFonts w:ascii="Times New Roman" w:hAnsi="Times New Roman" w:cs="Times New Roman"/>
          <w:sz w:val="24"/>
          <w:szCs w:val="24"/>
        </w:rPr>
      </w:pPr>
      <w:r w:rsidRPr="00B50D3D">
        <w:rPr>
          <w:rFonts w:ascii="Times New Roman" w:hAnsi="Times New Roman" w:cs="Times New Roman"/>
          <w:sz w:val="24"/>
          <w:szCs w:val="24"/>
        </w:rPr>
        <w:t xml:space="preserve">La situation économique du pays est marquée par un taux de croissance relativement faible 3,05% en 2021 (WDI,2020) et un indice de pauvreté évalué à 42,1% en 2018 (EHCVM, 2018-2019). La profondeur de la pauvreté, marquant le déficit moyen par rapport à la ligne de pauvreté (266 485 FCFA), est estimé à 11,7¨% tandis que la sévérité de la pauvreté est de 4,6%. L’on constate une inégalité de la répartition spatiale de la pauvreté qui est plus prononcé dans le milieu rural (50,5%) contre 18,2% dans le milieu urbain. On observe cette même tendance avec les indices de profondeur et de sévérité de la pauvreté qui sont de 5,7%, 14,4% et 2%, 4,4% respectivement pour le milieu rural et le milieu urbain. L’incidence de la pauvreté varie également d’une région à une région à une autre. Les régions de Kidal enregistrent les taux les plus faibles, compris entre 4,5% et 11,80%, il s’en suit les régions de Kayes et de Koulikoro dans laquelle se trouve la capitale Bamako avec un taux modéré compris entre 11,6% et 33,60%. </w:t>
      </w:r>
      <w:r w:rsidRPr="00B50D3D">
        <w:rPr>
          <w:rFonts w:ascii="Times New Roman" w:hAnsi="Times New Roman" w:cs="Times New Roman"/>
          <w:sz w:val="24"/>
          <w:szCs w:val="24"/>
        </w:rPr>
        <w:lastRenderedPageBreak/>
        <w:t>Deux grandes zones enregistrent des taux de pauvreté relativement élevés. Il s’agit de Gao (42,7%) et Tombouctou (46,8%) dans un premier temps et de Ségou (52,6%), Mopti (57,1%) et finalement Sikasso qui enregistre le taux de pauvreté le plus élevé qui est de 59% soit près de six personnes sur 10 vivants en dessous du seuil de pauvreté dans cette région. En analysant la pauvreté selon le statut du chef de ménage, il ressort que la pauvreté affecte davantage les ménages dont le chef de ménage est analphabète (53,9%) et exerçant dans les secteurs agricoles (58,4%) et de l’élevage ou la pêche (40,4%).</w:t>
      </w:r>
    </w:p>
    <w:p w:rsidRPr="00307AC6" w:rsidR="00B50D3D" w:rsidP="009C1596" w:rsidRDefault="00B50D3D" w14:paraId="1CA1EFEC" w14:textId="77777777">
      <w:pPr>
        <w:spacing w:line="360" w:lineRule="auto"/>
        <w:jc w:val="both"/>
        <w:rPr>
          <w:rFonts w:ascii="Times New Roman" w:hAnsi="Times New Roman" w:cs="Times New Roman"/>
          <w:sz w:val="24"/>
          <w:szCs w:val="24"/>
        </w:rPr>
      </w:pPr>
      <w:r w:rsidRPr="00B50D3D">
        <w:rPr>
          <w:rFonts w:ascii="Times New Roman" w:hAnsi="Times New Roman" w:cs="Times New Roman"/>
          <w:sz w:val="24"/>
          <w:szCs w:val="24"/>
        </w:rPr>
        <w:t>En ce qui concerne la situation de l’emploi, il observe un regain du chômage avec un taux de chômage passant de 1,62% à 2,76% sur la période 2018-2022, reflet des conséquences néfastes de la Covid-19 et de ces différentes restrictions. Le chômage a pendant longtemps plus élevé chez les hommes que les femmes depuis 2007. Cependant, depuis 2020, on observe une dynamique inversée avec le taux de chômage féminin passant de 3,542% à 2,796 % contre 3,522% et 2,739% pour les hommes sur la période 2020-2022.</w:t>
      </w:r>
      <w:r w:rsidRPr="00A76B3D">
        <w:rPr>
          <w:rStyle w:val="Appelnotedebasdep"/>
          <w:rFonts w:ascii="Times New Roman" w:hAnsi="Times New Roman" w:cs="Times New Roman"/>
          <w:sz w:val="24"/>
          <w:szCs w:val="24"/>
        </w:rPr>
        <w:footnoteReference w:id="4"/>
      </w:r>
    </w:p>
    <w:p w:rsidRPr="001B22B2" w:rsidR="001C17FC" w:rsidP="0031731B" w:rsidRDefault="001C17FC" w14:paraId="0B7E0375" w14:textId="71995419">
      <w:pPr>
        <w:pStyle w:val="Paragraphedeliste"/>
        <w:numPr>
          <w:ilvl w:val="0"/>
          <w:numId w:val="27"/>
        </w:numPr>
        <w:spacing w:line="360" w:lineRule="auto"/>
        <w:jc w:val="both"/>
        <w:rPr>
          <w:rFonts w:ascii="Times New Roman" w:hAnsi="Times New Roman" w:cs="Times New Roman"/>
          <w:b/>
          <w:bCs/>
          <w:sz w:val="24"/>
          <w:szCs w:val="24"/>
        </w:rPr>
      </w:pPr>
      <w:r w:rsidRPr="001B22B2">
        <w:rPr>
          <w:rStyle w:val="Titre4Car"/>
        </w:rPr>
        <w:t>Situation politique et sécuritaire au Mali : Entre instabilité politique et menace terroriste</w:t>
      </w:r>
    </w:p>
    <w:p w:rsidRPr="00A76B3D" w:rsidR="001C17FC" w:rsidP="009C1596" w:rsidRDefault="001C17FC" w14:paraId="7C57675B"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Le Mali, ancienne colonie française, indépendante le 22 septembre 1960, a connu depuis lors des moments de soubresauts, d’instabilité qui ont jalonnés son histoire politique.</w:t>
      </w:r>
      <w:r w:rsidRPr="00A76B3D">
        <w:rPr>
          <w:rFonts w:ascii="Times New Roman" w:hAnsi="Times New Roman" w:cs="Times New Roman"/>
          <w:b/>
          <w:bCs/>
          <w:sz w:val="24"/>
          <w:szCs w:val="24"/>
        </w:rPr>
        <w:t xml:space="preserve"> </w:t>
      </w:r>
      <w:r w:rsidRPr="00A76B3D">
        <w:rPr>
          <w:rFonts w:ascii="Times New Roman" w:hAnsi="Times New Roman" w:cs="Times New Roman"/>
          <w:sz w:val="24"/>
          <w:szCs w:val="24"/>
        </w:rPr>
        <w:t>Pour raison de clarté, nous allons scinder notre analyse en considérant deux axes temporels. Le premier axe va de l’indépendance à 2011 puis le second de 2012 à 2023.</w:t>
      </w:r>
    </w:p>
    <w:p w:rsidRPr="0031731B" w:rsidR="001C17FC" w:rsidP="0031731B" w:rsidRDefault="001C17FC" w14:paraId="402515AE" w14:textId="64537A31">
      <w:pPr>
        <w:pStyle w:val="Titre5"/>
        <w:numPr>
          <w:ilvl w:val="0"/>
          <w:numId w:val="29"/>
        </w:numPr>
        <w:spacing w:line="360" w:lineRule="auto"/>
        <w:jc w:val="both"/>
        <w:rPr>
          <w:rFonts w:ascii="Times New Roman" w:hAnsi="Times New Roman" w:cs="Times New Roman"/>
          <w:b/>
          <w:bCs/>
          <w:color w:val="auto"/>
          <w:sz w:val="24"/>
          <w:szCs w:val="24"/>
        </w:rPr>
      </w:pPr>
      <w:r w:rsidRPr="0031731B">
        <w:rPr>
          <w:rFonts w:ascii="Times New Roman" w:hAnsi="Times New Roman" w:cs="Times New Roman"/>
          <w:b/>
          <w:bCs/>
          <w:color w:val="auto"/>
          <w:sz w:val="24"/>
          <w:szCs w:val="24"/>
        </w:rPr>
        <w:t>Premier axe temporel : de 1960 à 2011</w:t>
      </w:r>
      <w:r w:rsidRPr="0031731B">
        <w:rPr>
          <w:rStyle w:val="Appelnotedebasdep"/>
          <w:rFonts w:ascii="Times New Roman" w:hAnsi="Times New Roman" w:cs="Times New Roman"/>
          <w:b/>
          <w:bCs/>
          <w:color w:val="auto"/>
          <w:sz w:val="24"/>
          <w:szCs w:val="24"/>
        </w:rPr>
        <w:footnoteReference w:id="5"/>
      </w:r>
    </w:p>
    <w:p w:rsidRPr="00A76B3D" w:rsidR="001C17FC" w:rsidP="009C1596" w:rsidRDefault="1AE34594" w14:paraId="69BD855B" w14:textId="38D6C355">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Depuis 1946, le Mali, anciennement Soudan français était membre de l’Afrique </w:t>
      </w:r>
      <w:proofErr w:type="gramStart"/>
      <w:r w:rsidRPr="1AE34594">
        <w:rPr>
          <w:rFonts w:ascii="Times New Roman" w:hAnsi="Times New Roman" w:cs="Times New Roman"/>
          <w:sz w:val="24"/>
          <w:szCs w:val="24"/>
        </w:rPr>
        <w:t>Occidentale</w:t>
      </w:r>
      <w:proofErr w:type="gramEnd"/>
      <w:r w:rsidRPr="1AE34594">
        <w:rPr>
          <w:rFonts w:ascii="Times New Roman" w:hAnsi="Times New Roman" w:cs="Times New Roman"/>
          <w:sz w:val="24"/>
          <w:szCs w:val="24"/>
        </w:rPr>
        <w:t xml:space="preserve"> Française (AOF). Elle vécut de ce fait une forme de multipartisme. A l’issu des élections de 1957 et 1959, l’on accéda à un parti unique socialiste dirigé par Modibo Keita. Avec des idées socialistes et de développement accueilli par la population au départ, on arrive seulement en 1962 à la dérive du gouvernement au pouvoir. La désillusion économique, taux de croissance de PNB inférieure à 5%, la réprimande violente à l’encontre des manifestations Touareg (1962), la condamnation à mort ou l’emprisonnement des opposants Kassoum Touré, </w:t>
      </w:r>
      <w:proofErr w:type="spellStart"/>
      <w:r w:rsidRPr="1AE34594">
        <w:rPr>
          <w:rFonts w:ascii="Times New Roman" w:hAnsi="Times New Roman" w:cs="Times New Roman"/>
          <w:sz w:val="24"/>
          <w:szCs w:val="24"/>
        </w:rPr>
        <w:t>Fily</w:t>
      </w:r>
      <w:proofErr w:type="spellEnd"/>
      <w:r w:rsidRPr="1AE34594">
        <w:rPr>
          <w:rFonts w:ascii="Times New Roman" w:hAnsi="Times New Roman" w:cs="Times New Roman"/>
          <w:sz w:val="24"/>
          <w:szCs w:val="24"/>
        </w:rPr>
        <w:t xml:space="preserve"> Dabo et </w:t>
      </w:r>
      <w:proofErr w:type="spellStart"/>
      <w:r w:rsidRPr="1AE34594">
        <w:rPr>
          <w:rFonts w:ascii="Times New Roman" w:hAnsi="Times New Roman" w:cs="Times New Roman"/>
          <w:sz w:val="24"/>
          <w:szCs w:val="24"/>
        </w:rPr>
        <w:lastRenderedPageBreak/>
        <w:t>Hammadoun</w:t>
      </w:r>
      <w:proofErr w:type="spellEnd"/>
      <w:r w:rsidRPr="1AE34594">
        <w:rPr>
          <w:rFonts w:ascii="Times New Roman" w:hAnsi="Times New Roman" w:cs="Times New Roman"/>
          <w:sz w:val="24"/>
          <w:szCs w:val="24"/>
        </w:rPr>
        <w:t xml:space="preserve"> Dicko, a conduit au </w:t>
      </w:r>
      <w:r w:rsidRPr="1AE34594">
        <w:rPr>
          <w:rFonts w:ascii="Times New Roman" w:hAnsi="Times New Roman" w:cs="Times New Roman"/>
          <w:b/>
          <w:bCs/>
          <w:sz w:val="24"/>
          <w:szCs w:val="24"/>
        </w:rPr>
        <w:t>premier coup d’état</w:t>
      </w:r>
      <w:r w:rsidRPr="1AE34594">
        <w:rPr>
          <w:rFonts w:ascii="Times New Roman" w:hAnsi="Times New Roman" w:cs="Times New Roman"/>
          <w:sz w:val="24"/>
          <w:szCs w:val="24"/>
        </w:rPr>
        <w:t xml:space="preserve"> qui conduira à l’accession au pouvoir du lieutenant </w:t>
      </w:r>
      <w:r w:rsidRPr="1AE34594">
        <w:rPr>
          <w:rFonts w:ascii="Times New Roman" w:hAnsi="Times New Roman" w:cs="Times New Roman"/>
          <w:b/>
          <w:bCs/>
          <w:sz w:val="24"/>
          <w:szCs w:val="24"/>
        </w:rPr>
        <w:t>Moussa Traoré</w:t>
      </w:r>
      <w:r w:rsidRPr="1AE34594">
        <w:rPr>
          <w:rFonts w:ascii="Times New Roman" w:hAnsi="Times New Roman" w:cs="Times New Roman"/>
          <w:sz w:val="24"/>
          <w:szCs w:val="24"/>
        </w:rPr>
        <w:t xml:space="preserve"> le 19 novembre 1968.</w:t>
      </w:r>
    </w:p>
    <w:p w:rsidRPr="00A76B3D" w:rsidR="001C17FC" w:rsidP="009C1596" w:rsidRDefault="12BE136C" w14:paraId="26B1E966" w14:textId="0997C0A6">
      <w:pPr>
        <w:spacing w:line="360" w:lineRule="auto"/>
        <w:jc w:val="both"/>
        <w:rPr>
          <w:rFonts w:ascii="Times New Roman" w:hAnsi="Times New Roman" w:cs="Times New Roman"/>
          <w:sz w:val="24"/>
          <w:szCs w:val="24"/>
        </w:rPr>
      </w:pPr>
      <w:r w:rsidRPr="12BE136C">
        <w:rPr>
          <w:rFonts w:ascii="Times New Roman" w:hAnsi="Times New Roman" w:cs="Times New Roman"/>
          <w:sz w:val="24"/>
          <w:szCs w:val="24"/>
        </w:rPr>
        <w:t xml:space="preserve">La mauvaise gouvernance, un régime autoritaire combiné à un bilan économique sombre, la grande sécheresse de 1972-1973 et les repressions à l’encontre des populations ont également conduit à la fin de la dictature militaire </w:t>
      </w:r>
      <w:r w:rsidRPr="12BE136C">
        <w:rPr>
          <w:rFonts w:ascii="Times New Roman" w:hAnsi="Times New Roman" w:cs="Times New Roman"/>
          <w:b/>
          <w:bCs/>
          <w:sz w:val="24"/>
          <w:szCs w:val="24"/>
        </w:rPr>
        <w:t>par un coup d’état militaire</w:t>
      </w:r>
      <w:r w:rsidRPr="12BE136C">
        <w:rPr>
          <w:rFonts w:ascii="Times New Roman" w:hAnsi="Times New Roman" w:cs="Times New Roman"/>
          <w:sz w:val="24"/>
          <w:szCs w:val="24"/>
        </w:rPr>
        <w:t xml:space="preserve"> mené par Lieutenant-colonel Amadou Toumani Touré (ATT) le 26 mars 1991. Il présida le comité de transition jusqu’au 8 juin 1992, date à partir de laquelle Alpha Oumar Konaré devint président jusqu’en juin 2002. Les résultats de ces mandats ont été dans l’ensemble p       </w:t>
      </w:r>
      <w:proofErr w:type="spellStart"/>
      <w:r w:rsidRPr="12BE136C">
        <w:rPr>
          <w:rFonts w:ascii="Times New Roman" w:hAnsi="Times New Roman" w:cs="Times New Roman"/>
          <w:sz w:val="24"/>
          <w:szCs w:val="24"/>
        </w:rPr>
        <w:t>ositifs</w:t>
      </w:r>
      <w:proofErr w:type="spellEnd"/>
      <w:r w:rsidRPr="12BE136C">
        <w:rPr>
          <w:rFonts w:ascii="Times New Roman" w:hAnsi="Times New Roman" w:cs="Times New Roman"/>
          <w:sz w:val="24"/>
          <w:szCs w:val="24"/>
        </w:rPr>
        <w:t xml:space="preserve"> avec notamment une augmentation du taux de croissance (5% par an), une augmentation du taux brut de scolarisation</w:t>
      </w:r>
      <w:r w:rsidRPr="12BE136C">
        <w:rPr>
          <w:rFonts w:ascii="Times New Roman" w:hAnsi="Times New Roman" w:cs="Times New Roman"/>
          <w:b/>
          <w:bCs/>
          <w:sz w:val="24"/>
          <w:szCs w:val="24"/>
        </w:rPr>
        <w:t xml:space="preserve"> </w:t>
      </w:r>
      <w:r w:rsidRPr="12BE136C">
        <w:rPr>
          <w:rFonts w:ascii="Times New Roman" w:hAnsi="Times New Roman" w:cs="Times New Roman"/>
          <w:sz w:val="24"/>
          <w:szCs w:val="24"/>
        </w:rPr>
        <w:t>et autres indicateurs macroéconomiques. Toutefois, les manifestations populaires et revendications syndicales ont conduit à sa défaite lors des élections suivantes. Il s’en suit une nouvelle ère avec le retour d’Amadou Toumani Touré sous l’auspice du consensus et de l’unité nationale. Le président Amadou Toumani Touré fit deux mandats qu’il plaça sous l’égide, comme il l’avait martelé, du consensus national. Toutefois, à la fin de son second mandat, le mécontentement du Nord et les violences que cela a engendré a conduit malheureusement à un coup d’état (22 mars 2012) bien avant qu’il ne laisse la place à une autre présidence.</w:t>
      </w:r>
    </w:p>
    <w:p w:rsidRPr="0031731B" w:rsidR="001C17FC" w:rsidP="0031731B" w:rsidRDefault="001C17FC" w14:paraId="1253B2C4" w14:textId="77777777">
      <w:pPr>
        <w:pStyle w:val="Titre5"/>
        <w:numPr>
          <w:ilvl w:val="0"/>
          <w:numId w:val="29"/>
        </w:numPr>
        <w:spacing w:line="360" w:lineRule="auto"/>
        <w:jc w:val="both"/>
        <w:rPr>
          <w:rFonts w:ascii="Times New Roman" w:hAnsi="Times New Roman" w:cs="Times New Roman"/>
          <w:b/>
          <w:bCs/>
          <w:color w:val="auto"/>
          <w:sz w:val="24"/>
          <w:szCs w:val="24"/>
        </w:rPr>
      </w:pPr>
      <w:r w:rsidRPr="0031731B">
        <w:rPr>
          <w:rFonts w:ascii="Times New Roman" w:hAnsi="Times New Roman" w:cs="Times New Roman"/>
          <w:b/>
          <w:bCs/>
          <w:color w:val="auto"/>
          <w:sz w:val="24"/>
          <w:szCs w:val="24"/>
        </w:rPr>
        <w:t>Deuxième axe temporel : A partir de 2012 : Un tournant dans la vie politique et une dégradation de la situation sécuritaire au Mali</w:t>
      </w:r>
    </w:p>
    <w:p w:rsidRPr="00A76B3D" w:rsidR="001C17FC" w:rsidP="009C1596" w:rsidRDefault="1AE34594" w14:paraId="2FFDD256" w14:textId="542A0F47">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Les coups d’états répétés, la pauvreté et la mauvaise gouvernance ont fait de ce vaste territoire sahélien un refuge pour des mouvements militaires et des groupes terroristes. Il s’agit notamment du Mouvement National de Libération de l’Azawad (MNLA), du Mouvement pour l’unicité et le Djihad en Afrique de l’Ouest (MUJAO), Al </w:t>
      </w:r>
      <w:proofErr w:type="spellStart"/>
      <w:r w:rsidRPr="1AE34594">
        <w:rPr>
          <w:rFonts w:ascii="Times New Roman" w:hAnsi="Times New Roman" w:cs="Times New Roman"/>
          <w:sz w:val="24"/>
          <w:szCs w:val="24"/>
        </w:rPr>
        <w:t>Quaida</w:t>
      </w:r>
      <w:proofErr w:type="spellEnd"/>
      <w:r w:rsidRPr="1AE34594">
        <w:rPr>
          <w:rFonts w:ascii="Times New Roman" w:hAnsi="Times New Roman" w:cs="Times New Roman"/>
          <w:sz w:val="24"/>
          <w:szCs w:val="24"/>
        </w:rPr>
        <w:t xml:space="preserve"> au Maghreb Islamique (AQMI), Ansar Dine et plus récemment </w:t>
      </w:r>
      <w:proofErr w:type="spellStart"/>
      <w:r w:rsidRPr="1AE34594">
        <w:rPr>
          <w:rFonts w:ascii="Times New Roman" w:hAnsi="Times New Roman" w:cs="Times New Roman"/>
          <w:sz w:val="24"/>
          <w:szCs w:val="24"/>
        </w:rPr>
        <w:t>Bokho</w:t>
      </w:r>
      <w:proofErr w:type="spellEnd"/>
      <w:r w:rsidRPr="1AE34594">
        <w:rPr>
          <w:rFonts w:ascii="Times New Roman" w:hAnsi="Times New Roman" w:cs="Times New Roman"/>
          <w:sz w:val="24"/>
          <w:szCs w:val="24"/>
        </w:rPr>
        <w:t xml:space="preserve"> Haram. Notons que ce coup d’Etat intervient dans un contexte de mécontentement général concernant la gestion politique et surtout la mauvaise gestion de la question sécuritaire. Les militaires se plaignaient des mauvaises conditions de travail et du sous équipement. Ce coup d’Etat ne va toutefois pas améliorer la situation car, au vu de la faiblesse des institutions, les groupes islamiques vont marquer leurs présences territoriales ce qui conduira le MNLA à déclarer le 06 avril 2012 l’indépendance du nord du mali, l’Azawad comme territoire indépendant et autonome, affranchi de toute tutelle étatique. En plus de cela, avec l’entrée en jeux des mouvements islamiques, une véritable tentative de prise totale du territoire sera entreprise par ces derniers, nécessitant l’intervention de l’armée française en 2013 (Opération Serval), la Mission de Maintien de la paix des Nations unies (MUNISMA) pour rétablir l’ordre dans le nord du pays.</w:t>
      </w:r>
    </w:p>
    <w:p w:rsidRPr="00A76B3D" w:rsidR="001C17FC" w:rsidP="009C1596" w:rsidRDefault="001C17FC" w14:paraId="377AEB82"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lastRenderedPageBreak/>
        <w:t xml:space="preserve">Malgré ces interventions militaires, on observe toujours ces attaques djihadistes répétées à l’encontre des forces armées, dont la plus meurtrière est celle de </w:t>
      </w:r>
      <w:proofErr w:type="spellStart"/>
      <w:r w:rsidRPr="00A76B3D">
        <w:rPr>
          <w:rFonts w:ascii="Times New Roman" w:hAnsi="Times New Roman" w:cs="Times New Roman"/>
          <w:sz w:val="24"/>
          <w:szCs w:val="24"/>
        </w:rPr>
        <w:t>Tessit</w:t>
      </w:r>
      <w:proofErr w:type="spellEnd"/>
      <w:r w:rsidRPr="00A76B3D">
        <w:rPr>
          <w:rStyle w:val="Appelnotedebasdep"/>
          <w:rFonts w:ascii="Times New Roman" w:hAnsi="Times New Roman" w:cs="Times New Roman"/>
          <w:sz w:val="24"/>
          <w:szCs w:val="24"/>
        </w:rPr>
        <w:footnoteReference w:id="6"/>
      </w:r>
      <w:r w:rsidRPr="00A76B3D">
        <w:rPr>
          <w:rFonts w:ascii="Times New Roman" w:hAnsi="Times New Roman" w:cs="Times New Roman"/>
          <w:sz w:val="24"/>
          <w:szCs w:val="24"/>
        </w:rPr>
        <w:t xml:space="preserve"> (42 morts), et les populations civiles. Cette persistance de la violence montre la résilience des groupes djihadistes et marque la profondeur du conflit.</w:t>
      </w:r>
    </w:p>
    <w:p w:rsidRPr="00A76B3D" w:rsidR="001C17FC" w:rsidP="009C1596" w:rsidRDefault="001C17FC" w14:paraId="01A9B1E6"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En vue d’endiguer la situation, plusieurs accords de paix ont été signés entre 2012 et 2015 dont le principal est l’accord d’Alger pour la paix et la réconciliation au Mali en 2015. Les termes de cet accord n’ont toutefois pas été respectés ce qui justifie la persistance des conflits jusque maintenant. Malgré la persistance des conflits, des élections présidentielles seront organisées auxquelles le président Ibrahim Boubacar Keita sera réélu le 16 août 2018 malgré les contestations de l’opposition.</w:t>
      </w:r>
    </w:p>
    <w:p w:rsidRPr="00A76B3D" w:rsidR="001C17FC" w:rsidP="009C1596" w:rsidRDefault="001C17FC" w14:paraId="661A6599"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Le vent de violence et de contestation va de nouveau souffler sur ce gouvernement, conduisant à une mutinerie dans deux camps militaires de Bamako puis la démission du président Ibrahim Boubacar Keïta le 19 </w:t>
      </w:r>
      <w:proofErr w:type="gramStart"/>
      <w:r w:rsidRPr="00A76B3D">
        <w:rPr>
          <w:rFonts w:ascii="Times New Roman" w:hAnsi="Times New Roman" w:cs="Times New Roman"/>
          <w:sz w:val="24"/>
          <w:szCs w:val="24"/>
        </w:rPr>
        <w:t>Août</w:t>
      </w:r>
      <w:proofErr w:type="gramEnd"/>
      <w:r w:rsidRPr="00A76B3D">
        <w:rPr>
          <w:rFonts w:ascii="Times New Roman" w:hAnsi="Times New Roman" w:cs="Times New Roman"/>
          <w:sz w:val="24"/>
          <w:szCs w:val="24"/>
        </w:rPr>
        <w:t xml:space="preserve"> 2020. Les éléments catalyseurs de ce coup d’Etat sont sans aucun doute les évènements du 23 Mars 2019 ou l’on assista au massacre de plus de 130 éleveurs peuls dans le centre du Mali, attribués aux milices d’auto-défense Dogon, le kidnapping de l’opposant Soumaila Cissé (25 Mars 2019) et les nombreuses victimes des violents affrontements entre les forces de sécurité et les manifestants ayant répondu au mot d’ordre de désobéissance civile lancé par la coalition de l’opposition (M5) des 10 au 12 juillet 2020.</w:t>
      </w:r>
      <w:r w:rsidRPr="00A76B3D">
        <w:rPr>
          <w:rStyle w:val="Appelnotedebasdep"/>
          <w:rFonts w:ascii="Times New Roman" w:hAnsi="Times New Roman" w:cs="Times New Roman"/>
          <w:sz w:val="24"/>
          <w:szCs w:val="24"/>
        </w:rPr>
        <w:footnoteReference w:id="7"/>
      </w:r>
    </w:p>
    <w:p w:rsidRPr="00A76B3D" w:rsidR="001C17FC" w:rsidP="009C1596" w:rsidRDefault="001C17FC" w14:paraId="1DB87C65"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Depuis lors, la gouvernance du pays est du ressort des militaires, gouvernement de transition, dans l’attente d’un retour de l’ordre constitutionnel et l’organisation d’élections futures.</w:t>
      </w:r>
    </w:p>
    <w:p w:rsidR="006E2C02" w:rsidP="009C1596" w:rsidRDefault="001C17FC" w14:paraId="29F1043A" w14:textId="7E823E83">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En somme, l’on peut noter que le Mali fait face à de nombreux enjeux dont le principal est l’enjeu sécuritaire. Les coups d’Etats répétitifs ne sont donc que la manifestation de l’incapacité des différents gouvernements à résoudre de manière durable les conflits internes, intercommunautaires, la fracture sociale dans le Nord et la présence des groupes djihadistes qui prospèrent dans le Sahel.</w:t>
      </w:r>
    </w:p>
    <w:p w:rsidRPr="00A76B3D" w:rsidR="00670C35" w:rsidP="009C1596" w:rsidRDefault="00670C35" w14:paraId="0B229203" w14:textId="77777777">
      <w:pPr>
        <w:spacing w:line="360" w:lineRule="auto"/>
        <w:jc w:val="both"/>
        <w:rPr>
          <w:rFonts w:ascii="Times New Roman" w:hAnsi="Times New Roman" w:cs="Times New Roman"/>
          <w:sz w:val="24"/>
          <w:szCs w:val="24"/>
        </w:rPr>
      </w:pPr>
    </w:p>
    <w:p w:rsidRPr="0031731B" w:rsidR="00B50D3D" w:rsidP="0031731B" w:rsidRDefault="00B50D3D" w14:paraId="27728E17" w14:textId="77777777">
      <w:pPr>
        <w:pStyle w:val="Titre5"/>
        <w:numPr>
          <w:ilvl w:val="0"/>
          <w:numId w:val="29"/>
        </w:numPr>
        <w:spacing w:line="360" w:lineRule="auto"/>
        <w:jc w:val="both"/>
        <w:rPr>
          <w:rFonts w:ascii="Times New Roman" w:hAnsi="Times New Roman" w:cs="Times New Roman"/>
          <w:b/>
          <w:bCs/>
          <w:color w:val="auto"/>
          <w:sz w:val="24"/>
          <w:szCs w:val="24"/>
        </w:rPr>
      </w:pPr>
      <w:r w:rsidRPr="0031731B">
        <w:rPr>
          <w:rFonts w:ascii="Times New Roman" w:hAnsi="Times New Roman" w:cs="Times New Roman"/>
          <w:b/>
          <w:bCs/>
          <w:color w:val="auto"/>
          <w:sz w:val="24"/>
          <w:szCs w:val="24"/>
        </w:rPr>
        <w:lastRenderedPageBreak/>
        <w:t>Description du système éducatif du Mali</w:t>
      </w:r>
    </w:p>
    <w:p w:rsidR="00803820" w:rsidP="009C1596" w:rsidRDefault="00803820" w14:paraId="70C1D9BA"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structure de la scolarisation du système </w:t>
      </w:r>
      <w:r w:rsidR="00711515">
        <w:rPr>
          <w:rFonts w:ascii="Times New Roman" w:hAnsi="Times New Roman" w:cs="Times New Roman"/>
          <w:sz w:val="24"/>
          <w:szCs w:val="24"/>
        </w:rPr>
        <w:t>éducatif</w:t>
      </w:r>
      <w:r>
        <w:rPr>
          <w:rFonts w:ascii="Times New Roman" w:hAnsi="Times New Roman" w:cs="Times New Roman"/>
          <w:sz w:val="24"/>
          <w:szCs w:val="24"/>
        </w:rPr>
        <w:t xml:space="preserve"> malien</w:t>
      </w:r>
      <w:r w:rsidR="00A4610A">
        <w:rPr>
          <w:rFonts w:ascii="Times New Roman" w:hAnsi="Times New Roman" w:cs="Times New Roman"/>
          <w:sz w:val="24"/>
          <w:szCs w:val="24"/>
        </w:rPr>
        <w:t xml:space="preserve"> est </w:t>
      </w:r>
      <w:r w:rsidR="00711515">
        <w:rPr>
          <w:rFonts w:ascii="Times New Roman" w:hAnsi="Times New Roman" w:cs="Times New Roman"/>
          <w:sz w:val="24"/>
          <w:szCs w:val="24"/>
        </w:rPr>
        <w:t>composée</w:t>
      </w:r>
      <w:r w:rsidR="00A4610A">
        <w:rPr>
          <w:rFonts w:ascii="Times New Roman" w:hAnsi="Times New Roman" w:cs="Times New Roman"/>
          <w:sz w:val="24"/>
          <w:szCs w:val="24"/>
        </w:rPr>
        <w:t xml:space="preserve"> du </w:t>
      </w:r>
      <w:r w:rsidR="00EF31C7">
        <w:rPr>
          <w:rFonts w:ascii="Times New Roman" w:hAnsi="Times New Roman" w:cs="Times New Roman"/>
          <w:sz w:val="24"/>
          <w:szCs w:val="24"/>
        </w:rPr>
        <w:t>préscolaire</w:t>
      </w:r>
      <w:r w:rsidR="00A4610A">
        <w:rPr>
          <w:rFonts w:ascii="Times New Roman" w:hAnsi="Times New Roman" w:cs="Times New Roman"/>
          <w:sz w:val="24"/>
          <w:szCs w:val="24"/>
        </w:rPr>
        <w:t>, de l’enseignement fondamental</w:t>
      </w:r>
      <w:r w:rsidR="00711515">
        <w:rPr>
          <w:rFonts w:ascii="Times New Roman" w:hAnsi="Times New Roman" w:cs="Times New Roman"/>
          <w:sz w:val="24"/>
          <w:szCs w:val="24"/>
        </w:rPr>
        <w:t>, de l’enseignement secondaire, de l’enseignement technique et professionnel et de l’enseignement supérieure.</w:t>
      </w:r>
    </w:p>
    <w:p w:rsidR="00711515" w:rsidP="009C1596" w:rsidRDefault="1AE34594" w14:paraId="57CA9873" w14:textId="1EEB8B7D">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L’enseignement préscolaire dure 2 à 3 années sachant que l’âge légal à partir duquel l’on peut y accéder est de 3 ans. </w:t>
      </w:r>
    </w:p>
    <w:p w:rsidR="00FB0829" w:rsidP="009C1596" w:rsidRDefault="00711515" w14:paraId="55372F89" w14:textId="464A15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L’enseignement fondamental comporte deux cycles dont le premier (fondamental 1) correspond au niveau primaire, qui dure 6 ans et dont </w:t>
      </w:r>
      <w:r w:rsidR="00EF31C7">
        <w:rPr>
          <w:rFonts w:ascii="Times New Roman" w:hAnsi="Times New Roman" w:cs="Times New Roman"/>
          <w:sz w:val="24"/>
          <w:szCs w:val="24"/>
        </w:rPr>
        <w:t xml:space="preserve">l’âge théorique de fréquentation est entre 6 et 12 ans. Le second cycle (fondamental 2) correspond au niveau </w:t>
      </w:r>
      <w:r w:rsidR="00FB0829">
        <w:rPr>
          <w:rFonts w:ascii="Times New Roman" w:hAnsi="Times New Roman" w:cs="Times New Roman"/>
          <w:sz w:val="24"/>
          <w:szCs w:val="24"/>
        </w:rPr>
        <w:t>collège</w:t>
      </w:r>
      <w:r w:rsidR="00EF31C7">
        <w:rPr>
          <w:rFonts w:ascii="Times New Roman" w:hAnsi="Times New Roman" w:cs="Times New Roman"/>
          <w:sz w:val="24"/>
          <w:szCs w:val="24"/>
        </w:rPr>
        <w:t>, dure trois ans</w:t>
      </w:r>
      <w:r w:rsidR="00FB0829">
        <w:rPr>
          <w:rFonts w:ascii="Times New Roman" w:hAnsi="Times New Roman" w:cs="Times New Roman"/>
          <w:sz w:val="24"/>
          <w:szCs w:val="24"/>
        </w:rPr>
        <w:t xml:space="preserve"> avec un tranche d’âge théorique de fréquentation de 13 à 15 ans.</w:t>
      </w:r>
      <w:r w:rsidR="00B324AB">
        <w:rPr>
          <w:rFonts w:ascii="Times New Roman" w:hAnsi="Times New Roman" w:cs="Times New Roman"/>
          <w:sz w:val="24"/>
          <w:szCs w:val="24"/>
        </w:rPr>
        <w:t xml:space="preserve"> Quant à l’enseignement secondaire général et l’enseignement technique professionnel, ils durent respectivement trois ans et 2 ans voire parfois 4 ans pour l’enseignement technique et professionnel. In fine, le supérieur dont le nombre d’années dépend de la filière ou du cycle suivit (Ingénieur, technique ou général).</w:t>
      </w:r>
    </w:p>
    <w:p w:rsidR="00B324AB" w:rsidP="009C1596" w:rsidRDefault="00B324AB" w14:paraId="7B494A22" w14:textId="4B4DCE06">
      <w:pPr>
        <w:spacing w:line="360" w:lineRule="auto"/>
        <w:jc w:val="both"/>
        <w:rPr>
          <w:rFonts w:ascii="Times New Roman" w:hAnsi="Times New Roman" w:cs="Times New Roman"/>
          <w:sz w:val="24"/>
          <w:szCs w:val="24"/>
        </w:rPr>
      </w:pPr>
      <w:r>
        <w:rPr>
          <w:rFonts w:ascii="Times New Roman" w:hAnsi="Times New Roman" w:cs="Times New Roman"/>
          <w:sz w:val="24"/>
          <w:szCs w:val="24"/>
        </w:rPr>
        <w:t>Les résultats de l’enquête EHCVM de 2019</w:t>
      </w:r>
      <w:r w:rsidR="00014D42">
        <w:rPr>
          <w:rFonts w:ascii="Times New Roman" w:hAnsi="Times New Roman" w:cs="Times New Roman"/>
          <w:sz w:val="24"/>
          <w:szCs w:val="24"/>
        </w:rPr>
        <w:t xml:space="preserve"> présentant la répartition selon le niveau d’étude suivi est présentée par le tableau ci-dessous :</w:t>
      </w:r>
    </w:p>
    <w:p w:rsidRPr="00EB6779" w:rsidR="00FA7155" w:rsidP="00EB6779" w:rsidRDefault="00FA7155" w14:paraId="11E1B0E4" w14:textId="4092AB4E">
      <w:pPr>
        <w:pStyle w:val="Lgende"/>
        <w:rPr>
          <w:rFonts w:ascii="Times New Roman" w:hAnsi="Times New Roman" w:cs="Times New Roman"/>
          <w:b/>
          <w:bCs/>
          <w:i w:val="0"/>
          <w:iCs w:val="0"/>
          <w:color w:val="auto"/>
          <w:sz w:val="24"/>
          <w:szCs w:val="24"/>
        </w:rPr>
      </w:pPr>
      <w:r w:rsidRPr="00EB6779">
        <w:rPr>
          <w:rFonts w:ascii="Times New Roman" w:hAnsi="Times New Roman" w:cs="Times New Roman"/>
          <w:b/>
          <w:bCs/>
          <w:i w:val="0"/>
          <w:iCs w:val="0"/>
          <w:color w:val="auto"/>
          <w:sz w:val="24"/>
          <w:szCs w:val="24"/>
        </w:rPr>
        <w:t xml:space="preserve"> </w:t>
      </w:r>
      <w:bookmarkStart w:name="_Toc149772960" w:id="19"/>
      <w:bookmarkStart w:name="_Toc151630269" w:id="20"/>
      <w:r w:rsidRPr="00EB6779" w:rsidR="00EB6779">
        <w:rPr>
          <w:rFonts w:ascii="Times New Roman" w:hAnsi="Times New Roman" w:cs="Times New Roman"/>
          <w:b/>
          <w:bCs/>
          <w:i w:val="0"/>
          <w:iCs w:val="0"/>
          <w:color w:val="auto"/>
          <w:sz w:val="24"/>
          <w:szCs w:val="24"/>
        </w:rPr>
        <w:t xml:space="preserve">Tableau </w:t>
      </w:r>
      <w:r w:rsidRPr="00EB6779" w:rsidR="00EB6779">
        <w:rPr>
          <w:rFonts w:ascii="Times New Roman" w:hAnsi="Times New Roman" w:cs="Times New Roman"/>
          <w:b/>
          <w:bCs/>
          <w:i w:val="0"/>
          <w:iCs w:val="0"/>
          <w:color w:val="auto"/>
          <w:sz w:val="24"/>
          <w:szCs w:val="24"/>
        </w:rPr>
        <w:fldChar w:fldCharType="begin"/>
      </w:r>
      <w:r w:rsidRPr="00EB6779" w:rsidR="00EB6779">
        <w:rPr>
          <w:rFonts w:ascii="Times New Roman" w:hAnsi="Times New Roman" w:cs="Times New Roman"/>
          <w:b/>
          <w:bCs/>
          <w:i w:val="0"/>
          <w:iCs w:val="0"/>
          <w:color w:val="auto"/>
          <w:sz w:val="24"/>
          <w:szCs w:val="24"/>
        </w:rPr>
        <w:instrText xml:space="preserve"> SEQ Tableau \* ARABIC </w:instrText>
      </w:r>
      <w:r w:rsidRPr="00EB6779" w:rsidR="00EB6779">
        <w:rPr>
          <w:rFonts w:ascii="Times New Roman" w:hAnsi="Times New Roman" w:cs="Times New Roman"/>
          <w:b/>
          <w:bCs/>
          <w:i w:val="0"/>
          <w:iCs w:val="0"/>
          <w:color w:val="auto"/>
          <w:sz w:val="24"/>
          <w:szCs w:val="24"/>
        </w:rPr>
        <w:fldChar w:fldCharType="separate"/>
      </w:r>
      <w:r w:rsidR="002C34EA">
        <w:rPr>
          <w:rFonts w:ascii="Times New Roman" w:hAnsi="Times New Roman" w:cs="Times New Roman"/>
          <w:b/>
          <w:bCs/>
          <w:i w:val="0"/>
          <w:iCs w:val="0"/>
          <w:noProof/>
          <w:color w:val="auto"/>
          <w:sz w:val="24"/>
          <w:szCs w:val="24"/>
        </w:rPr>
        <w:t>1</w:t>
      </w:r>
      <w:r w:rsidRPr="00EB6779" w:rsidR="00EB6779">
        <w:rPr>
          <w:rFonts w:ascii="Times New Roman" w:hAnsi="Times New Roman" w:cs="Times New Roman"/>
          <w:b/>
          <w:bCs/>
          <w:i w:val="0"/>
          <w:iCs w:val="0"/>
          <w:color w:val="auto"/>
          <w:sz w:val="24"/>
          <w:szCs w:val="24"/>
        </w:rPr>
        <w:fldChar w:fldCharType="end"/>
      </w:r>
      <w:r w:rsidRPr="00EB6779" w:rsidR="00EB6779">
        <w:rPr>
          <w:rFonts w:ascii="Times New Roman" w:hAnsi="Times New Roman" w:cs="Times New Roman"/>
          <w:b/>
          <w:bCs/>
          <w:i w:val="0"/>
          <w:iCs w:val="0"/>
          <w:color w:val="auto"/>
          <w:sz w:val="24"/>
          <w:szCs w:val="24"/>
        </w:rPr>
        <w:t>:Répartition de la population selon le niveau d’étude suivi</w:t>
      </w:r>
      <w:bookmarkEnd w:id="19"/>
      <w:bookmarkEnd w:id="20"/>
    </w:p>
    <w:tbl>
      <w:tblPr>
        <w:tblStyle w:val="Grilledutableau"/>
        <w:tblW w:w="0" w:type="auto"/>
        <w:tblCellMar>
          <w:left w:w="70" w:type="dxa"/>
          <w:right w:w="70" w:type="dxa"/>
        </w:tblCellMar>
        <w:tblLook w:val="0000" w:firstRow="0" w:lastRow="0" w:firstColumn="0" w:lastColumn="0" w:noHBand="0" w:noVBand="0"/>
      </w:tblPr>
      <w:tblGrid>
        <w:gridCol w:w="3925"/>
        <w:gridCol w:w="1917"/>
        <w:gridCol w:w="1837"/>
      </w:tblGrid>
      <w:tr w:rsidR="0061159C" w:rsidTr="1AE34594" w14:paraId="3020181B" w14:textId="77777777">
        <w:trPr>
          <w:trHeight w:val="287"/>
        </w:trPr>
        <w:tc>
          <w:tcPr>
            <w:tcW w:w="3925" w:type="dxa"/>
          </w:tcPr>
          <w:p w:rsidR="0061159C" w:rsidP="009C1596" w:rsidRDefault="0061159C" w14:paraId="412770B6"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Niveau d’étude suivi</w:t>
            </w:r>
          </w:p>
        </w:tc>
        <w:tc>
          <w:tcPr>
            <w:tcW w:w="1917" w:type="dxa"/>
          </w:tcPr>
          <w:p w:rsidR="0061159C" w:rsidP="009C1596" w:rsidRDefault="0061159C" w14:paraId="211BDD12"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Effectif</w:t>
            </w:r>
          </w:p>
        </w:tc>
        <w:tc>
          <w:tcPr>
            <w:tcW w:w="1837" w:type="dxa"/>
          </w:tcPr>
          <w:p w:rsidR="0061159C" w:rsidP="009C1596" w:rsidRDefault="0061159C" w14:paraId="44FCC50B"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Pourcentage</w:t>
            </w:r>
          </w:p>
        </w:tc>
      </w:tr>
      <w:tr w:rsidRPr="0061159C" w:rsidR="0061159C" w:rsidTr="1AE34594" w14:paraId="69F9C233" w14:textId="77777777">
        <w:tblPrEx>
          <w:tblCellMar>
            <w:left w:w="108" w:type="dxa"/>
            <w:right w:w="108" w:type="dxa"/>
          </w:tblCellMar>
          <w:tblLook w:val="04A0" w:firstRow="1" w:lastRow="0" w:firstColumn="1" w:lastColumn="0" w:noHBand="0" w:noVBand="1"/>
        </w:tblPrEx>
        <w:trPr>
          <w:trHeight w:val="335"/>
        </w:trPr>
        <w:tc>
          <w:tcPr>
            <w:tcW w:w="3925" w:type="dxa"/>
          </w:tcPr>
          <w:p w:rsidRPr="0061159C" w:rsidR="0061159C" w:rsidP="009C1596" w:rsidRDefault="0061159C" w14:paraId="5A4986DE" w14:textId="77777777">
            <w:pPr>
              <w:spacing w:line="360" w:lineRule="auto"/>
              <w:jc w:val="both"/>
              <w:rPr>
                <w:rFonts w:ascii="Times New Roman" w:hAnsi="Times New Roman" w:cs="Times New Roman"/>
                <w:sz w:val="24"/>
                <w:szCs w:val="24"/>
              </w:rPr>
            </w:pPr>
            <w:r w:rsidRPr="0061159C">
              <w:rPr>
                <w:rFonts w:ascii="Times New Roman" w:hAnsi="Times New Roman" w:cs="Times New Roman"/>
                <w:sz w:val="24"/>
                <w:szCs w:val="24"/>
              </w:rPr>
              <w:t xml:space="preserve">                          Maternelle        </w:t>
            </w:r>
          </w:p>
        </w:tc>
        <w:tc>
          <w:tcPr>
            <w:tcW w:w="1917" w:type="dxa"/>
          </w:tcPr>
          <w:p w:rsidRPr="0061159C" w:rsidR="0061159C" w:rsidP="009C1596" w:rsidRDefault="0061159C" w14:paraId="51C7E24A" w14:textId="77777777">
            <w:pPr>
              <w:spacing w:line="360" w:lineRule="auto"/>
              <w:ind w:left="320"/>
              <w:jc w:val="both"/>
              <w:rPr>
                <w:rFonts w:ascii="Times New Roman" w:hAnsi="Times New Roman" w:cs="Times New Roman"/>
                <w:sz w:val="24"/>
                <w:szCs w:val="24"/>
              </w:rPr>
            </w:pPr>
            <w:r w:rsidRPr="0061159C">
              <w:rPr>
                <w:rFonts w:ascii="Times New Roman" w:hAnsi="Times New Roman" w:cs="Times New Roman"/>
                <w:sz w:val="24"/>
                <w:szCs w:val="24"/>
              </w:rPr>
              <w:t>300</w:t>
            </w:r>
          </w:p>
        </w:tc>
        <w:tc>
          <w:tcPr>
            <w:tcW w:w="1837" w:type="dxa"/>
          </w:tcPr>
          <w:p w:rsidRPr="0061159C" w:rsidR="0061159C" w:rsidP="009C1596" w:rsidRDefault="0061159C" w14:paraId="7C412372" w14:textId="77777777">
            <w:pPr>
              <w:spacing w:line="360" w:lineRule="auto"/>
              <w:ind w:left="460"/>
              <w:jc w:val="both"/>
              <w:rPr>
                <w:rFonts w:ascii="Times New Roman" w:hAnsi="Times New Roman" w:cs="Times New Roman"/>
                <w:sz w:val="24"/>
                <w:szCs w:val="24"/>
              </w:rPr>
            </w:pPr>
            <w:r w:rsidRPr="0061159C">
              <w:rPr>
                <w:rFonts w:ascii="Times New Roman" w:hAnsi="Times New Roman" w:cs="Times New Roman"/>
                <w:sz w:val="24"/>
                <w:szCs w:val="24"/>
              </w:rPr>
              <w:t xml:space="preserve">3.37        </w:t>
            </w:r>
          </w:p>
        </w:tc>
      </w:tr>
      <w:tr w:rsidRPr="0061159C" w:rsidR="0061159C" w:rsidTr="1AE34594" w14:paraId="4002FD66" w14:textId="77777777">
        <w:tblPrEx>
          <w:tblCellMar>
            <w:left w:w="108" w:type="dxa"/>
            <w:right w:w="108" w:type="dxa"/>
          </w:tblCellMar>
          <w:tblLook w:val="04A0" w:firstRow="1" w:lastRow="0" w:firstColumn="1" w:lastColumn="0" w:noHBand="0" w:noVBand="1"/>
        </w:tblPrEx>
        <w:trPr>
          <w:trHeight w:val="323"/>
        </w:trPr>
        <w:tc>
          <w:tcPr>
            <w:tcW w:w="3925" w:type="dxa"/>
          </w:tcPr>
          <w:p w:rsidRPr="0061159C" w:rsidR="0061159C" w:rsidP="009C1596" w:rsidRDefault="0061159C" w14:paraId="2D9C0D0C" w14:textId="77777777">
            <w:pPr>
              <w:spacing w:line="360" w:lineRule="auto"/>
              <w:jc w:val="both"/>
              <w:rPr>
                <w:rFonts w:ascii="Times New Roman" w:hAnsi="Times New Roman" w:cs="Times New Roman"/>
                <w:sz w:val="24"/>
                <w:szCs w:val="24"/>
              </w:rPr>
            </w:pPr>
            <w:r w:rsidRPr="0061159C">
              <w:rPr>
                <w:rFonts w:ascii="Times New Roman" w:hAnsi="Times New Roman" w:cs="Times New Roman"/>
                <w:sz w:val="24"/>
                <w:szCs w:val="24"/>
              </w:rPr>
              <w:t xml:space="preserve">                        Fondamental 1   </w:t>
            </w:r>
          </w:p>
        </w:tc>
        <w:tc>
          <w:tcPr>
            <w:tcW w:w="1917" w:type="dxa"/>
          </w:tcPr>
          <w:p w:rsidRPr="0061159C" w:rsidR="0061159C" w:rsidP="009C1596" w:rsidRDefault="0061159C" w14:paraId="56AD5C20" w14:textId="77777777">
            <w:pPr>
              <w:spacing w:line="360" w:lineRule="auto"/>
              <w:ind w:left="170"/>
              <w:jc w:val="both"/>
              <w:rPr>
                <w:rFonts w:ascii="Times New Roman" w:hAnsi="Times New Roman" w:cs="Times New Roman"/>
                <w:sz w:val="24"/>
                <w:szCs w:val="24"/>
              </w:rPr>
            </w:pPr>
            <w:r w:rsidRPr="0061159C">
              <w:rPr>
                <w:rFonts w:ascii="Times New Roman" w:hAnsi="Times New Roman" w:cs="Times New Roman"/>
                <w:sz w:val="24"/>
                <w:szCs w:val="24"/>
              </w:rPr>
              <w:t>6,034</w:t>
            </w:r>
          </w:p>
        </w:tc>
        <w:tc>
          <w:tcPr>
            <w:tcW w:w="1837" w:type="dxa"/>
          </w:tcPr>
          <w:p w:rsidRPr="0061159C" w:rsidR="0061159C" w:rsidP="009C1596" w:rsidRDefault="0061159C" w14:paraId="53B41E80" w14:textId="77777777">
            <w:pPr>
              <w:spacing w:line="360" w:lineRule="auto"/>
              <w:ind w:left="280"/>
              <w:jc w:val="both"/>
              <w:rPr>
                <w:rFonts w:ascii="Times New Roman" w:hAnsi="Times New Roman" w:cs="Times New Roman"/>
                <w:sz w:val="24"/>
                <w:szCs w:val="24"/>
              </w:rPr>
            </w:pPr>
            <w:r w:rsidRPr="0061159C">
              <w:rPr>
                <w:rFonts w:ascii="Times New Roman" w:hAnsi="Times New Roman" w:cs="Times New Roman"/>
                <w:sz w:val="24"/>
                <w:szCs w:val="24"/>
              </w:rPr>
              <w:t xml:space="preserve">67.73       </w:t>
            </w:r>
          </w:p>
        </w:tc>
      </w:tr>
      <w:tr w:rsidRPr="0061159C" w:rsidR="0061159C" w:rsidTr="1AE34594" w14:paraId="6346FDE4" w14:textId="77777777">
        <w:tblPrEx>
          <w:tblCellMar>
            <w:left w:w="108" w:type="dxa"/>
            <w:right w:w="108" w:type="dxa"/>
          </w:tblCellMar>
          <w:tblLook w:val="04A0" w:firstRow="1" w:lastRow="0" w:firstColumn="1" w:lastColumn="0" w:noHBand="0" w:noVBand="1"/>
        </w:tblPrEx>
        <w:trPr>
          <w:trHeight w:val="323"/>
        </w:trPr>
        <w:tc>
          <w:tcPr>
            <w:tcW w:w="3925" w:type="dxa"/>
          </w:tcPr>
          <w:p w:rsidRPr="0061159C" w:rsidR="0061159C" w:rsidP="009C1596" w:rsidRDefault="0061159C" w14:paraId="4DC01748" w14:textId="77777777">
            <w:pPr>
              <w:spacing w:line="360" w:lineRule="auto"/>
              <w:jc w:val="both"/>
              <w:rPr>
                <w:rFonts w:ascii="Times New Roman" w:hAnsi="Times New Roman" w:cs="Times New Roman"/>
                <w:sz w:val="24"/>
                <w:szCs w:val="24"/>
              </w:rPr>
            </w:pPr>
            <w:r w:rsidRPr="0061159C">
              <w:rPr>
                <w:rFonts w:ascii="Times New Roman" w:hAnsi="Times New Roman" w:cs="Times New Roman"/>
                <w:sz w:val="24"/>
                <w:szCs w:val="24"/>
              </w:rPr>
              <w:t xml:space="preserve">                        Fondamental 2   </w:t>
            </w:r>
          </w:p>
        </w:tc>
        <w:tc>
          <w:tcPr>
            <w:tcW w:w="1917" w:type="dxa"/>
          </w:tcPr>
          <w:p w:rsidRPr="0061159C" w:rsidR="0061159C" w:rsidP="009C1596" w:rsidRDefault="0061159C" w14:paraId="5D4A0E34" w14:textId="77777777">
            <w:pPr>
              <w:spacing w:line="360" w:lineRule="auto"/>
              <w:ind w:left="170"/>
              <w:jc w:val="both"/>
              <w:rPr>
                <w:rFonts w:ascii="Times New Roman" w:hAnsi="Times New Roman" w:cs="Times New Roman"/>
                <w:sz w:val="24"/>
                <w:szCs w:val="24"/>
              </w:rPr>
            </w:pPr>
            <w:r w:rsidRPr="0061159C">
              <w:rPr>
                <w:rFonts w:ascii="Times New Roman" w:hAnsi="Times New Roman" w:cs="Times New Roman"/>
                <w:sz w:val="24"/>
                <w:szCs w:val="24"/>
              </w:rPr>
              <w:t>1,505</w:t>
            </w:r>
          </w:p>
        </w:tc>
        <w:tc>
          <w:tcPr>
            <w:tcW w:w="1837" w:type="dxa"/>
          </w:tcPr>
          <w:p w:rsidRPr="0061159C" w:rsidR="0061159C" w:rsidP="009C1596" w:rsidRDefault="0061159C" w14:paraId="7D0FD40D" w14:textId="77777777">
            <w:pPr>
              <w:spacing w:line="360" w:lineRule="auto"/>
              <w:ind w:left="280"/>
              <w:jc w:val="both"/>
              <w:rPr>
                <w:rFonts w:ascii="Times New Roman" w:hAnsi="Times New Roman" w:cs="Times New Roman"/>
                <w:sz w:val="24"/>
                <w:szCs w:val="24"/>
              </w:rPr>
            </w:pPr>
            <w:r w:rsidRPr="0061159C">
              <w:rPr>
                <w:rFonts w:ascii="Times New Roman" w:hAnsi="Times New Roman" w:cs="Times New Roman"/>
                <w:sz w:val="24"/>
                <w:szCs w:val="24"/>
              </w:rPr>
              <w:t xml:space="preserve">16.89       </w:t>
            </w:r>
          </w:p>
        </w:tc>
      </w:tr>
      <w:tr w:rsidRPr="0061159C" w:rsidR="0061159C" w:rsidTr="1AE34594" w14:paraId="2F2B7E81" w14:textId="77777777">
        <w:tblPrEx>
          <w:tblCellMar>
            <w:left w:w="108" w:type="dxa"/>
            <w:right w:w="108" w:type="dxa"/>
          </w:tblCellMar>
          <w:tblLook w:val="04A0" w:firstRow="1" w:lastRow="0" w:firstColumn="1" w:lastColumn="0" w:noHBand="0" w:noVBand="1"/>
        </w:tblPrEx>
        <w:trPr>
          <w:trHeight w:val="323"/>
        </w:trPr>
        <w:tc>
          <w:tcPr>
            <w:tcW w:w="3925" w:type="dxa"/>
          </w:tcPr>
          <w:p w:rsidRPr="0061159C" w:rsidR="0061159C" w:rsidP="009C1596" w:rsidRDefault="0061159C" w14:paraId="358707BE" w14:textId="77777777">
            <w:pPr>
              <w:spacing w:line="360" w:lineRule="auto"/>
              <w:jc w:val="both"/>
              <w:rPr>
                <w:rFonts w:ascii="Times New Roman" w:hAnsi="Times New Roman" w:cs="Times New Roman"/>
                <w:sz w:val="24"/>
                <w:szCs w:val="24"/>
              </w:rPr>
            </w:pPr>
            <w:r w:rsidRPr="0061159C">
              <w:rPr>
                <w:rFonts w:ascii="Times New Roman" w:hAnsi="Times New Roman" w:cs="Times New Roman"/>
                <w:sz w:val="24"/>
                <w:szCs w:val="24"/>
              </w:rPr>
              <w:t xml:space="preserve">              </w:t>
            </w:r>
            <w:r w:rsidR="00CD1FA7">
              <w:rPr>
                <w:rFonts w:ascii="Times New Roman" w:hAnsi="Times New Roman" w:cs="Times New Roman"/>
                <w:sz w:val="24"/>
                <w:szCs w:val="24"/>
              </w:rPr>
              <w:t xml:space="preserve">  </w:t>
            </w:r>
            <w:r w:rsidRPr="0061159C">
              <w:rPr>
                <w:rFonts w:ascii="Times New Roman" w:hAnsi="Times New Roman" w:cs="Times New Roman"/>
                <w:sz w:val="24"/>
                <w:szCs w:val="24"/>
              </w:rPr>
              <w:t>Secondaire G</w:t>
            </w:r>
            <w:r>
              <w:rPr>
                <w:rFonts w:ascii="Times New Roman" w:hAnsi="Times New Roman" w:cs="Times New Roman"/>
                <w:sz w:val="24"/>
                <w:szCs w:val="24"/>
              </w:rPr>
              <w:t>é</w:t>
            </w:r>
            <w:r w:rsidRPr="0061159C">
              <w:rPr>
                <w:rFonts w:ascii="Times New Roman" w:hAnsi="Times New Roman" w:cs="Times New Roman"/>
                <w:sz w:val="24"/>
                <w:szCs w:val="24"/>
              </w:rPr>
              <w:t>n</w:t>
            </w:r>
            <w:r>
              <w:rPr>
                <w:rFonts w:ascii="Times New Roman" w:hAnsi="Times New Roman" w:cs="Times New Roman"/>
                <w:sz w:val="24"/>
                <w:szCs w:val="24"/>
              </w:rPr>
              <w:t>é</w:t>
            </w:r>
            <w:r w:rsidRPr="0061159C">
              <w:rPr>
                <w:rFonts w:ascii="Times New Roman" w:hAnsi="Times New Roman" w:cs="Times New Roman"/>
                <w:sz w:val="24"/>
                <w:szCs w:val="24"/>
              </w:rPr>
              <w:t xml:space="preserve">ral </w:t>
            </w:r>
          </w:p>
        </w:tc>
        <w:tc>
          <w:tcPr>
            <w:tcW w:w="1917" w:type="dxa"/>
          </w:tcPr>
          <w:p w:rsidRPr="0061159C" w:rsidR="0061159C" w:rsidP="009C1596" w:rsidRDefault="0061159C" w14:paraId="1840DDCA" w14:textId="77777777">
            <w:pPr>
              <w:spacing w:line="360" w:lineRule="auto"/>
              <w:ind w:left="275"/>
              <w:jc w:val="both"/>
              <w:rPr>
                <w:rFonts w:ascii="Times New Roman" w:hAnsi="Times New Roman" w:cs="Times New Roman"/>
                <w:sz w:val="24"/>
                <w:szCs w:val="24"/>
              </w:rPr>
            </w:pPr>
            <w:r w:rsidRPr="0061159C">
              <w:rPr>
                <w:rFonts w:ascii="Times New Roman" w:hAnsi="Times New Roman" w:cs="Times New Roman"/>
                <w:sz w:val="24"/>
                <w:szCs w:val="24"/>
              </w:rPr>
              <w:t>636</w:t>
            </w:r>
          </w:p>
        </w:tc>
        <w:tc>
          <w:tcPr>
            <w:tcW w:w="1837" w:type="dxa"/>
          </w:tcPr>
          <w:p w:rsidRPr="0061159C" w:rsidR="0061159C" w:rsidP="009C1596" w:rsidRDefault="0061159C" w14:paraId="0B895917" w14:textId="77777777">
            <w:pPr>
              <w:spacing w:line="360" w:lineRule="auto"/>
              <w:ind w:left="370"/>
              <w:jc w:val="both"/>
              <w:rPr>
                <w:rFonts w:ascii="Times New Roman" w:hAnsi="Times New Roman" w:cs="Times New Roman"/>
                <w:sz w:val="24"/>
                <w:szCs w:val="24"/>
              </w:rPr>
            </w:pPr>
            <w:r w:rsidRPr="0061159C">
              <w:rPr>
                <w:rFonts w:ascii="Times New Roman" w:hAnsi="Times New Roman" w:cs="Times New Roman"/>
                <w:sz w:val="24"/>
                <w:szCs w:val="24"/>
              </w:rPr>
              <w:t xml:space="preserve">7.14       </w:t>
            </w:r>
          </w:p>
        </w:tc>
      </w:tr>
      <w:tr w:rsidRPr="0061159C" w:rsidR="0061159C" w:rsidTr="1AE34594" w14:paraId="232882AD" w14:textId="77777777">
        <w:tblPrEx>
          <w:tblCellMar>
            <w:left w:w="108" w:type="dxa"/>
            <w:right w:w="108" w:type="dxa"/>
          </w:tblCellMar>
          <w:tblLook w:val="04A0" w:firstRow="1" w:lastRow="0" w:firstColumn="1" w:lastColumn="0" w:noHBand="0" w:noVBand="1"/>
        </w:tblPrEx>
        <w:trPr>
          <w:trHeight w:val="335"/>
        </w:trPr>
        <w:tc>
          <w:tcPr>
            <w:tcW w:w="3925" w:type="dxa"/>
          </w:tcPr>
          <w:p w:rsidRPr="0061159C" w:rsidR="0061159C" w:rsidP="009C1596" w:rsidRDefault="1AE34594" w14:paraId="32A0E8B7" w14:textId="5BD99DC6">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            Secondaire Technique              </w:t>
            </w:r>
          </w:p>
        </w:tc>
        <w:tc>
          <w:tcPr>
            <w:tcW w:w="1917" w:type="dxa"/>
          </w:tcPr>
          <w:p w:rsidRPr="0061159C" w:rsidR="0061159C" w:rsidP="009C1596" w:rsidRDefault="0061159C" w14:paraId="620C83C1" w14:textId="77777777">
            <w:pPr>
              <w:spacing w:line="360" w:lineRule="auto"/>
              <w:ind w:left="275"/>
              <w:jc w:val="both"/>
              <w:rPr>
                <w:rFonts w:ascii="Times New Roman" w:hAnsi="Times New Roman" w:cs="Times New Roman"/>
                <w:sz w:val="24"/>
                <w:szCs w:val="24"/>
              </w:rPr>
            </w:pPr>
            <w:r w:rsidRPr="0061159C">
              <w:rPr>
                <w:rFonts w:ascii="Times New Roman" w:hAnsi="Times New Roman" w:cs="Times New Roman"/>
                <w:sz w:val="24"/>
                <w:szCs w:val="24"/>
              </w:rPr>
              <w:t>229</w:t>
            </w:r>
          </w:p>
        </w:tc>
        <w:tc>
          <w:tcPr>
            <w:tcW w:w="1837" w:type="dxa"/>
          </w:tcPr>
          <w:p w:rsidRPr="0061159C" w:rsidR="0061159C" w:rsidP="009C1596" w:rsidRDefault="0061159C" w14:paraId="152763B3" w14:textId="77777777">
            <w:pPr>
              <w:spacing w:line="360" w:lineRule="auto"/>
              <w:ind w:left="370"/>
              <w:jc w:val="both"/>
              <w:rPr>
                <w:rFonts w:ascii="Times New Roman" w:hAnsi="Times New Roman" w:cs="Times New Roman"/>
                <w:sz w:val="24"/>
                <w:szCs w:val="24"/>
              </w:rPr>
            </w:pPr>
            <w:r w:rsidRPr="0061159C">
              <w:rPr>
                <w:rFonts w:ascii="Times New Roman" w:hAnsi="Times New Roman" w:cs="Times New Roman"/>
                <w:sz w:val="24"/>
                <w:szCs w:val="24"/>
              </w:rPr>
              <w:t xml:space="preserve">2.57       </w:t>
            </w:r>
          </w:p>
        </w:tc>
      </w:tr>
      <w:tr w:rsidRPr="0061159C" w:rsidR="0061159C" w:rsidTr="1AE34594" w14:paraId="70DBB879" w14:textId="77777777">
        <w:tblPrEx>
          <w:tblCellMar>
            <w:left w:w="108" w:type="dxa"/>
            <w:right w:w="108" w:type="dxa"/>
          </w:tblCellMar>
          <w:tblLook w:val="04A0" w:firstRow="1" w:lastRow="0" w:firstColumn="1" w:lastColumn="0" w:noHBand="0" w:noVBand="1"/>
        </w:tblPrEx>
        <w:trPr>
          <w:trHeight w:val="323"/>
        </w:trPr>
        <w:tc>
          <w:tcPr>
            <w:tcW w:w="3925" w:type="dxa"/>
          </w:tcPr>
          <w:p w:rsidRPr="0061159C" w:rsidR="0061159C" w:rsidP="009C1596" w:rsidRDefault="0061159C" w14:paraId="6429E69C" w14:textId="77777777">
            <w:pPr>
              <w:spacing w:line="360" w:lineRule="auto"/>
              <w:jc w:val="both"/>
              <w:rPr>
                <w:rFonts w:ascii="Times New Roman" w:hAnsi="Times New Roman" w:cs="Times New Roman"/>
                <w:sz w:val="24"/>
                <w:szCs w:val="24"/>
              </w:rPr>
            </w:pPr>
            <w:r w:rsidRPr="0061159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1159C">
              <w:rPr>
                <w:rFonts w:ascii="Times New Roman" w:hAnsi="Times New Roman" w:cs="Times New Roman"/>
                <w:sz w:val="24"/>
                <w:szCs w:val="24"/>
              </w:rPr>
              <w:t xml:space="preserve">Supérieur    </w:t>
            </w:r>
            <w:r>
              <w:rPr>
                <w:rFonts w:ascii="Times New Roman" w:hAnsi="Times New Roman" w:cs="Times New Roman"/>
                <w:sz w:val="24"/>
                <w:szCs w:val="24"/>
              </w:rPr>
              <w:t xml:space="preserve">    </w:t>
            </w:r>
            <w:r w:rsidRPr="0061159C">
              <w:rPr>
                <w:rFonts w:ascii="Times New Roman" w:hAnsi="Times New Roman" w:cs="Times New Roman"/>
                <w:sz w:val="24"/>
                <w:szCs w:val="24"/>
              </w:rPr>
              <w:t xml:space="preserve"> </w:t>
            </w:r>
          </w:p>
        </w:tc>
        <w:tc>
          <w:tcPr>
            <w:tcW w:w="1917" w:type="dxa"/>
          </w:tcPr>
          <w:p w:rsidRPr="0061159C" w:rsidR="0061159C" w:rsidP="009C1596" w:rsidRDefault="0061159C" w14:paraId="3680DE9E" w14:textId="77777777">
            <w:pPr>
              <w:spacing w:line="360" w:lineRule="auto"/>
              <w:ind w:left="275"/>
              <w:jc w:val="both"/>
              <w:rPr>
                <w:rFonts w:ascii="Times New Roman" w:hAnsi="Times New Roman" w:cs="Times New Roman"/>
                <w:sz w:val="24"/>
                <w:szCs w:val="24"/>
              </w:rPr>
            </w:pPr>
            <w:r w:rsidRPr="0061159C">
              <w:rPr>
                <w:rFonts w:ascii="Times New Roman" w:hAnsi="Times New Roman" w:cs="Times New Roman"/>
                <w:sz w:val="24"/>
                <w:szCs w:val="24"/>
              </w:rPr>
              <w:t>205</w:t>
            </w:r>
          </w:p>
        </w:tc>
        <w:tc>
          <w:tcPr>
            <w:tcW w:w="1837" w:type="dxa"/>
          </w:tcPr>
          <w:p w:rsidRPr="0061159C" w:rsidR="0061159C" w:rsidP="009C1596" w:rsidRDefault="0061159C" w14:paraId="08E9151D" w14:textId="77777777">
            <w:pPr>
              <w:spacing w:line="360" w:lineRule="auto"/>
              <w:ind w:left="370"/>
              <w:jc w:val="both"/>
              <w:rPr>
                <w:rFonts w:ascii="Times New Roman" w:hAnsi="Times New Roman" w:cs="Times New Roman"/>
                <w:sz w:val="24"/>
                <w:szCs w:val="24"/>
              </w:rPr>
            </w:pPr>
            <w:r w:rsidRPr="0061159C">
              <w:rPr>
                <w:rFonts w:ascii="Times New Roman" w:hAnsi="Times New Roman" w:cs="Times New Roman"/>
                <w:sz w:val="24"/>
                <w:szCs w:val="24"/>
              </w:rPr>
              <w:t xml:space="preserve">2.30      </w:t>
            </w:r>
          </w:p>
        </w:tc>
      </w:tr>
      <w:tr w:rsidRPr="0061159C" w:rsidR="0061159C" w:rsidTr="1AE34594" w14:paraId="748FE47E" w14:textId="77777777">
        <w:tblPrEx>
          <w:tblCellMar>
            <w:left w:w="108" w:type="dxa"/>
            <w:right w:w="108" w:type="dxa"/>
          </w:tblCellMar>
          <w:tblLook w:val="04A0" w:firstRow="1" w:lastRow="0" w:firstColumn="1" w:lastColumn="0" w:noHBand="0" w:noVBand="1"/>
        </w:tblPrEx>
        <w:trPr>
          <w:trHeight w:val="323"/>
        </w:trPr>
        <w:tc>
          <w:tcPr>
            <w:tcW w:w="3925" w:type="dxa"/>
          </w:tcPr>
          <w:p w:rsidRPr="0061159C" w:rsidR="0061159C" w:rsidP="009C1596" w:rsidRDefault="0061159C" w14:paraId="3840E9FA" w14:textId="77777777">
            <w:pPr>
              <w:spacing w:line="360" w:lineRule="auto"/>
              <w:jc w:val="both"/>
              <w:rPr>
                <w:rFonts w:ascii="Times New Roman" w:hAnsi="Times New Roman" w:cs="Times New Roman"/>
                <w:sz w:val="24"/>
                <w:szCs w:val="24"/>
              </w:rPr>
            </w:pPr>
            <w:r w:rsidRPr="0061159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1159C">
              <w:rPr>
                <w:rFonts w:ascii="Times New Roman" w:hAnsi="Times New Roman" w:cs="Times New Roman"/>
                <w:sz w:val="24"/>
                <w:szCs w:val="24"/>
              </w:rPr>
              <w:t xml:space="preserve"> Total           </w:t>
            </w:r>
          </w:p>
        </w:tc>
        <w:tc>
          <w:tcPr>
            <w:tcW w:w="1917" w:type="dxa"/>
          </w:tcPr>
          <w:p w:rsidRPr="0061159C" w:rsidR="0061159C" w:rsidP="009C1596" w:rsidRDefault="0061159C" w14:paraId="2D5CE494" w14:textId="77777777">
            <w:pPr>
              <w:spacing w:line="360" w:lineRule="auto"/>
              <w:ind w:left="200"/>
              <w:jc w:val="both"/>
              <w:rPr>
                <w:rFonts w:ascii="Times New Roman" w:hAnsi="Times New Roman" w:cs="Times New Roman"/>
                <w:sz w:val="24"/>
                <w:szCs w:val="24"/>
              </w:rPr>
            </w:pPr>
            <w:r w:rsidRPr="0061159C">
              <w:rPr>
                <w:rFonts w:ascii="Times New Roman" w:hAnsi="Times New Roman" w:cs="Times New Roman"/>
                <w:sz w:val="24"/>
                <w:szCs w:val="24"/>
              </w:rPr>
              <w:t>8,909</w:t>
            </w:r>
          </w:p>
        </w:tc>
        <w:tc>
          <w:tcPr>
            <w:tcW w:w="1837" w:type="dxa"/>
          </w:tcPr>
          <w:p w:rsidRPr="0061159C" w:rsidR="0061159C" w:rsidP="009C1596" w:rsidRDefault="0061159C" w14:paraId="5FB9C38D" w14:textId="77777777">
            <w:pPr>
              <w:spacing w:line="360" w:lineRule="auto"/>
              <w:ind w:left="280"/>
              <w:jc w:val="both"/>
              <w:rPr>
                <w:rFonts w:ascii="Times New Roman" w:hAnsi="Times New Roman" w:cs="Times New Roman"/>
                <w:sz w:val="24"/>
                <w:szCs w:val="24"/>
              </w:rPr>
            </w:pPr>
            <w:r w:rsidRPr="0061159C">
              <w:rPr>
                <w:rFonts w:ascii="Times New Roman" w:hAnsi="Times New Roman" w:cs="Times New Roman"/>
                <w:sz w:val="24"/>
                <w:szCs w:val="24"/>
              </w:rPr>
              <w:t>100.00</w:t>
            </w:r>
          </w:p>
        </w:tc>
      </w:tr>
    </w:tbl>
    <w:p w:rsidR="00FB0829" w:rsidP="009C1596" w:rsidRDefault="0020071F" w14:paraId="4F3DA1AB" w14:textId="316748EE">
      <w:pPr>
        <w:spacing w:line="360" w:lineRule="auto"/>
        <w:jc w:val="both"/>
        <w:rPr>
          <w:rFonts w:ascii="Times New Roman" w:hAnsi="Times New Roman" w:cs="Times New Roman"/>
          <w:sz w:val="24"/>
          <w:szCs w:val="24"/>
        </w:rPr>
      </w:pPr>
      <w:r>
        <w:rPr>
          <w:rFonts w:ascii="Times New Roman" w:hAnsi="Times New Roman" w:cs="Times New Roman"/>
          <w:sz w:val="24"/>
          <w:szCs w:val="24"/>
        </w:rPr>
        <w:t>Source : Auteur, à partir de la base de données EHCVM</w:t>
      </w:r>
      <w:r w:rsidR="0017445B">
        <w:rPr>
          <w:rFonts w:ascii="Times New Roman" w:hAnsi="Times New Roman" w:cs="Times New Roman"/>
          <w:sz w:val="24"/>
          <w:szCs w:val="24"/>
        </w:rPr>
        <w:t>-2019</w:t>
      </w:r>
      <w:r>
        <w:rPr>
          <w:rFonts w:ascii="Times New Roman" w:hAnsi="Times New Roman" w:cs="Times New Roman"/>
          <w:sz w:val="24"/>
          <w:szCs w:val="24"/>
        </w:rPr>
        <w:t xml:space="preserve"> </w:t>
      </w:r>
    </w:p>
    <w:p w:rsidR="00E46BC2" w:rsidP="009C1596" w:rsidRDefault="00FA7155" w14:paraId="73653C45" w14:textId="2500A758">
      <w:pPr>
        <w:spacing w:line="360" w:lineRule="auto"/>
        <w:jc w:val="both"/>
        <w:rPr>
          <w:rFonts w:ascii="Times New Roman" w:hAnsi="Times New Roman" w:cs="Times New Roman"/>
          <w:sz w:val="24"/>
          <w:szCs w:val="24"/>
        </w:rPr>
      </w:pPr>
      <w:r>
        <w:rPr>
          <w:rFonts w:ascii="Times New Roman" w:hAnsi="Times New Roman" w:cs="Times New Roman"/>
          <w:sz w:val="24"/>
          <w:szCs w:val="24"/>
        </w:rPr>
        <w:t>Le tableau ci-dessus montre que 88% des enquêtés ont un niveau inférieur au Secondaire.</w:t>
      </w:r>
      <w:r w:rsidR="0017445B">
        <w:rPr>
          <w:rFonts w:ascii="Times New Roman" w:hAnsi="Times New Roman" w:cs="Times New Roman"/>
          <w:sz w:val="24"/>
          <w:szCs w:val="24"/>
        </w:rPr>
        <w:t xml:space="preserve"> L</w:t>
      </w:r>
      <w:r w:rsidR="00A04BE7">
        <w:rPr>
          <w:rFonts w:ascii="Times New Roman" w:hAnsi="Times New Roman" w:cs="Times New Roman"/>
          <w:sz w:val="24"/>
          <w:szCs w:val="24"/>
        </w:rPr>
        <w:t>a plupart ont sont au niveau fondamental (84,62%). La proportion de personnes au supérieur est par conséquent très faible (2,30%).</w:t>
      </w:r>
      <w:r w:rsidR="00F71FAC">
        <w:rPr>
          <w:rFonts w:ascii="Times New Roman" w:hAnsi="Times New Roman" w:cs="Times New Roman"/>
          <w:sz w:val="24"/>
          <w:szCs w:val="24"/>
        </w:rPr>
        <w:t xml:space="preserve"> Une telle situation conduit au fait que 95,55% des personnes de l’</w:t>
      </w:r>
      <w:r w:rsidR="00030315">
        <w:rPr>
          <w:rFonts w:ascii="Times New Roman" w:hAnsi="Times New Roman" w:cs="Times New Roman"/>
          <w:sz w:val="24"/>
          <w:szCs w:val="24"/>
        </w:rPr>
        <w:t>enseignement formel ont un diplôme inférieur ou égale au BAC sachant que 64,84% n’ont aucun diplôme</w:t>
      </w:r>
      <w:r w:rsidR="001974A7">
        <w:rPr>
          <w:rFonts w:ascii="Times New Roman" w:hAnsi="Times New Roman" w:cs="Times New Roman"/>
          <w:sz w:val="24"/>
          <w:szCs w:val="24"/>
        </w:rPr>
        <w:t xml:space="preserve"> (voir annexe 2).</w:t>
      </w:r>
    </w:p>
    <w:p w:rsidR="00F60EDE" w:rsidP="009C1596" w:rsidRDefault="001974A7" w14:paraId="6E725EDD" w14:textId="60CAEFC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Un autre fait marquant à signaler est que l’éducation est majoritairement « informelle</w:t>
      </w:r>
      <w:r w:rsidR="005F2FA9">
        <w:rPr>
          <w:rFonts w:ascii="Times New Roman" w:hAnsi="Times New Roman" w:cs="Times New Roman"/>
          <w:sz w:val="24"/>
          <w:szCs w:val="24"/>
        </w:rPr>
        <w:t> ». En effet, sur un effectif de 41 087 individus, seulement 15 411 ont fait une formation formelle, soit un taux de 38% contre 62% pour les formations informelles.</w:t>
      </w:r>
    </w:p>
    <w:p w:rsidRPr="003502A2" w:rsidR="001F2117" w:rsidP="00EB6779" w:rsidRDefault="00EB6779" w14:paraId="1BEB49CE" w14:textId="6B9D9AC8">
      <w:pPr>
        <w:pStyle w:val="Lgende"/>
        <w:rPr>
          <w:rFonts w:ascii="Times New Roman" w:hAnsi="Times New Roman" w:cs="Times New Roman"/>
          <w:b/>
          <w:bCs/>
          <w:i w:val="0"/>
          <w:iCs w:val="0"/>
          <w:color w:val="auto"/>
          <w:sz w:val="24"/>
          <w:szCs w:val="24"/>
        </w:rPr>
      </w:pPr>
      <w:bookmarkStart w:name="_Toc151629870" w:id="21"/>
      <w:r w:rsidRPr="003502A2">
        <w:rPr>
          <w:rFonts w:ascii="Times New Roman" w:hAnsi="Times New Roman" w:cs="Times New Roman"/>
          <w:b/>
          <w:bCs/>
          <w:i w:val="0"/>
          <w:iCs w:val="0"/>
          <w:color w:val="auto"/>
          <w:sz w:val="24"/>
          <w:szCs w:val="24"/>
        </w:rPr>
        <w:t xml:space="preserve">Graphique </w:t>
      </w:r>
      <w:r w:rsidRPr="003502A2">
        <w:rPr>
          <w:rFonts w:ascii="Times New Roman" w:hAnsi="Times New Roman" w:cs="Times New Roman"/>
          <w:b/>
          <w:bCs/>
          <w:i w:val="0"/>
          <w:iCs w:val="0"/>
          <w:color w:val="auto"/>
          <w:sz w:val="24"/>
          <w:szCs w:val="24"/>
        </w:rPr>
        <w:fldChar w:fldCharType="begin"/>
      </w:r>
      <w:r w:rsidRPr="003502A2">
        <w:rPr>
          <w:rFonts w:ascii="Times New Roman" w:hAnsi="Times New Roman" w:cs="Times New Roman"/>
          <w:b/>
          <w:bCs/>
          <w:i w:val="0"/>
          <w:iCs w:val="0"/>
          <w:color w:val="auto"/>
          <w:sz w:val="24"/>
          <w:szCs w:val="24"/>
        </w:rPr>
        <w:instrText xml:space="preserve"> SEQ Graphique \* ARABIC </w:instrText>
      </w:r>
      <w:r w:rsidRPr="003502A2">
        <w:rPr>
          <w:rFonts w:ascii="Times New Roman" w:hAnsi="Times New Roman" w:cs="Times New Roman"/>
          <w:b/>
          <w:bCs/>
          <w:i w:val="0"/>
          <w:iCs w:val="0"/>
          <w:color w:val="auto"/>
          <w:sz w:val="24"/>
          <w:szCs w:val="24"/>
        </w:rPr>
        <w:fldChar w:fldCharType="separate"/>
      </w:r>
      <w:r w:rsidR="003627D6">
        <w:rPr>
          <w:rFonts w:ascii="Times New Roman" w:hAnsi="Times New Roman" w:cs="Times New Roman"/>
          <w:b/>
          <w:bCs/>
          <w:i w:val="0"/>
          <w:iCs w:val="0"/>
          <w:noProof/>
          <w:color w:val="auto"/>
          <w:sz w:val="24"/>
          <w:szCs w:val="24"/>
        </w:rPr>
        <w:t>1</w:t>
      </w:r>
      <w:r w:rsidRPr="003502A2">
        <w:rPr>
          <w:rFonts w:ascii="Times New Roman" w:hAnsi="Times New Roman" w:cs="Times New Roman"/>
          <w:b/>
          <w:bCs/>
          <w:i w:val="0"/>
          <w:iCs w:val="0"/>
          <w:color w:val="auto"/>
          <w:sz w:val="24"/>
          <w:szCs w:val="24"/>
        </w:rPr>
        <w:fldChar w:fldCharType="end"/>
      </w:r>
      <w:r w:rsidRPr="003502A2">
        <w:rPr>
          <w:rFonts w:ascii="Times New Roman" w:hAnsi="Times New Roman" w:cs="Times New Roman"/>
          <w:b/>
          <w:bCs/>
          <w:i w:val="0"/>
          <w:iCs w:val="0"/>
          <w:color w:val="auto"/>
          <w:sz w:val="24"/>
          <w:szCs w:val="24"/>
        </w:rPr>
        <w:t>: Type d'éducation suivie</w:t>
      </w:r>
      <w:bookmarkEnd w:id="21"/>
    </w:p>
    <w:p w:rsidR="001F2117" w:rsidP="009C1596" w:rsidRDefault="001F2117" w14:paraId="2148393C" w14:textId="07225A53">
      <w:pPr>
        <w:spacing w:line="360" w:lineRule="auto"/>
        <w:jc w:val="both"/>
        <w:rPr>
          <w:rFonts w:ascii="Times New Roman" w:hAnsi="Times New Roman" w:cs="Times New Roman"/>
          <w:sz w:val="24"/>
          <w:szCs w:val="24"/>
        </w:rPr>
      </w:pPr>
      <w:r>
        <w:rPr>
          <w:noProof/>
        </w:rPr>
        <w:drawing>
          <wp:inline distT="0" distB="0" distL="0" distR="0" wp14:anchorId="4BEFC42B" wp14:editId="38994AA8">
            <wp:extent cx="3152274" cy="2253615"/>
            <wp:effectExtent l="0" t="0" r="10160" b="13335"/>
            <wp:docPr id="256899950" name="Graphique 1">
              <a:extLst xmlns:a="http://schemas.openxmlformats.org/drawingml/2006/main">
                <a:ext uri="{FF2B5EF4-FFF2-40B4-BE49-F238E27FC236}">
                  <a16:creationId xmlns:a16="http://schemas.microsoft.com/office/drawing/2014/main" id="{6464233F-04D0-3985-973E-6D8E298C71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F2117" w:rsidP="009C1596" w:rsidRDefault="001F2117" w14:paraId="08629370" w14:textId="4A829D64">
      <w:pPr>
        <w:spacing w:line="360" w:lineRule="auto"/>
        <w:jc w:val="both"/>
        <w:rPr>
          <w:rFonts w:ascii="Times New Roman" w:hAnsi="Times New Roman" w:cs="Times New Roman"/>
          <w:sz w:val="24"/>
          <w:szCs w:val="24"/>
        </w:rPr>
      </w:pPr>
      <w:r>
        <w:rPr>
          <w:rFonts w:ascii="Times New Roman" w:hAnsi="Times New Roman" w:cs="Times New Roman"/>
          <w:sz w:val="24"/>
          <w:szCs w:val="24"/>
        </w:rPr>
        <w:t>Source : Auteur, à partir de la base EHCM-2018</w:t>
      </w:r>
    </w:p>
    <w:p w:rsidR="005F2FA9" w:rsidP="009C1596" w:rsidRDefault="0071680B" w14:paraId="542C5486" w14:textId="12B7905A">
      <w:pPr>
        <w:spacing w:line="360" w:lineRule="auto"/>
        <w:jc w:val="both"/>
        <w:rPr>
          <w:rFonts w:ascii="Times New Roman" w:hAnsi="Times New Roman" w:cs="Times New Roman"/>
          <w:sz w:val="24"/>
          <w:szCs w:val="24"/>
        </w:rPr>
      </w:pPr>
      <w:r>
        <w:rPr>
          <w:rFonts w:ascii="Times New Roman" w:hAnsi="Times New Roman" w:cs="Times New Roman"/>
          <w:sz w:val="24"/>
          <w:szCs w:val="24"/>
        </w:rPr>
        <w:t>Au nombre de ceux qui ont fait une formation informelle, l’on note que la grande majorité a fait l’école coranique (89,15%) contre 1,36% qui ont des fait une formation professionnelle et 8,26% pour les cours d’alphabétisation.</w:t>
      </w:r>
    </w:p>
    <w:p w:rsidRPr="003502A2" w:rsidR="003502A2" w:rsidP="003502A2" w:rsidRDefault="003502A2" w14:paraId="7DE7AC7F" w14:textId="59EFD47D">
      <w:pPr>
        <w:pStyle w:val="Lgende"/>
        <w:rPr>
          <w:rFonts w:ascii="Times New Roman" w:hAnsi="Times New Roman" w:cs="Times New Roman"/>
          <w:b/>
          <w:bCs/>
          <w:i w:val="0"/>
          <w:iCs w:val="0"/>
          <w:color w:val="auto"/>
          <w:sz w:val="24"/>
          <w:szCs w:val="24"/>
        </w:rPr>
      </w:pPr>
      <w:bookmarkStart w:name="_Toc151629871" w:id="22"/>
      <w:r w:rsidRPr="003502A2">
        <w:rPr>
          <w:rFonts w:ascii="Times New Roman" w:hAnsi="Times New Roman" w:cs="Times New Roman"/>
          <w:b/>
          <w:bCs/>
          <w:i w:val="0"/>
          <w:iCs w:val="0"/>
          <w:color w:val="auto"/>
          <w:sz w:val="24"/>
          <w:szCs w:val="24"/>
        </w:rPr>
        <w:t xml:space="preserve">Graphique </w:t>
      </w:r>
      <w:r w:rsidRPr="003502A2">
        <w:rPr>
          <w:rFonts w:ascii="Times New Roman" w:hAnsi="Times New Roman" w:cs="Times New Roman"/>
          <w:b/>
          <w:bCs/>
          <w:i w:val="0"/>
          <w:iCs w:val="0"/>
          <w:color w:val="auto"/>
          <w:sz w:val="24"/>
          <w:szCs w:val="24"/>
        </w:rPr>
        <w:fldChar w:fldCharType="begin"/>
      </w:r>
      <w:r w:rsidRPr="003502A2">
        <w:rPr>
          <w:rFonts w:ascii="Times New Roman" w:hAnsi="Times New Roman" w:cs="Times New Roman"/>
          <w:b/>
          <w:bCs/>
          <w:i w:val="0"/>
          <w:iCs w:val="0"/>
          <w:color w:val="auto"/>
          <w:sz w:val="24"/>
          <w:szCs w:val="24"/>
        </w:rPr>
        <w:instrText xml:space="preserve"> SEQ Graphique \* ARABIC </w:instrText>
      </w:r>
      <w:r w:rsidRPr="003502A2">
        <w:rPr>
          <w:rFonts w:ascii="Times New Roman" w:hAnsi="Times New Roman" w:cs="Times New Roman"/>
          <w:b/>
          <w:bCs/>
          <w:i w:val="0"/>
          <w:iCs w:val="0"/>
          <w:color w:val="auto"/>
          <w:sz w:val="24"/>
          <w:szCs w:val="24"/>
        </w:rPr>
        <w:fldChar w:fldCharType="separate"/>
      </w:r>
      <w:r w:rsidR="003627D6">
        <w:rPr>
          <w:rFonts w:ascii="Times New Roman" w:hAnsi="Times New Roman" w:cs="Times New Roman"/>
          <w:b/>
          <w:bCs/>
          <w:i w:val="0"/>
          <w:iCs w:val="0"/>
          <w:noProof/>
          <w:color w:val="auto"/>
          <w:sz w:val="24"/>
          <w:szCs w:val="24"/>
        </w:rPr>
        <w:t>2</w:t>
      </w:r>
      <w:r w:rsidRPr="003502A2">
        <w:rPr>
          <w:rFonts w:ascii="Times New Roman" w:hAnsi="Times New Roman" w:cs="Times New Roman"/>
          <w:b/>
          <w:bCs/>
          <w:i w:val="0"/>
          <w:iCs w:val="0"/>
          <w:color w:val="auto"/>
          <w:sz w:val="24"/>
          <w:szCs w:val="24"/>
        </w:rPr>
        <w:fldChar w:fldCharType="end"/>
      </w:r>
      <w:r w:rsidRPr="003502A2">
        <w:rPr>
          <w:rFonts w:ascii="Times New Roman" w:hAnsi="Times New Roman" w:cs="Times New Roman"/>
          <w:b/>
          <w:bCs/>
          <w:i w:val="0"/>
          <w:iCs w:val="0"/>
          <w:color w:val="auto"/>
          <w:sz w:val="24"/>
          <w:szCs w:val="24"/>
        </w:rPr>
        <w:t>: Type de formation informelle suivie</w:t>
      </w:r>
      <w:bookmarkEnd w:id="22"/>
    </w:p>
    <w:p w:rsidR="001F2117" w:rsidP="009C1596" w:rsidRDefault="00C639EA" w14:paraId="5E5FB0F4" w14:textId="41DF0EE0">
      <w:pPr>
        <w:spacing w:line="360" w:lineRule="auto"/>
        <w:jc w:val="both"/>
        <w:rPr>
          <w:rFonts w:ascii="Times New Roman" w:hAnsi="Times New Roman" w:cs="Times New Roman"/>
          <w:sz w:val="24"/>
          <w:szCs w:val="24"/>
        </w:rPr>
      </w:pPr>
      <w:r>
        <w:rPr>
          <w:noProof/>
        </w:rPr>
        <w:drawing>
          <wp:inline distT="0" distB="0" distL="0" distR="0" wp14:anchorId="254A71EE" wp14:editId="1C8E68D4">
            <wp:extent cx="4572000" cy="2743200"/>
            <wp:effectExtent l="0" t="0" r="0" b="0"/>
            <wp:docPr id="1310508734" name="Graphique 1">
              <a:extLst xmlns:a="http://schemas.openxmlformats.org/drawingml/2006/main">
                <a:ext uri="{FF2B5EF4-FFF2-40B4-BE49-F238E27FC236}">
                  <a16:creationId xmlns:a16="http://schemas.microsoft.com/office/drawing/2014/main" id="{06223970-EE55-C29A-2A31-4B68C99BE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F2117" w:rsidP="009C1596" w:rsidRDefault="005F2FA9" w14:paraId="62D9B015" w14:textId="0102AEF1">
      <w:pPr>
        <w:spacing w:line="360" w:lineRule="auto"/>
        <w:jc w:val="both"/>
        <w:rPr>
          <w:rFonts w:ascii="Times New Roman" w:hAnsi="Times New Roman" w:cs="Times New Roman"/>
          <w:sz w:val="24"/>
          <w:szCs w:val="24"/>
        </w:rPr>
      </w:pPr>
      <w:r>
        <w:rPr>
          <w:rFonts w:ascii="Times New Roman" w:hAnsi="Times New Roman" w:cs="Times New Roman"/>
          <w:sz w:val="24"/>
          <w:szCs w:val="24"/>
        </w:rPr>
        <w:t>Source : Auteur, à partir de la base EHCVM-18</w:t>
      </w:r>
    </w:p>
    <w:p w:rsidR="001974A7" w:rsidP="009C1596" w:rsidRDefault="0071680B" w14:paraId="46AF884A" w14:textId="6448151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 somme, l’on peut retenir que : (i) le niveau d’éducation de la population malienne est faible et que (ii) l’éducation est majoritairement « informelle ».</w:t>
      </w:r>
    </w:p>
    <w:p w:rsidR="002A2D2C" w:rsidP="009C1596" w:rsidRDefault="0071680B" w14:paraId="4399D17B" w14:textId="7254B138">
      <w:pPr>
        <w:spacing w:line="360" w:lineRule="auto"/>
        <w:jc w:val="both"/>
        <w:rPr>
          <w:rFonts w:ascii="Times New Roman" w:hAnsi="Times New Roman" w:cs="Times New Roman"/>
          <w:sz w:val="24"/>
          <w:szCs w:val="24"/>
        </w:rPr>
      </w:pPr>
      <w:r>
        <w:rPr>
          <w:rFonts w:ascii="Times New Roman" w:hAnsi="Times New Roman" w:cs="Times New Roman"/>
          <w:sz w:val="24"/>
          <w:szCs w:val="24"/>
        </w:rPr>
        <w:t>Le tableau 1 a permis de montrer que</w:t>
      </w:r>
      <w:r w:rsidR="00EF02FF">
        <w:rPr>
          <w:rFonts w:ascii="Times New Roman" w:hAnsi="Times New Roman" w:cs="Times New Roman"/>
          <w:sz w:val="24"/>
          <w:szCs w:val="24"/>
        </w:rPr>
        <w:t xml:space="preserve"> 67,73% des personnes ayant suivi une formation formelle ont le niveau fondamental 1 (primaire) et 16,89% qui ont le niveau fondamental 2 (Collège</w:t>
      </w:r>
      <w:r w:rsidR="00B86979">
        <w:rPr>
          <w:rFonts w:ascii="Times New Roman" w:hAnsi="Times New Roman" w:cs="Times New Roman"/>
          <w:sz w:val="24"/>
          <w:szCs w:val="24"/>
        </w:rPr>
        <w:t>), ce</w:t>
      </w:r>
      <w:r w:rsidR="00EF02FF">
        <w:rPr>
          <w:rFonts w:ascii="Times New Roman" w:hAnsi="Times New Roman" w:cs="Times New Roman"/>
          <w:sz w:val="24"/>
          <w:szCs w:val="24"/>
        </w:rPr>
        <w:t xml:space="preserve"> qui conduit au fait qu</w:t>
      </w:r>
      <w:r w:rsidR="0024338D">
        <w:rPr>
          <w:rFonts w:ascii="Times New Roman" w:hAnsi="Times New Roman" w:cs="Times New Roman"/>
          <w:sz w:val="24"/>
          <w:szCs w:val="24"/>
        </w:rPr>
        <w:t>’un faible pourcentage atteint le supérieur (2,30%)</w:t>
      </w:r>
    </w:p>
    <w:p w:rsidR="002A2D2C" w:rsidRDefault="002A2D2C" w14:paraId="361FB1C6" w14:textId="77777777">
      <w:pPr>
        <w:rPr>
          <w:rFonts w:ascii="Times New Roman" w:hAnsi="Times New Roman" w:cs="Times New Roman"/>
          <w:sz w:val="24"/>
          <w:szCs w:val="24"/>
        </w:rPr>
      </w:pPr>
      <w:r>
        <w:rPr>
          <w:rFonts w:ascii="Times New Roman" w:hAnsi="Times New Roman" w:cs="Times New Roman"/>
          <w:sz w:val="24"/>
          <w:szCs w:val="24"/>
        </w:rPr>
        <w:br w:type="page"/>
      </w:r>
    </w:p>
    <w:p w:rsidRPr="00A66A21" w:rsidR="00C925CC" w:rsidP="00753CDC" w:rsidRDefault="1AE34594" w14:paraId="0A700C8B" w14:textId="77777777">
      <w:pPr>
        <w:pStyle w:val="Titre2"/>
        <w:spacing w:line="360" w:lineRule="auto"/>
        <w:jc w:val="both"/>
        <w:rPr>
          <w:rFonts w:ascii="Times New Roman" w:hAnsi="Times New Roman" w:eastAsia="Times New Roman" w:cs="Times New Roman"/>
          <w:b/>
          <w:bCs/>
          <w:color w:val="auto"/>
          <w:sz w:val="24"/>
          <w:szCs w:val="24"/>
        </w:rPr>
      </w:pPr>
      <w:bookmarkStart w:name="_Toc151644006" w:id="23"/>
      <w:r w:rsidRPr="1AE34594">
        <w:rPr>
          <w:rFonts w:ascii="Times New Roman" w:hAnsi="Times New Roman" w:eastAsia="Times New Roman" w:cs="Times New Roman"/>
          <w:b/>
          <w:bCs/>
          <w:color w:val="auto"/>
          <w:sz w:val="24"/>
          <w:szCs w:val="24"/>
        </w:rPr>
        <w:lastRenderedPageBreak/>
        <w:t>SECTION 2 : FAITS STYLISES</w:t>
      </w:r>
      <w:bookmarkEnd w:id="23"/>
    </w:p>
    <w:p w:rsidR="009513E8" w:rsidP="009C1596" w:rsidRDefault="00307AC6" w14:paraId="1F9A8265" w14:textId="72FBA9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Dans cette section, il s’agira de présenter d’une part l’évolution des variables </w:t>
      </w:r>
      <w:r w:rsidR="00452ECE">
        <w:rPr>
          <w:rFonts w:ascii="Times New Roman" w:hAnsi="Times New Roman" w:cs="Times New Roman"/>
          <w:sz w:val="24"/>
          <w:szCs w:val="24"/>
        </w:rPr>
        <w:t>macroéconomiques en lien avec l’éducation</w:t>
      </w:r>
      <w:r>
        <w:rPr>
          <w:rFonts w:ascii="Times New Roman" w:hAnsi="Times New Roman" w:cs="Times New Roman"/>
          <w:sz w:val="24"/>
          <w:szCs w:val="24"/>
        </w:rPr>
        <w:t xml:space="preserve"> et d’autre part l</w:t>
      </w:r>
      <w:r w:rsidR="00452ECE">
        <w:rPr>
          <w:rFonts w:ascii="Times New Roman" w:hAnsi="Times New Roman" w:cs="Times New Roman"/>
          <w:sz w:val="24"/>
          <w:szCs w:val="24"/>
        </w:rPr>
        <w:t>a situation microéconomique</w:t>
      </w:r>
      <w:r>
        <w:rPr>
          <w:rFonts w:ascii="Times New Roman" w:hAnsi="Times New Roman" w:cs="Times New Roman"/>
          <w:sz w:val="24"/>
          <w:szCs w:val="24"/>
        </w:rPr>
        <w:t xml:space="preserve"> et données relatives à l’exposition des populations aux conflits sur la période 2012-2019.</w:t>
      </w:r>
    </w:p>
    <w:p w:rsidRPr="00F02D43" w:rsidR="00307AC6" w:rsidP="00F02D43" w:rsidRDefault="00307AC6" w14:paraId="4FD23288" w14:textId="58123D60">
      <w:pPr>
        <w:pStyle w:val="Titre3"/>
        <w:numPr>
          <w:ilvl w:val="0"/>
          <w:numId w:val="30"/>
        </w:numPr>
        <w:spacing w:line="360" w:lineRule="auto"/>
        <w:rPr>
          <w:rFonts w:ascii="Times New Roman" w:hAnsi="Times New Roman" w:cs="Times New Roman"/>
          <w:b/>
          <w:bCs/>
          <w:color w:val="auto"/>
        </w:rPr>
      </w:pPr>
      <w:bookmarkStart w:name="_Toc151632454" w:id="24"/>
      <w:bookmarkStart w:name="_Toc151644007" w:id="25"/>
      <w:r w:rsidRPr="00F02D43">
        <w:rPr>
          <w:rFonts w:ascii="Times New Roman" w:hAnsi="Times New Roman" w:cs="Times New Roman"/>
          <w:b/>
          <w:bCs/>
          <w:color w:val="auto"/>
        </w:rPr>
        <w:t xml:space="preserve">Evolution des variables macroéconomiques </w:t>
      </w:r>
      <w:r w:rsidRPr="00F02D43" w:rsidR="00452ECE">
        <w:rPr>
          <w:rFonts w:ascii="Times New Roman" w:hAnsi="Times New Roman" w:cs="Times New Roman"/>
          <w:b/>
          <w:bCs/>
          <w:color w:val="auto"/>
        </w:rPr>
        <w:t>éducationnelles</w:t>
      </w:r>
      <w:bookmarkEnd w:id="24"/>
      <w:bookmarkEnd w:id="25"/>
    </w:p>
    <w:p w:rsidRPr="00EB6779" w:rsidR="009E0FEF" w:rsidP="715AF224" w:rsidRDefault="715AF224" w14:paraId="4DE978CD" w14:textId="4271A373">
      <w:pPr>
        <w:pStyle w:val="Lgende"/>
        <w:spacing w:line="360" w:lineRule="auto"/>
        <w:jc w:val="both"/>
        <w:rPr>
          <w:rFonts w:ascii="Times New Roman" w:hAnsi="Times New Roman" w:cs="Times New Roman"/>
          <w:i w:val="0"/>
          <w:iCs w:val="0"/>
          <w:color w:val="auto"/>
          <w:sz w:val="24"/>
          <w:szCs w:val="24"/>
        </w:rPr>
      </w:pPr>
      <w:bookmarkStart w:name="_Toc151629872" w:id="26"/>
      <w:r w:rsidRPr="715AF224">
        <w:rPr>
          <w:rFonts w:ascii="Times New Roman" w:hAnsi="Times New Roman" w:cs="Times New Roman"/>
          <w:i w:val="0"/>
          <w:iCs w:val="0"/>
          <w:color w:val="auto"/>
          <w:sz w:val="24"/>
          <w:szCs w:val="24"/>
        </w:rPr>
        <w:t xml:space="preserve">Graphique </w:t>
      </w:r>
      <w:r w:rsidRPr="715AF224" w:rsidR="00EB6779">
        <w:rPr>
          <w:rFonts w:ascii="Times New Roman" w:hAnsi="Times New Roman" w:cs="Times New Roman"/>
          <w:i w:val="0"/>
          <w:iCs w:val="0"/>
          <w:color w:val="auto"/>
          <w:sz w:val="24"/>
          <w:szCs w:val="24"/>
        </w:rPr>
        <w:fldChar w:fldCharType="begin"/>
      </w:r>
      <w:r w:rsidRPr="715AF224" w:rsidR="00EB6779">
        <w:rPr>
          <w:rFonts w:ascii="Times New Roman" w:hAnsi="Times New Roman" w:cs="Times New Roman"/>
          <w:i w:val="0"/>
          <w:iCs w:val="0"/>
          <w:color w:val="auto"/>
          <w:sz w:val="24"/>
          <w:szCs w:val="24"/>
        </w:rPr>
        <w:instrText xml:space="preserve"> SEQ Graphique \* ARABIC </w:instrText>
      </w:r>
      <w:r w:rsidRPr="715AF224" w:rsidR="00EB6779">
        <w:rPr>
          <w:rFonts w:ascii="Times New Roman" w:hAnsi="Times New Roman" w:cs="Times New Roman"/>
          <w:i w:val="0"/>
          <w:iCs w:val="0"/>
          <w:color w:val="auto"/>
          <w:sz w:val="24"/>
          <w:szCs w:val="24"/>
        </w:rPr>
        <w:fldChar w:fldCharType="separate"/>
      </w:r>
      <w:r w:rsidRPr="715AF224">
        <w:rPr>
          <w:rFonts w:ascii="Times New Roman" w:hAnsi="Times New Roman" w:cs="Times New Roman"/>
          <w:i w:val="0"/>
          <w:iCs w:val="0"/>
          <w:noProof/>
          <w:color w:val="auto"/>
          <w:sz w:val="24"/>
          <w:szCs w:val="24"/>
        </w:rPr>
        <w:t>3: Dépenses</w:t>
      </w:r>
      <w:r w:rsidRPr="715AF224" w:rsidR="00EB6779">
        <w:rPr>
          <w:rFonts w:ascii="Times New Roman" w:hAnsi="Times New Roman" w:cs="Times New Roman"/>
          <w:i w:val="0"/>
          <w:iCs w:val="0"/>
          <w:color w:val="auto"/>
          <w:sz w:val="24"/>
          <w:szCs w:val="24"/>
        </w:rPr>
        <w:fldChar w:fldCharType="end"/>
      </w:r>
      <w:r w:rsidRPr="715AF224">
        <w:rPr>
          <w:rFonts w:ascii="Times New Roman" w:hAnsi="Times New Roman" w:cs="Times New Roman"/>
          <w:i w:val="0"/>
          <w:iCs w:val="0"/>
          <w:color w:val="auto"/>
          <w:sz w:val="24"/>
          <w:szCs w:val="24"/>
        </w:rPr>
        <w:t xml:space="preserve"> d’éducation en pourcentage des dépenses publiques totales</w:t>
      </w:r>
      <w:bookmarkEnd w:id="26"/>
    </w:p>
    <w:p w:rsidR="00307AC6" w:rsidP="009C1596" w:rsidRDefault="00452ECE" w14:paraId="10CC31CF" w14:textId="77777777">
      <w:pPr>
        <w:spacing w:line="360" w:lineRule="auto"/>
        <w:jc w:val="both"/>
        <w:rPr>
          <w:rFonts w:ascii="Times New Roman" w:hAnsi="Times New Roman" w:cs="Times New Roman"/>
          <w:sz w:val="24"/>
          <w:szCs w:val="24"/>
        </w:rPr>
      </w:pPr>
      <w:r>
        <w:rPr>
          <w:noProof/>
        </w:rPr>
        <w:drawing>
          <wp:inline distT="0" distB="0" distL="0" distR="0" wp14:anchorId="1CA1CFB9" wp14:editId="06AAA2D5">
            <wp:extent cx="6029325" cy="2676525"/>
            <wp:effectExtent l="0" t="0" r="9525" b="9525"/>
            <wp:docPr id="1" name="Graphique 1">
              <a:extLst xmlns:a="http://schemas.openxmlformats.org/drawingml/2006/main">
                <a:ext uri="{FF2B5EF4-FFF2-40B4-BE49-F238E27FC236}">
                  <a16:creationId xmlns:a16="http://schemas.microsoft.com/office/drawing/2014/main" id="{0CE3ADBB-1A89-48E5-B101-B5ACF8F3AD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C3EFF" w:rsidP="009C1596" w:rsidRDefault="004C3EFF" w14:paraId="049F83CE"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Source : Auteur, à partir des données WDI (2019)</w:t>
      </w:r>
    </w:p>
    <w:p w:rsidR="00307AC6" w:rsidP="009C1596" w:rsidRDefault="00C264A2" w14:paraId="769032C0"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La part des dépenses publiques allouée à l’éducation connaît une tendance à la baisse sur la période 2010-2015. Elle passe de 50% en 2010 à 49,26% en</w:t>
      </w:r>
      <w:r w:rsidR="00E07CF2">
        <w:rPr>
          <w:rFonts w:ascii="Times New Roman" w:hAnsi="Times New Roman" w:cs="Times New Roman"/>
          <w:sz w:val="24"/>
          <w:szCs w:val="24"/>
        </w:rPr>
        <w:t xml:space="preserve"> 2014. Cette baisse intervient dans la dynamique des chocs économiques reçus (Crise de 2008)</w:t>
      </w:r>
      <w:r w:rsidR="005D48CF">
        <w:rPr>
          <w:rFonts w:ascii="Times New Roman" w:hAnsi="Times New Roman" w:cs="Times New Roman"/>
          <w:sz w:val="24"/>
          <w:szCs w:val="24"/>
        </w:rPr>
        <w:t xml:space="preserve"> et des différentes mesures budgétaires restrictives mises en œuvre. En plus des chocs économiques, il faut noter que durant cette période, le pays traversa de grands moments d’instabilité politique, de violences qui ont abouti au coup d’Etat et au renversement du président Toumani Touré.</w:t>
      </w:r>
    </w:p>
    <w:p w:rsidR="00FB2639" w:rsidP="009C1596" w:rsidRDefault="00FB2639" w14:paraId="4598D75F" w14:textId="77777777">
      <w:pPr>
        <w:spacing w:line="360" w:lineRule="auto"/>
        <w:jc w:val="both"/>
        <w:rPr>
          <w:rFonts w:ascii="Times New Roman" w:hAnsi="Times New Roman" w:cs="Times New Roman"/>
          <w:sz w:val="24"/>
          <w:szCs w:val="24"/>
        </w:rPr>
      </w:pPr>
    </w:p>
    <w:p w:rsidR="00BA0C9F" w:rsidRDefault="00BA0C9F" w14:paraId="53F482A6" w14:textId="5420CD0A">
      <w:pPr>
        <w:rPr>
          <w:rFonts w:ascii="Times New Roman" w:hAnsi="Times New Roman" w:cs="Times New Roman"/>
          <w:sz w:val="24"/>
          <w:szCs w:val="24"/>
        </w:rPr>
      </w:pPr>
      <w:r>
        <w:rPr>
          <w:rFonts w:ascii="Times New Roman" w:hAnsi="Times New Roman" w:cs="Times New Roman"/>
          <w:sz w:val="24"/>
          <w:szCs w:val="24"/>
        </w:rPr>
        <w:br w:type="page"/>
      </w:r>
    </w:p>
    <w:p w:rsidR="00FB2639" w:rsidP="009C1596" w:rsidRDefault="00FB2639" w14:paraId="71CDD242" w14:textId="77777777">
      <w:pPr>
        <w:spacing w:line="360" w:lineRule="auto"/>
        <w:jc w:val="both"/>
        <w:rPr>
          <w:rFonts w:ascii="Times New Roman" w:hAnsi="Times New Roman" w:cs="Times New Roman"/>
          <w:sz w:val="24"/>
          <w:szCs w:val="24"/>
        </w:rPr>
      </w:pPr>
    </w:p>
    <w:p w:rsidRPr="003502A2" w:rsidR="003D027C" w:rsidP="003502A2" w:rsidRDefault="00FB2639" w14:paraId="7A84EB8A" w14:textId="07296965">
      <w:pPr>
        <w:pStyle w:val="Lgende"/>
        <w:rPr>
          <w:rFonts w:ascii="Times New Roman" w:hAnsi="Times New Roman" w:cs="Times New Roman"/>
          <w:b/>
          <w:bCs/>
          <w:i w:val="0"/>
          <w:iCs w:val="0"/>
          <w:color w:val="auto"/>
          <w:sz w:val="24"/>
          <w:szCs w:val="24"/>
        </w:rPr>
      </w:pPr>
      <w:r w:rsidRPr="00EB6779">
        <w:rPr>
          <w:rFonts w:ascii="Times New Roman" w:hAnsi="Times New Roman" w:cs="Times New Roman"/>
          <w:i w:val="0"/>
          <w:iCs w:val="0"/>
          <w:color w:val="auto"/>
          <w:sz w:val="24"/>
          <w:szCs w:val="24"/>
        </w:rPr>
        <w:t xml:space="preserve"> </w:t>
      </w:r>
      <w:bookmarkStart w:name="_Toc151629873" w:id="27"/>
      <w:r w:rsidRPr="003502A2" w:rsidR="003502A2">
        <w:rPr>
          <w:rFonts w:ascii="Times New Roman" w:hAnsi="Times New Roman" w:cs="Times New Roman"/>
          <w:b/>
          <w:bCs/>
          <w:i w:val="0"/>
          <w:iCs w:val="0"/>
          <w:color w:val="auto"/>
          <w:sz w:val="24"/>
          <w:szCs w:val="24"/>
        </w:rPr>
        <w:t xml:space="preserve">Graphique </w:t>
      </w:r>
      <w:r w:rsidRPr="003502A2" w:rsidR="003502A2">
        <w:rPr>
          <w:rFonts w:ascii="Times New Roman" w:hAnsi="Times New Roman" w:cs="Times New Roman"/>
          <w:b/>
          <w:bCs/>
          <w:i w:val="0"/>
          <w:iCs w:val="0"/>
          <w:color w:val="auto"/>
          <w:sz w:val="24"/>
          <w:szCs w:val="24"/>
        </w:rPr>
        <w:fldChar w:fldCharType="begin"/>
      </w:r>
      <w:r w:rsidRPr="003502A2" w:rsidR="003502A2">
        <w:rPr>
          <w:rFonts w:ascii="Times New Roman" w:hAnsi="Times New Roman" w:cs="Times New Roman"/>
          <w:b/>
          <w:bCs/>
          <w:i w:val="0"/>
          <w:iCs w:val="0"/>
          <w:color w:val="auto"/>
          <w:sz w:val="24"/>
          <w:szCs w:val="24"/>
        </w:rPr>
        <w:instrText xml:space="preserve"> SEQ Graphique \* ARABIC </w:instrText>
      </w:r>
      <w:r w:rsidRPr="003502A2" w:rsidR="003502A2">
        <w:rPr>
          <w:rFonts w:ascii="Times New Roman" w:hAnsi="Times New Roman" w:cs="Times New Roman"/>
          <w:b/>
          <w:bCs/>
          <w:i w:val="0"/>
          <w:iCs w:val="0"/>
          <w:color w:val="auto"/>
          <w:sz w:val="24"/>
          <w:szCs w:val="24"/>
        </w:rPr>
        <w:fldChar w:fldCharType="separate"/>
      </w:r>
      <w:r w:rsidR="003627D6">
        <w:rPr>
          <w:rFonts w:ascii="Times New Roman" w:hAnsi="Times New Roman" w:cs="Times New Roman"/>
          <w:b/>
          <w:bCs/>
          <w:i w:val="0"/>
          <w:iCs w:val="0"/>
          <w:noProof/>
          <w:color w:val="auto"/>
          <w:sz w:val="24"/>
          <w:szCs w:val="24"/>
        </w:rPr>
        <w:t>4</w:t>
      </w:r>
      <w:r w:rsidRPr="003502A2" w:rsidR="003502A2">
        <w:rPr>
          <w:rFonts w:ascii="Times New Roman" w:hAnsi="Times New Roman" w:cs="Times New Roman"/>
          <w:b/>
          <w:bCs/>
          <w:i w:val="0"/>
          <w:iCs w:val="0"/>
          <w:color w:val="auto"/>
          <w:sz w:val="24"/>
          <w:szCs w:val="24"/>
        </w:rPr>
        <w:fldChar w:fldCharType="end"/>
      </w:r>
      <w:r w:rsidRPr="003502A2" w:rsidR="003502A2">
        <w:rPr>
          <w:rFonts w:ascii="Times New Roman" w:hAnsi="Times New Roman" w:cs="Times New Roman"/>
          <w:b/>
          <w:bCs/>
          <w:i w:val="0"/>
          <w:iCs w:val="0"/>
          <w:color w:val="auto"/>
          <w:sz w:val="24"/>
          <w:szCs w:val="24"/>
        </w:rPr>
        <w:t>:Évolution du taux de non scolarisé au primaire selon le sexe</w:t>
      </w:r>
      <w:bookmarkEnd w:id="27"/>
    </w:p>
    <w:p w:rsidR="003D027C" w:rsidP="009C1596" w:rsidRDefault="00FB2639" w14:paraId="2C6EC5A5" w14:textId="5A9711C2">
      <w:pPr>
        <w:spacing w:line="360" w:lineRule="auto"/>
        <w:jc w:val="both"/>
        <w:rPr>
          <w:rFonts w:ascii="Times New Roman" w:hAnsi="Times New Roman" w:cs="Times New Roman"/>
          <w:sz w:val="24"/>
          <w:szCs w:val="24"/>
        </w:rPr>
      </w:pPr>
      <w:r>
        <w:rPr>
          <w:noProof/>
        </w:rPr>
        <w:drawing>
          <wp:inline distT="0" distB="0" distL="0" distR="0" wp14:anchorId="709112DE" wp14:editId="5746640F">
            <wp:extent cx="5532120" cy="3017520"/>
            <wp:effectExtent l="0" t="0" r="11430" b="11430"/>
            <wp:docPr id="2012025182" name="Graphique 1">
              <a:extLst xmlns:a="http://schemas.openxmlformats.org/drawingml/2006/main">
                <a:ext uri="{FF2B5EF4-FFF2-40B4-BE49-F238E27FC236}">
                  <a16:creationId xmlns:a16="http://schemas.microsoft.com/office/drawing/2014/main" id="{6D2E6A95-FB47-2AA4-DAD5-CF04FD6B5D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D027C" w:rsidP="009C1596" w:rsidRDefault="00FB2639" w14:paraId="1D8FBECE" w14:textId="1456F654">
      <w:pPr>
        <w:spacing w:line="360" w:lineRule="auto"/>
        <w:jc w:val="both"/>
        <w:rPr>
          <w:rFonts w:ascii="Times New Roman" w:hAnsi="Times New Roman" w:cs="Times New Roman"/>
          <w:sz w:val="24"/>
          <w:szCs w:val="24"/>
        </w:rPr>
      </w:pPr>
      <w:r>
        <w:rPr>
          <w:rFonts w:ascii="Times New Roman" w:hAnsi="Times New Roman" w:cs="Times New Roman"/>
          <w:sz w:val="24"/>
          <w:szCs w:val="24"/>
        </w:rPr>
        <w:t>Source : Auteur, à partir de la base WDI (2019)</w:t>
      </w:r>
    </w:p>
    <w:p w:rsidR="00E6766D" w:rsidP="009C1596" w:rsidRDefault="00E6766D" w14:paraId="1D8A256F" w14:textId="03A3F95C">
      <w:pPr>
        <w:spacing w:line="360" w:lineRule="auto"/>
        <w:jc w:val="both"/>
        <w:rPr>
          <w:rFonts w:ascii="Times New Roman" w:hAnsi="Times New Roman" w:cs="Times New Roman"/>
          <w:sz w:val="24"/>
          <w:szCs w:val="24"/>
        </w:rPr>
      </w:pPr>
      <w:r>
        <w:rPr>
          <w:rFonts w:ascii="Times New Roman" w:hAnsi="Times New Roman" w:cs="Times New Roman"/>
          <w:sz w:val="24"/>
          <w:szCs w:val="24"/>
        </w:rPr>
        <w:t>Le graphique 2 illustre l’évolution du taux de non-scolarisation des enfants du primaire sur la période 2004-2018 selon le sexe. Le taux de non- scolarisation indique le pourcentage d’enfants scolarisés étant cependant en âge de fréquenter l’école primaire. L’analyse du graphique permet de faire ressortir deux principales informations à savoir que : (i)</w:t>
      </w:r>
      <w:r w:rsidR="003447C9">
        <w:rPr>
          <w:rFonts w:ascii="Times New Roman" w:hAnsi="Times New Roman" w:cs="Times New Roman"/>
          <w:sz w:val="24"/>
          <w:szCs w:val="24"/>
        </w:rPr>
        <w:t xml:space="preserve"> le taux de non-scolarisation est plus élevé chez les filles que chez les garçons sur toute </w:t>
      </w:r>
      <w:r w:rsidR="00887154">
        <w:rPr>
          <w:rFonts w:ascii="Times New Roman" w:hAnsi="Times New Roman" w:cs="Times New Roman"/>
          <w:sz w:val="24"/>
          <w:szCs w:val="24"/>
        </w:rPr>
        <w:t>la période considérée</w:t>
      </w:r>
      <w:r w:rsidR="003447C9">
        <w:rPr>
          <w:rFonts w:ascii="Times New Roman" w:hAnsi="Times New Roman" w:cs="Times New Roman"/>
          <w:sz w:val="24"/>
          <w:szCs w:val="24"/>
        </w:rPr>
        <w:t xml:space="preserve"> et (ii) la scolarisation des enfants du primaire a connu deux principales périodes</w:t>
      </w:r>
      <w:r w:rsidR="00887154">
        <w:rPr>
          <w:rFonts w:ascii="Times New Roman" w:hAnsi="Times New Roman" w:cs="Times New Roman"/>
          <w:sz w:val="24"/>
          <w:szCs w:val="24"/>
        </w:rPr>
        <w:t>.</w:t>
      </w:r>
    </w:p>
    <w:p w:rsidRPr="003502A2" w:rsidR="00887154" w:rsidP="0096562E" w:rsidRDefault="003502A2" w14:paraId="15F1BD66" w14:textId="483EE30B">
      <w:pPr>
        <w:pStyle w:val="Titre5"/>
        <w:numPr>
          <w:ilvl w:val="0"/>
          <w:numId w:val="31"/>
        </w:numPr>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sidRPr="003502A2" w:rsidR="00887154">
        <w:rPr>
          <w:rFonts w:ascii="Times New Roman" w:hAnsi="Times New Roman" w:cs="Times New Roman"/>
          <w:b/>
          <w:bCs/>
          <w:color w:val="auto"/>
          <w:sz w:val="24"/>
          <w:szCs w:val="24"/>
        </w:rPr>
        <w:t>Période 1 : De 2000 à 2010 (La décennie de l’éducation)</w:t>
      </w:r>
    </w:p>
    <w:p w:rsidR="00887154" w:rsidP="009C1596" w:rsidRDefault="00887154" w14:paraId="3FA8EDAB" w14:textId="1E7160B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Cette période est marquée par une baisse continue du taux d’enfants non scolarisés au primaire. </w:t>
      </w:r>
      <w:r w:rsidR="00142475">
        <w:rPr>
          <w:rFonts w:ascii="Times New Roman" w:hAnsi="Times New Roman" w:cs="Times New Roman"/>
          <w:sz w:val="24"/>
          <w:szCs w:val="24"/>
        </w:rPr>
        <w:t xml:space="preserve">En 2004, par exemple, le taux d’enfants non scolarisés était de 48,39% et celui </w:t>
      </w:r>
      <w:r w:rsidR="00AF15C9">
        <w:rPr>
          <w:rFonts w:ascii="Times New Roman" w:hAnsi="Times New Roman" w:cs="Times New Roman"/>
          <w:sz w:val="24"/>
          <w:szCs w:val="24"/>
        </w:rPr>
        <w:t>des jeunes filles supérieures</w:t>
      </w:r>
      <w:r w:rsidR="00142475">
        <w:rPr>
          <w:rFonts w:ascii="Times New Roman" w:hAnsi="Times New Roman" w:cs="Times New Roman"/>
          <w:sz w:val="24"/>
          <w:szCs w:val="24"/>
        </w:rPr>
        <w:t xml:space="preserve"> à celui des garçons (53% contre 44%). Le taux de </w:t>
      </w:r>
      <w:r w:rsidR="00AF15C9">
        <w:rPr>
          <w:rFonts w:ascii="Times New Roman" w:hAnsi="Times New Roman" w:cs="Times New Roman"/>
          <w:sz w:val="24"/>
          <w:szCs w:val="24"/>
        </w:rPr>
        <w:t>non-scolarisation</w:t>
      </w:r>
      <w:r w:rsidR="00441C2A">
        <w:rPr>
          <w:rFonts w:ascii="Times New Roman" w:hAnsi="Times New Roman" w:cs="Times New Roman"/>
          <w:sz w:val="24"/>
          <w:szCs w:val="24"/>
        </w:rPr>
        <w:t xml:space="preserve"> va baisser significativement pour atteindre la valeur de 31,70% en 2010 soit une baisse de 34,5% sur ladite période. On note </w:t>
      </w:r>
      <w:r w:rsidR="00577220">
        <w:rPr>
          <w:rFonts w:ascii="Times New Roman" w:hAnsi="Times New Roman" w:cs="Times New Roman"/>
          <w:sz w:val="24"/>
          <w:szCs w:val="24"/>
        </w:rPr>
        <w:t>toutefois que malgré la baisse des taux de non-scolarisation selon le genre, l’écart entre filles de garçons demeure persistant. En effet le taux de</w:t>
      </w:r>
      <w:r w:rsidR="005D068E">
        <w:rPr>
          <w:rFonts w:ascii="Times New Roman" w:hAnsi="Times New Roman" w:cs="Times New Roman"/>
          <w:sz w:val="24"/>
          <w:szCs w:val="24"/>
        </w:rPr>
        <w:t xml:space="preserve"> non-scolarisation chez les jeunes filles et les jeunes sont respectivement de 37,27% et 26,26% soit un écart de 10 points de pourcentage. Malgré cet écart persistant, le point positif est</w:t>
      </w:r>
      <w:r w:rsidR="006300EA">
        <w:rPr>
          <w:rFonts w:ascii="Times New Roman" w:hAnsi="Times New Roman" w:cs="Times New Roman"/>
          <w:sz w:val="24"/>
          <w:szCs w:val="24"/>
        </w:rPr>
        <w:t xml:space="preserve"> que des efforts en termes de scolarisation des jeunes filles ont été fait, se matérialisant par une baisse</w:t>
      </w:r>
      <w:r w:rsidR="00E23445">
        <w:rPr>
          <w:rFonts w:ascii="Times New Roman" w:hAnsi="Times New Roman" w:cs="Times New Roman"/>
          <w:sz w:val="24"/>
          <w:szCs w:val="24"/>
        </w:rPr>
        <w:t xml:space="preserve"> de 40,3% du taux de non-scolarisation sur la période 2004-2010.</w:t>
      </w:r>
    </w:p>
    <w:p w:rsidRPr="0096562E" w:rsidR="00E23445" w:rsidP="0096562E" w:rsidRDefault="00E23445" w14:paraId="6D31AA0C" w14:textId="6B20D83A">
      <w:pPr>
        <w:pStyle w:val="Paragraphedeliste"/>
        <w:numPr>
          <w:ilvl w:val="0"/>
          <w:numId w:val="31"/>
        </w:numPr>
        <w:spacing w:line="360" w:lineRule="auto"/>
        <w:jc w:val="both"/>
        <w:rPr>
          <w:rFonts w:ascii="Times New Roman" w:hAnsi="Times New Roman" w:cs="Times New Roman" w:eastAsiaTheme="majorEastAsia"/>
          <w:b/>
          <w:bCs/>
          <w:sz w:val="24"/>
          <w:szCs w:val="24"/>
        </w:rPr>
      </w:pPr>
      <w:r w:rsidRPr="0096562E">
        <w:rPr>
          <w:rStyle w:val="Titre5Car"/>
          <w:rFonts w:ascii="Times New Roman" w:hAnsi="Times New Roman" w:cs="Times New Roman"/>
          <w:b/>
          <w:bCs/>
          <w:color w:val="auto"/>
          <w:sz w:val="24"/>
          <w:szCs w:val="24"/>
        </w:rPr>
        <w:lastRenderedPageBreak/>
        <w:t>Période 2 : de 2011 à 2018</w:t>
      </w:r>
    </w:p>
    <w:p w:rsidR="00E23445" w:rsidP="009C1596" w:rsidRDefault="00E23445" w14:paraId="06A24943" w14:textId="27DD040B">
      <w:pPr>
        <w:spacing w:line="360" w:lineRule="auto"/>
        <w:jc w:val="both"/>
        <w:rPr>
          <w:rFonts w:ascii="Times New Roman" w:hAnsi="Times New Roman" w:cs="Times New Roman"/>
          <w:sz w:val="24"/>
          <w:szCs w:val="24"/>
        </w:rPr>
      </w:pPr>
      <w:r>
        <w:rPr>
          <w:rFonts w:ascii="Times New Roman" w:hAnsi="Times New Roman" w:cs="Times New Roman"/>
          <w:sz w:val="24"/>
          <w:szCs w:val="24"/>
        </w:rPr>
        <w:t>L’année 2011 est un véritable point d’inflexion de la scolarisation des enfants du primaire au Mali. À partir de 2011 et 2012, l’on note une augmentation du pourcentage de non-scolarisé, passant de</w:t>
      </w:r>
      <w:r w:rsidR="007960C3">
        <w:rPr>
          <w:rFonts w:ascii="Times New Roman" w:hAnsi="Times New Roman" w:cs="Times New Roman"/>
          <w:sz w:val="24"/>
          <w:szCs w:val="24"/>
        </w:rPr>
        <w:t xml:space="preserve"> 30,69% en 2011 pour atteindre le Pic de 39,3% en 2015. Il s’en suit une légère baisse jusqu’en 2017 avec 32,6</w:t>
      </w:r>
      <w:r w:rsidR="00662FD9">
        <w:rPr>
          <w:rFonts w:ascii="Times New Roman" w:hAnsi="Times New Roman" w:cs="Times New Roman"/>
          <w:sz w:val="24"/>
          <w:szCs w:val="24"/>
        </w:rPr>
        <w:t>% comme</w:t>
      </w:r>
      <w:r w:rsidR="009C4B56">
        <w:rPr>
          <w:rFonts w:ascii="Times New Roman" w:hAnsi="Times New Roman" w:cs="Times New Roman"/>
          <w:sz w:val="24"/>
          <w:szCs w:val="24"/>
        </w:rPr>
        <w:t xml:space="preserve"> taux de non-scolarisés au primaire et un regain à jusqu’en 2018 (41%).</w:t>
      </w:r>
    </w:p>
    <w:p w:rsidR="009C4B56" w:rsidP="009C1596" w:rsidRDefault="009C4B56" w14:paraId="4F32A862" w14:textId="22E4D30C">
      <w:pPr>
        <w:spacing w:line="360" w:lineRule="auto"/>
        <w:jc w:val="both"/>
        <w:rPr>
          <w:rFonts w:ascii="Times New Roman" w:hAnsi="Times New Roman" w:cs="Times New Roman"/>
          <w:sz w:val="24"/>
          <w:szCs w:val="24"/>
        </w:rPr>
      </w:pPr>
      <w:r>
        <w:rPr>
          <w:rFonts w:ascii="Times New Roman" w:hAnsi="Times New Roman" w:cs="Times New Roman"/>
          <w:sz w:val="24"/>
          <w:szCs w:val="24"/>
        </w:rPr>
        <w:t>Les différents cycles observés pourraient être mis en relation avec la part des dépenses publiques allouée à l’éducation et d’autre part l’occurrence des conflits armés à partir de 2012.</w:t>
      </w:r>
      <w:r w:rsidR="00B059CB">
        <w:rPr>
          <w:rFonts w:ascii="Times New Roman" w:hAnsi="Times New Roman" w:cs="Times New Roman"/>
          <w:sz w:val="24"/>
          <w:szCs w:val="24"/>
        </w:rPr>
        <w:t xml:space="preserve"> On observe en effet une baisse de la part des dépenses publiques allouée à l’éducation de 2010 à 2015 (voir graphique1) et une augmentation des conflits à partir de 2011 (graphique 3).</w:t>
      </w:r>
    </w:p>
    <w:p w:rsidR="00E6766D" w:rsidP="009C1596" w:rsidRDefault="00B059CB" w14:paraId="6212048F" w14:textId="348ECBA5">
      <w:pPr>
        <w:spacing w:line="360" w:lineRule="auto"/>
        <w:jc w:val="both"/>
        <w:rPr>
          <w:rFonts w:ascii="Times New Roman" w:hAnsi="Times New Roman" w:cs="Times New Roman"/>
          <w:sz w:val="24"/>
          <w:szCs w:val="24"/>
        </w:rPr>
      </w:pPr>
      <w:r>
        <w:rPr>
          <w:rFonts w:ascii="Times New Roman" w:hAnsi="Times New Roman" w:cs="Times New Roman"/>
          <w:sz w:val="24"/>
          <w:szCs w:val="24"/>
        </w:rPr>
        <w:t>La baisse des dépenses d’éducation, l’augmentation du taux de non scolarisés au primaire peuvent être les fruits des conséquences négatives des conflits armés. L’évolution des conflits armés au Mali de 2012 à 2018 est de ce fait présentée au travers du graphique 3.</w:t>
      </w:r>
    </w:p>
    <w:p w:rsidR="00AB47CA" w:rsidP="003627D6" w:rsidRDefault="00307AC6" w14:paraId="14F7E371" w14:textId="53EDFD07">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Graphique </w:t>
      </w:r>
      <w:r w:rsidR="00E6766D">
        <w:rPr>
          <w:rFonts w:ascii="Times New Roman" w:hAnsi="Times New Roman" w:cs="Times New Roman"/>
          <w:sz w:val="24"/>
          <w:szCs w:val="24"/>
        </w:rPr>
        <w:t>3</w:t>
      </w:r>
      <w:r>
        <w:rPr>
          <w:rFonts w:ascii="Times New Roman" w:hAnsi="Times New Roman" w:cs="Times New Roman"/>
          <w:sz w:val="24"/>
          <w:szCs w:val="24"/>
        </w:rPr>
        <w:t xml:space="preserve"> : </w:t>
      </w:r>
      <w:r w:rsidR="001868F3">
        <w:rPr>
          <w:rFonts w:ascii="Times New Roman" w:hAnsi="Times New Roman" w:cs="Times New Roman"/>
          <w:sz w:val="24"/>
          <w:szCs w:val="24"/>
        </w:rPr>
        <w:t>Évolution</w:t>
      </w:r>
      <w:r w:rsidR="0052312D">
        <w:rPr>
          <w:rFonts w:ascii="Times New Roman" w:hAnsi="Times New Roman" w:cs="Times New Roman"/>
          <w:sz w:val="24"/>
          <w:szCs w:val="24"/>
        </w:rPr>
        <w:t xml:space="preserve"> des conflits de 2011 à 2019 au Mali</w:t>
      </w:r>
    </w:p>
    <w:p w:rsidRPr="00082F06" w:rsidR="003627D6" w:rsidP="003627D6" w:rsidRDefault="003627D6" w14:paraId="14E5FE12" w14:textId="51329923">
      <w:pPr>
        <w:pStyle w:val="Lgende"/>
        <w:jc w:val="both"/>
        <w:rPr>
          <w:rFonts w:ascii="Times New Roman" w:hAnsi="Times New Roman" w:cs="Times New Roman"/>
          <w:b/>
          <w:bCs/>
          <w:i w:val="0"/>
          <w:iCs w:val="0"/>
          <w:sz w:val="24"/>
          <w:szCs w:val="24"/>
        </w:rPr>
      </w:pPr>
      <w:bookmarkStart w:name="_Toc151629874" w:id="28"/>
      <w:r w:rsidRPr="00082F06">
        <w:rPr>
          <w:rFonts w:ascii="Times New Roman" w:hAnsi="Times New Roman" w:cs="Times New Roman"/>
          <w:b/>
          <w:bCs/>
          <w:i w:val="0"/>
          <w:iCs w:val="0"/>
          <w:sz w:val="24"/>
          <w:szCs w:val="24"/>
        </w:rPr>
        <w:t xml:space="preserve">Graphique </w:t>
      </w:r>
      <w:r w:rsidRPr="00082F06">
        <w:rPr>
          <w:rFonts w:ascii="Times New Roman" w:hAnsi="Times New Roman" w:cs="Times New Roman"/>
          <w:b/>
          <w:bCs/>
          <w:i w:val="0"/>
          <w:iCs w:val="0"/>
          <w:sz w:val="24"/>
          <w:szCs w:val="24"/>
        </w:rPr>
        <w:fldChar w:fldCharType="begin"/>
      </w:r>
      <w:r w:rsidRPr="00082F06">
        <w:rPr>
          <w:rFonts w:ascii="Times New Roman" w:hAnsi="Times New Roman" w:cs="Times New Roman"/>
          <w:b/>
          <w:bCs/>
          <w:i w:val="0"/>
          <w:iCs w:val="0"/>
          <w:sz w:val="24"/>
          <w:szCs w:val="24"/>
        </w:rPr>
        <w:instrText xml:space="preserve"> SEQ Graphique \* ARABIC </w:instrText>
      </w:r>
      <w:r w:rsidRPr="00082F06">
        <w:rPr>
          <w:rFonts w:ascii="Times New Roman" w:hAnsi="Times New Roman" w:cs="Times New Roman"/>
          <w:b/>
          <w:bCs/>
          <w:i w:val="0"/>
          <w:iCs w:val="0"/>
          <w:sz w:val="24"/>
          <w:szCs w:val="24"/>
        </w:rPr>
        <w:fldChar w:fldCharType="separate"/>
      </w:r>
      <w:r w:rsidRPr="00082F06">
        <w:rPr>
          <w:rFonts w:ascii="Times New Roman" w:hAnsi="Times New Roman" w:cs="Times New Roman"/>
          <w:b/>
          <w:bCs/>
          <w:i w:val="0"/>
          <w:iCs w:val="0"/>
          <w:noProof/>
          <w:sz w:val="24"/>
          <w:szCs w:val="24"/>
        </w:rPr>
        <w:t>5</w:t>
      </w:r>
      <w:r w:rsidRPr="00082F06">
        <w:rPr>
          <w:rFonts w:ascii="Times New Roman" w:hAnsi="Times New Roman" w:cs="Times New Roman"/>
          <w:b/>
          <w:bCs/>
          <w:i w:val="0"/>
          <w:iCs w:val="0"/>
          <w:sz w:val="24"/>
          <w:szCs w:val="24"/>
        </w:rPr>
        <w:fldChar w:fldCharType="end"/>
      </w:r>
      <w:r w:rsidRPr="00082F06">
        <w:rPr>
          <w:rFonts w:ascii="Times New Roman" w:hAnsi="Times New Roman" w:cs="Times New Roman"/>
          <w:b/>
          <w:bCs/>
          <w:i w:val="0"/>
          <w:iCs w:val="0"/>
          <w:sz w:val="24"/>
          <w:szCs w:val="24"/>
        </w:rPr>
        <w:t xml:space="preserve">: </w:t>
      </w:r>
      <w:r w:rsidRPr="00082F06" w:rsidR="00082F06">
        <w:rPr>
          <w:rFonts w:ascii="Times New Roman" w:hAnsi="Times New Roman" w:cs="Times New Roman"/>
          <w:b/>
          <w:bCs/>
          <w:i w:val="0"/>
          <w:iCs w:val="0"/>
          <w:sz w:val="24"/>
          <w:szCs w:val="24"/>
        </w:rPr>
        <w:t>Évolution</w:t>
      </w:r>
      <w:r w:rsidRPr="00082F06">
        <w:rPr>
          <w:rFonts w:ascii="Times New Roman" w:hAnsi="Times New Roman" w:cs="Times New Roman"/>
          <w:b/>
          <w:bCs/>
          <w:i w:val="0"/>
          <w:iCs w:val="0"/>
          <w:sz w:val="24"/>
          <w:szCs w:val="24"/>
        </w:rPr>
        <w:t xml:space="preserve"> des conflits de 2011 à 2019</w:t>
      </w:r>
      <w:bookmarkEnd w:id="28"/>
    </w:p>
    <w:p w:rsidR="009E0FEF" w:rsidP="009C1596" w:rsidRDefault="00604253" w14:paraId="04DD2AEA" w14:textId="77777777">
      <w:pPr>
        <w:spacing w:line="360" w:lineRule="auto"/>
        <w:jc w:val="both"/>
        <w:rPr>
          <w:rFonts w:ascii="Times New Roman" w:hAnsi="Times New Roman" w:cs="Times New Roman"/>
          <w:sz w:val="24"/>
          <w:szCs w:val="24"/>
        </w:rPr>
      </w:pPr>
      <w:r>
        <w:rPr>
          <w:noProof/>
        </w:rPr>
        <w:drawing>
          <wp:inline distT="0" distB="0" distL="0" distR="0" wp14:anchorId="5B3588D0" wp14:editId="2FCE7FAF">
            <wp:extent cx="5810250" cy="2724150"/>
            <wp:effectExtent l="0" t="0" r="0" b="0"/>
            <wp:docPr id="6" name="Graphique 6">
              <a:extLst xmlns:a="http://schemas.openxmlformats.org/drawingml/2006/main">
                <a:ext uri="{FF2B5EF4-FFF2-40B4-BE49-F238E27FC236}">
                  <a16:creationId xmlns:a16="http://schemas.microsoft.com/office/drawing/2014/main" id="{775E3BE6-51B0-438E-8D0B-DF214D027A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E6254" w:rsidP="009C1596" w:rsidRDefault="00EB5938" w14:paraId="33C403B6" w14:textId="77777777">
      <w:pPr>
        <w:jc w:val="both"/>
        <w:rPr>
          <w:rFonts w:ascii="Times New Roman" w:hAnsi="Times New Roman" w:cs="Times New Roman"/>
          <w:sz w:val="24"/>
          <w:szCs w:val="24"/>
        </w:rPr>
      </w:pPr>
      <w:r>
        <w:rPr>
          <w:rFonts w:ascii="Times New Roman" w:hAnsi="Times New Roman" w:cs="Times New Roman"/>
          <w:b/>
          <w:bCs/>
          <w:sz w:val="24"/>
          <w:szCs w:val="24"/>
        </w:rPr>
        <w:t xml:space="preserve">Source : </w:t>
      </w:r>
      <w:r>
        <w:rPr>
          <w:rFonts w:ascii="Times New Roman" w:hAnsi="Times New Roman" w:cs="Times New Roman"/>
          <w:sz w:val="24"/>
          <w:szCs w:val="24"/>
        </w:rPr>
        <w:t>Auteur, à partir de la base de données (ACLED)</w:t>
      </w:r>
    </w:p>
    <w:p w:rsidR="00EB5938" w:rsidP="009C1596" w:rsidRDefault="00EB5938" w14:paraId="01CF3982"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observe une tendance à la hausse, voire quasi-exponentielle de l’incidence des conflits </w:t>
      </w:r>
      <w:r w:rsidR="00F125D6">
        <w:rPr>
          <w:rFonts w:ascii="Times New Roman" w:hAnsi="Times New Roman" w:cs="Times New Roman"/>
          <w:sz w:val="24"/>
          <w:szCs w:val="24"/>
        </w:rPr>
        <w:t>au Mali</w:t>
      </w:r>
      <w:r>
        <w:rPr>
          <w:rFonts w:ascii="Times New Roman" w:hAnsi="Times New Roman" w:cs="Times New Roman"/>
          <w:sz w:val="24"/>
          <w:szCs w:val="24"/>
        </w:rPr>
        <w:t xml:space="preserve"> sur la période 2012-</w:t>
      </w:r>
      <w:r w:rsidR="00F125D6">
        <w:rPr>
          <w:rFonts w:ascii="Times New Roman" w:hAnsi="Times New Roman" w:cs="Times New Roman"/>
          <w:sz w:val="24"/>
          <w:szCs w:val="24"/>
        </w:rPr>
        <w:t>2019. Avant 2012, il existait des situations de conflits mais</w:t>
      </w:r>
      <w:r w:rsidR="00C12868">
        <w:rPr>
          <w:rFonts w:ascii="Times New Roman" w:hAnsi="Times New Roman" w:cs="Times New Roman"/>
          <w:sz w:val="24"/>
          <w:szCs w:val="24"/>
        </w:rPr>
        <w:t xml:space="preserve"> avec </w:t>
      </w:r>
      <w:r w:rsidR="00595B03">
        <w:rPr>
          <w:rFonts w:ascii="Times New Roman" w:hAnsi="Times New Roman" w:cs="Times New Roman"/>
          <w:sz w:val="24"/>
          <w:szCs w:val="24"/>
        </w:rPr>
        <w:t xml:space="preserve">une faible occurrence et qui résultaient des conflits locaux ou des mouvements de protestations susmentionnés dans la sous-section portant sur l’instabilité politique au Mali. A partir de </w:t>
      </w:r>
      <w:r w:rsidR="00F92925">
        <w:rPr>
          <w:rFonts w:ascii="Times New Roman" w:hAnsi="Times New Roman" w:cs="Times New Roman"/>
          <w:sz w:val="24"/>
          <w:szCs w:val="24"/>
        </w:rPr>
        <w:t xml:space="preserve">2012, </w:t>
      </w:r>
      <w:r w:rsidR="00F92925">
        <w:rPr>
          <w:rFonts w:ascii="Times New Roman" w:hAnsi="Times New Roman" w:cs="Times New Roman"/>
          <w:sz w:val="24"/>
          <w:szCs w:val="24"/>
        </w:rPr>
        <w:lastRenderedPageBreak/>
        <w:t>on observe une augmentation du nombre de conflits allant de 474 en 2012 à 566 évènements en 2013. Cette période est caractérisée par le développement du terrorisme</w:t>
      </w:r>
      <w:r w:rsidR="00DF388E">
        <w:rPr>
          <w:rFonts w:ascii="Times New Roman" w:hAnsi="Times New Roman" w:cs="Times New Roman"/>
          <w:sz w:val="24"/>
          <w:szCs w:val="24"/>
        </w:rPr>
        <w:t xml:space="preserve"> dans le Nord du Mali avec l’action des groupes tels que le MNLA, AQMI et le M</w:t>
      </w:r>
      <w:r w:rsidR="00FF190B">
        <w:rPr>
          <w:rFonts w:ascii="Times New Roman" w:hAnsi="Times New Roman" w:cs="Times New Roman"/>
          <w:sz w:val="24"/>
          <w:szCs w:val="24"/>
        </w:rPr>
        <w:t>UJAO</w:t>
      </w:r>
      <w:r w:rsidR="00DF388E">
        <w:rPr>
          <w:rFonts w:ascii="Times New Roman" w:hAnsi="Times New Roman" w:cs="Times New Roman"/>
          <w:sz w:val="24"/>
          <w:szCs w:val="24"/>
        </w:rPr>
        <w:t xml:space="preserve"> qui </w:t>
      </w:r>
      <w:r w:rsidR="00FF190B">
        <w:rPr>
          <w:rFonts w:ascii="Times New Roman" w:hAnsi="Times New Roman" w:cs="Times New Roman"/>
          <w:sz w:val="24"/>
          <w:szCs w:val="24"/>
        </w:rPr>
        <w:t>menacent</w:t>
      </w:r>
      <w:r w:rsidR="00DF388E">
        <w:rPr>
          <w:rFonts w:ascii="Times New Roman" w:hAnsi="Times New Roman" w:cs="Times New Roman"/>
          <w:sz w:val="24"/>
          <w:szCs w:val="24"/>
        </w:rPr>
        <w:t xml:space="preserve"> l’Etat Malien en att</w:t>
      </w:r>
      <w:r w:rsidR="00FF190B">
        <w:rPr>
          <w:rFonts w:ascii="Times New Roman" w:hAnsi="Times New Roman" w:cs="Times New Roman"/>
          <w:sz w:val="24"/>
          <w:szCs w:val="24"/>
        </w:rPr>
        <w:t>aquant frontalement les forces de l’ordre et tentent de prendre la capitale Bamako. Il s’en suit une augmentation des combats avec l’arrive des forces Onusiennes et de la mission française Serval.</w:t>
      </w:r>
      <w:r w:rsidR="001E55CD">
        <w:rPr>
          <w:rFonts w:ascii="Times New Roman" w:hAnsi="Times New Roman" w:cs="Times New Roman"/>
          <w:sz w:val="24"/>
          <w:szCs w:val="24"/>
        </w:rPr>
        <w:t xml:space="preserve"> Sur la période 2014-2016, on note une légère baisse de l’incidence des conflits</w:t>
      </w:r>
      <w:r w:rsidR="00545C8E">
        <w:rPr>
          <w:rFonts w:ascii="Times New Roman" w:hAnsi="Times New Roman" w:cs="Times New Roman"/>
          <w:sz w:val="24"/>
          <w:szCs w:val="24"/>
        </w:rPr>
        <w:t xml:space="preserve"> avec un nombre moyen de 311 évènements. Cette baisse semble être le reflet des différents accords</w:t>
      </w:r>
      <w:r w:rsidR="00ED7DF1">
        <w:rPr>
          <w:rFonts w:ascii="Times New Roman" w:hAnsi="Times New Roman" w:cs="Times New Roman"/>
          <w:sz w:val="24"/>
          <w:szCs w:val="24"/>
        </w:rPr>
        <w:t xml:space="preserve"> de négociation tentés dont le principal est l’accord d’Alger en 2015.</w:t>
      </w:r>
    </w:p>
    <w:p w:rsidR="00BA0C9F" w:rsidP="009C1596" w:rsidRDefault="00ED7DF1" w14:paraId="14512FF0" w14:textId="57D5A818">
      <w:pPr>
        <w:spacing w:line="360" w:lineRule="auto"/>
        <w:jc w:val="both"/>
        <w:rPr>
          <w:rFonts w:ascii="Times New Roman" w:hAnsi="Times New Roman" w:cs="Times New Roman"/>
          <w:sz w:val="24"/>
          <w:szCs w:val="24"/>
        </w:rPr>
      </w:pPr>
      <w:r>
        <w:rPr>
          <w:rFonts w:ascii="Times New Roman" w:hAnsi="Times New Roman" w:cs="Times New Roman"/>
          <w:sz w:val="24"/>
          <w:szCs w:val="24"/>
        </w:rPr>
        <w:t>Avec le non-respect des différents accords de paix, on observe une recrudescence des conflits à partir de 2017 jusque 2019. Sur cette période, le nombre de conflits va passer de 905 en 2017 à 1506 évènements en 2019, soit une augmentation</w:t>
      </w:r>
      <w:r w:rsidR="00E82454">
        <w:rPr>
          <w:rFonts w:ascii="Times New Roman" w:hAnsi="Times New Roman" w:cs="Times New Roman"/>
          <w:sz w:val="24"/>
          <w:szCs w:val="24"/>
        </w:rPr>
        <w:t xml:space="preserve"> de 66,85% sur ladite période.</w:t>
      </w:r>
    </w:p>
    <w:p w:rsidR="00BA0C9F" w:rsidRDefault="00BA0C9F" w14:paraId="3A9E8CEB" w14:textId="77777777">
      <w:pPr>
        <w:rPr>
          <w:rFonts w:ascii="Times New Roman" w:hAnsi="Times New Roman" w:cs="Times New Roman"/>
          <w:sz w:val="24"/>
          <w:szCs w:val="24"/>
        </w:rPr>
      </w:pPr>
      <w:r>
        <w:rPr>
          <w:rFonts w:ascii="Times New Roman" w:hAnsi="Times New Roman" w:cs="Times New Roman"/>
          <w:sz w:val="24"/>
          <w:szCs w:val="24"/>
        </w:rPr>
        <w:br w:type="page"/>
      </w:r>
    </w:p>
    <w:p w:rsidR="002B24DB" w:rsidP="002B24DB" w:rsidRDefault="1AE34594" w14:paraId="2CB6120A" w14:textId="151EE3EE">
      <w:pPr>
        <w:pStyle w:val="Titre1"/>
        <w:jc w:val="both"/>
        <w:rPr>
          <w:rFonts w:eastAsia="Times New Roman" w:cs="Times New Roman"/>
          <w:b/>
          <w:bCs/>
          <w:sz w:val="24"/>
          <w:szCs w:val="24"/>
        </w:rPr>
      </w:pPr>
      <w:bookmarkStart w:name="_Toc151644008" w:id="29"/>
      <w:r w:rsidRPr="1AE34594">
        <w:rPr>
          <w:rFonts w:eastAsia="Times New Roman" w:cs="Times New Roman"/>
          <w:b/>
          <w:bCs/>
          <w:sz w:val="24"/>
          <w:szCs w:val="24"/>
        </w:rPr>
        <w:lastRenderedPageBreak/>
        <w:t xml:space="preserve">CHAPITRE 2 : REVUE DE </w:t>
      </w:r>
      <w:r w:rsidR="002B24DB">
        <w:rPr>
          <w:rFonts w:eastAsia="Times New Roman" w:cs="Times New Roman"/>
          <w:b/>
          <w:bCs/>
          <w:sz w:val="24"/>
          <w:szCs w:val="24"/>
        </w:rPr>
        <w:t>LITTÉRATURE</w:t>
      </w:r>
      <w:bookmarkEnd w:id="29"/>
    </w:p>
    <w:p w:rsidRPr="002B24DB" w:rsidR="002B24DB" w:rsidP="002B24DB" w:rsidRDefault="002B24DB" w14:paraId="7734FFB2" w14:textId="77777777">
      <w:pPr>
        <w:rPr>
          <w:lang w:eastAsia="fr-FR"/>
        </w:rPr>
      </w:pPr>
    </w:p>
    <w:p w:rsidRPr="00DE7896" w:rsidR="002B24DB" w:rsidP="00DE7896" w:rsidRDefault="002B24DB" w14:paraId="421DC3F3" w14:textId="40FE1E9F">
      <w:pPr>
        <w:spacing w:line="360" w:lineRule="auto"/>
        <w:jc w:val="both"/>
        <w:rPr>
          <w:rFonts w:ascii="Times New Roman" w:hAnsi="Times New Roman" w:cs="Times New Roman"/>
          <w:sz w:val="24"/>
          <w:szCs w:val="24"/>
          <w:lang w:eastAsia="fr-FR"/>
        </w:rPr>
      </w:pPr>
      <w:r>
        <w:rPr>
          <w:rFonts w:ascii="Times New Roman" w:hAnsi="Times New Roman" w:cs="Times New Roman"/>
          <w:sz w:val="24"/>
          <w:szCs w:val="24"/>
          <w:lang w:eastAsia="fr-FR"/>
        </w:rPr>
        <w:t>Ce chapitre vise à présenter d’une part la revue de littérature théorique et les différentes approches méthodologiques utilisées dans le cadre de l’estimation causale et d’autre part la revue de littérature empirique. Dans la seconde partie, il s’agit de faire un tour d’horizon des différents travaux effectués</w:t>
      </w:r>
      <w:r w:rsidR="00F65C44">
        <w:rPr>
          <w:rFonts w:ascii="Times New Roman" w:hAnsi="Times New Roman" w:cs="Times New Roman"/>
          <w:sz w:val="24"/>
          <w:szCs w:val="24"/>
          <w:lang w:eastAsia="fr-FR"/>
        </w:rPr>
        <w:t xml:space="preserve"> sur l’impact des conflits armés sur l’éducation ou tout autre domaine connexe.</w:t>
      </w:r>
    </w:p>
    <w:p w:rsidRPr="00A76B3D" w:rsidR="00F65C44" w:rsidP="00F65C44" w:rsidRDefault="00F65C44" w14:paraId="41832112" w14:textId="77777777">
      <w:pPr>
        <w:pStyle w:val="Titre2"/>
        <w:jc w:val="both"/>
        <w:rPr>
          <w:rFonts w:ascii="Times New Roman" w:hAnsi="Times New Roman" w:eastAsia="Times New Roman" w:cs="Times New Roman"/>
          <w:b/>
          <w:bCs/>
          <w:color w:val="auto"/>
          <w:sz w:val="24"/>
          <w:szCs w:val="24"/>
        </w:rPr>
      </w:pPr>
      <w:bookmarkStart w:name="_Toc151644009" w:id="30"/>
      <w:r w:rsidRPr="1AE34594">
        <w:rPr>
          <w:rFonts w:ascii="Times New Roman" w:hAnsi="Times New Roman" w:eastAsia="Times New Roman" w:cs="Times New Roman"/>
          <w:b/>
          <w:bCs/>
          <w:color w:val="auto"/>
          <w:sz w:val="24"/>
          <w:szCs w:val="24"/>
        </w:rPr>
        <w:t xml:space="preserve">SECTION </w:t>
      </w:r>
      <w:r>
        <w:rPr>
          <w:rFonts w:ascii="Times New Roman" w:hAnsi="Times New Roman" w:eastAsia="Times New Roman" w:cs="Times New Roman"/>
          <w:b/>
          <w:bCs/>
          <w:color w:val="auto"/>
          <w:sz w:val="24"/>
          <w:szCs w:val="24"/>
        </w:rPr>
        <w:t>1</w:t>
      </w:r>
      <w:r w:rsidRPr="1AE34594">
        <w:rPr>
          <w:rFonts w:ascii="Times New Roman" w:hAnsi="Times New Roman" w:eastAsia="Times New Roman" w:cs="Times New Roman"/>
          <w:b/>
          <w:bCs/>
          <w:color w:val="auto"/>
          <w:sz w:val="24"/>
          <w:szCs w:val="24"/>
        </w:rPr>
        <w:t> : REVUE DE LITTERATURE THEORIQE ET METHODOLOGIQUE</w:t>
      </w:r>
      <w:bookmarkEnd w:id="30"/>
    </w:p>
    <w:p w:rsidR="00F65C44" w:rsidP="00F65C44" w:rsidRDefault="00F65C44" w14:paraId="5E988016"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Cette s</w:t>
      </w:r>
      <w:r>
        <w:rPr>
          <w:rFonts w:ascii="Times New Roman" w:hAnsi="Times New Roman" w:cs="Times New Roman"/>
          <w:sz w:val="24"/>
          <w:szCs w:val="24"/>
        </w:rPr>
        <w:t>ection</w:t>
      </w:r>
      <w:r w:rsidRPr="00A76B3D">
        <w:rPr>
          <w:rFonts w:ascii="Times New Roman" w:hAnsi="Times New Roman" w:cs="Times New Roman"/>
          <w:sz w:val="24"/>
          <w:szCs w:val="24"/>
        </w:rPr>
        <w:t xml:space="preserve"> vise à présenter dans un premier temps le fondement théorique de l’analyse causale puis de faire un tour d’horizon des principales méthodes d’évaluation d’impact utilisées principalement en économétrie.</w:t>
      </w:r>
    </w:p>
    <w:p w:rsidRPr="0018334B" w:rsidR="00F65C44" w:rsidP="00F65C44" w:rsidRDefault="00F65C44" w14:paraId="1B76AFF3" w14:textId="77777777">
      <w:pPr>
        <w:pStyle w:val="Paragraphedeliste"/>
        <w:numPr>
          <w:ilvl w:val="0"/>
          <w:numId w:val="15"/>
        </w:numPr>
        <w:spacing w:line="360" w:lineRule="auto"/>
        <w:jc w:val="both"/>
        <w:rPr>
          <w:rFonts w:ascii="Times New Roman" w:hAnsi="Times New Roman" w:cs="Times New Roman"/>
          <w:b/>
          <w:bCs/>
          <w:sz w:val="24"/>
          <w:szCs w:val="24"/>
        </w:rPr>
      </w:pPr>
      <w:r w:rsidRPr="0018334B">
        <w:rPr>
          <w:rFonts w:ascii="Times New Roman" w:hAnsi="Times New Roman" w:cs="Times New Roman"/>
          <w:b/>
          <w:bCs/>
          <w:sz w:val="24"/>
          <w:szCs w:val="24"/>
        </w:rPr>
        <w:t>REVUE DE LITTERATURE THEORIQUE</w:t>
      </w:r>
    </w:p>
    <w:p w:rsidRPr="00A76B3D" w:rsidR="00F65C44" w:rsidP="00F65C44" w:rsidRDefault="00F65C44" w14:paraId="3348BC98" w14:textId="77777777">
      <w:pPr>
        <w:pStyle w:val="Paragraphedeliste"/>
        <w:numPr>
          <w:ilvl w:val="0"/>
          <w:numId w:val="7"/>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Fondement théorique de l’analyse causale</w:t>
      </w:r>
    </w:p>
    <w:p w:rsidRPr="00A76B3D" w:rsidR="00F65C44" w:rsidP="00F65C44" w:rsidRDefault="00F65C44" w14:paraId="0877D95B" w14:textId="77777777">
      <w:pPr>
        <w:spacing w:line="360" w:lineRule="auto"/>
        <w:jc w:val="both"/>
        <w:rPr>
          <w:rFonts w:ascii="Times New Roman" w:hAnsi="Times New Roman" w:cs="Times New Roman"/>
          <w:i/>
          <w:iCs/>
          <w:sz w:val="24"/>
          <w:szCs w:val="24"/>
        </w:rPr>
      </w:pPr>
      <w:r w:rsidRPr="1AE34594">
        <w:rPr>
          <w:rFonts w:ascii="Times New Roman" w:hAnsi="Times New Roman" w:cs="Times New Roman"/>
          <w:sz w:val="24"/>
          <w:szCs w:val="24"/>
        </w:rPr>
        <w:t xml:space="preserve">« L’esprit de l’homme ne peut concevoir un effet sans cause, de telle sorte que la vue d’un phénomène éveille toujours en lui une idée de causalité. Toute la connaissance humaine se borne à remonter des effets observés à leur cause. » Claude Bernard, </w:t>
      </w:r>
      <w:r w:rsidRPr="1AE34594">
        <w:rPr>
          <w:rFonts w:ascii="Times New Roman" w:hAnsi="Times New Roman" w:cs="Times New Roman"/>
          <w:i/>
          <w:iCs/>
          <w:sz w:val="24"/>
          <w:szCs w:val="24"/>
        </w:rPr>
        <w:t>Introduction à l’étude de la médecine expérimentale (1865)</w:t>
      </w:r>
    </w:p>
    <w:p w:rsidRPr="00A76B3D" w:rsidR="00F65C44" w:rsidP="00F65C44" w:rsidRDefault="00F65C44" w14:paraId="78DA2C21" w14:textId="77777777">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La recherche des causes des effets est une activité à laquelle tout homme et scientifique en particulier s’adonnent en vue de comprendre son milieu ou sa discipline. De ce fait l’empiriste David Hume (1748) décrit la relation causale comme étant liée à la notion de la régularité. Le lien causal n’est donc point un concept théorique mais une déduction sur la base des régularités observées entre la cause et l’effet. De ce fait, il existe une relation de causalité lorsque les évènements sont contigus, en constante conjonction et l’existence d’une relation d’antériorité (la cause précède l’effet). Pour mettre en pratique cette approche basée sur la régularité, John Mill (1843) va proposer la méthode de </w:t>
      </w:r>
      <w:r w:rsidRPr="1AE34594">
        <w:rPr>
          <w:rFonts w:ascii="Times New Roman" w:hAnsi="Times New Roman" w:cs="Times New Roman"/>
          <w:b/>
          <w:bCs/>
          <w:sz w:val="24"/>
          <w:szCs w:val="24"/>
        </w:rPr>
        <w:t xml:space="preserve">« différence ». </w:t>
      </w:r>
      <w:r w:rsidRPr="1AE34594">
        <w:rPr>
          <w:rFonts w:ascii="Times New Roman" w:hAnsi="Times New Roman" w:cs="Times New Roman"/>
          <w:sz w:val="24"/>
          <w:szCs w:val="24"/>
        </w:rPr>
        <w:t xml:space="preserve">La méthode de différence consiste à comparer deux cas identiques, des personnes avec les mêmes attributs, qui ne se distinguent que par la présence de la cause chez l’un et l’absence de la cause chez l’autre. </w:t>
      </w:r>
    </w:p>
    <w:p w:rsidRPr="00A76B3D" w:rsidR="00F65C44" w:rsidP="00F65C44" w:rsidRDefault="00F65C44" w14:paraId="64DBF768"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Au vu des contraintes qu’impose la méthode de différence, Lewis (1973) invitera à concevoir la causalité comme un exercice théorique et non empirique qui consistera à comparer le monde réel à un monde hypothétique (contrefactuel), « ce qui est » à « ce qui serait » (résultats potentiels). La causalité résulterait donc de la différence entre ces deux mondes.</w:t>
      </w:r>
    </w:p>
    <w:p w:rsidR="00F65C44" w:rsidP="00F65C44" w:rsidRDefault="00F65C44" w14:paraId="65AF2FB7" w14:textId="77777777">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lastRenderedPageBreak/>
        <w:t>Dans la mise en œuvre pratique en économétrie, cette approche fondée sur la régularité de différence, donnera lieu à l’approche expérimentale et la seconde approche (contrefactuelle) donnera lieu aux approches dites quasi-expérimentales.</w:t>
      </w:r>
    </w:p>
    <w:p w:rsidR="00F65C44" w:rsidP="00F65C44" w:rsidRDefault="00F65C44" w14:paraId="0CC65EA5" w14:textId="77777777">
      <w:pPr>
        <w:pStyle w:val="Paragraphedeliste"/>
        <w:numPr>
          <w:ilvl w:val="0"/>
          <w:numId w:val="1"/>
        </w:num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L’estimation causale comme outil d’évaluation des politiques publiques</w:t>
      </w:r>
    </w:p>
    <w:p w:rsidR="00F65C44" w:rsidP="00F65C44" w:rsidRDefault="00F65C44" w14:paraId="31298748" w14:textId="77777777">
      <w:pPr>
        <w:spacing w:line="360" w:lineRule="auto"/>
        <w:jc w:val="both"/>
        <w:rPr>
          <w:rFonts w:ascii="Times New Roman" w:hAnsi="Times New Roman" w:cs="Times New Roman"/>
          <w:b/>
          <w:bCs/>
          <w:sz w:val="24"/>
          <w:szCs w:val="24"/>
        </w:rPr>
      </w:pPr>
      <w:r w:rsidRPr="1AE34594">
        <w:rPr>
          <w:rFonts w:ascii="Times New Roman" w:hAnsi="Times New Roman" w:cs="Times New Roman"/>
          <w:sz w:val="24"/>
          <w:szCs w:val="24"/>
        </w:rPr>
        <w:t xml:space="preserve">L’évaluation d’une politique publique consiste à déterminer l’effet causal de l’intervention publique sur la variable d’intérêt ou l’ensemble des interventions ou publiques peuvent être assimiles à des traitements (Abadie et </w:t>
      </w:r>
      <w:proofErr w:type="spellStart"/>
      <w:r w:rsidRPr="1AE34594">
        <w:rPr>
          <w:rFonts w:ascii="Times New Roman" w:hAnsi="Times New Roman" w:cs="Times New Roman"/>
          <w:sz w:val="24"/>
          <w:szCs w:val="24"/>
        </w:rPr>
        <w:t>Cattaneo</w:t>
      </w:r>
      <w:proofErr w:type="spellEnd"/>
      <w:r w:rsidRPr="1AE34594">
        <w:rPr>
          <w:rFonts w:ascii="Times New Roman" w:hAnsi="Times New Roman" w:cs="Times New Roman"/>
          <w:sz w:val="24"/>
          <w:szCs w:val="24"/>
        </w:rPr>
        <w:t>, 2018).</w:t>
      </w:r>
    </w:p>
    <w:p w:rsidRPr="00A76B3D" w:rsidR="00F65C44" w:rsidP="00F65C44" w:rsidRDefault="00F65C44" w14:paraId="2137967F" w14:textId="77777777">
      <w:pPr>
        <w:pStyle w:val="Paragraphedeliste"/>
        <w:numPr>
          <w:ilvl w:val="0"/>
          <w:numId w:val="7"/>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Méthode expérimentale et méthodes quasi-expérimentales</w:t>
      </w:r>
    </w:p>
    <w:p w:rsidRPr="00A76B3D" w:rsidR="00F65C44" w:rsidP="00F65C44" w:rsidRDefault="00F65C44" w14:paraId="6C954899" w14:textId="77777777">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La méthode expérimentale utilisée dans le processus d’évaluation d’impact est le </w:t>
      </w:r>
      <w:proofErr w:type="spellStart"/>
      <w:r w:rsidRPr="1AE34594">
        <w:rPr>
          <w:rFonts w:ascii="Times New Roman" w:hAnsi="Times New Roman" w:cs="Times New Roman"/>
          <w:sz w:val="24"/>
          <w:szCs w:val="24"/>
        </w:rPr>
        <w:t>Randomised</w:t>
      </w:r>
      <w:proofErr w:type="spellEnd"/>
      <w:r w:rsidRPr="1AE34594">
        <w:rPr>
          <w:rFonts w:ascii="Times New Roman" w:hAnsi="Times New Roman" w:cs="Times New Roman"/>
          <w:sz w:val="24"/>
          <w:szCs w:val="24"/>
        </w:rPr>
        <w:t xml:space="preserve"> </w:t>
      </w:r>
      <w:proofErr w:type="spellStart"/>
      <w:r w:rsidRPr="1AE34594">
        <w:rPr>
          <w:rFonts w:ascii="Times New Roman" w:hAnsi="Times New Roman" w:cs="Times New Roman"/>
          <w:sz w:val="24"/>
          <w:szCs w:val="24"/>
        </w:rPr>
        <w:t>Controlled</w:t>
      </w:r>
      <w:proofErr w:type="spellEnd"/>
      <w:r w:rsidRPr="1AE34594">
        <w:rPr>
          <w:rFonts w:ascii="Times New Roman" w:hAnsi="Times New Roman" w:cs="Times New Roman"/>
          <w:sz w:val="24"/>
          <w:szCs w:val="24"/>
        </w:rPr>
        <w:t xml:space="preserve"> Trials (RCT) ou méthode des essais randomisés contrôlés. C’est une méthode qui se fonde sur une sélection aléatoire des membres de la population qui bénéficieront de l’intervention ou traitement. En pratique, l’on construira deux groupes, aléatoirement, un groupe test qui subira l’intervention et un groupe de contrôle ou témoin ne subissant pas d’intervention. Au vu du mode de sélection aléatoire, l’on amoindrit tout risque de biais de sélection, la différence entre ces deux groupes peut de ce fait donc être imputée à l’impact du programme. Cette méthode a l’avantage de réduire significativement les facteurs de confusion (placebo, contamination, l’hétérogénéité des sous-populations)</w:t>
      </w:r>
    </w:p>
    <w:p w:rsidRPr="00A76B3D" w:rsidR="00B059CB" w:rsidP="00F65C44" w:rsidRDefault="00F65C44" w14:paraId="43D103A0" w14:textId="2A01B8D3">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La méthode des essais randomisés, malgré ses nombreux avantages, est assez coûteuse financièrement et nécessite un échantillon de grande taille. C’est cette situation qui conduit à se tourner vers les méthodes dites quasi-expérimentales.</w:t>
      </w:r>
    </w:p>
    <w:p w:rsidRPr="00A76B3D" w:rsidR="00F65C44" w:rsidP="00F65C44" w:rsidRDefault="00F65C44" w14:paraId="76AD6C6C" w14:textId="77777777">
      <w:pPr>
        <w:pStyle w:val="Paragraphedeliste"/>
        <w:numPr>
          <w:ilvl w:val="0"/>
          <w:numId w:val="7"/>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Les méthodes quasi-expérimentales</w:t>
      </w:r>
    </w:p>
    <w:p w:rsidRPr="00A76B3D" w:rsidR="00F65C44" w:rsidP="00F65C44" w:rsidRDefault="00F65C44" w14:paraId="76256BF5"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Les méthodes quasi-expérimentales sont des méthodes qui s’effectuent lorsque nous sommes dans l’impossibilité de faire des essais randomisés, considérés comme étalon-or au vu de leur efficacité et la correction des biais de sélection. C’est une méthodologie d’analyse d’impact ex-post qui se fonde sur les statistiques pour tenter de « reproduire » le cadre expérimental randomisé. Dans la pratique, nous comptons quatre méthodes, à savoir la méthode des variables expérimentales, de l’appariement d’échantillons (Matching), la méthode de la régression en discontinuité et la méthode des doubles différences (différence in différence).</w:t>
      </w:r>
    </w:p>
    <w:p w:rsidRPr="00A76B3D" w:rsidR="00F65C44" w:rsidP="00F65C44" w:rsidRDefault="00F65C44" w14:paraId="14AB989B" w14:textId="77777777">
      <w:pPr>
        <w:pStyle w:val="Paragraphedeliste"/>
        <w:numPr>
          <w:ilvl w:val="0"/>
          <w:numId w:val="8"/>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La méthode des variables instrumentales</w:t>
      </w:r>
    </w:p>
    <w:p w:rsidR="00DE7896" w:rsidP="00F65C44" w:rsidRDefault="00F65C44" w14:paraId="1C52DC78" w14:textId="058916C4">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lastRenderedPageBreak/>
        <w:t>Dans la mise en œuvre d’un programme, il s’avérer que notre variable d’intérêt soit fortement corrélée à d’autres variables non observées qui influencent notre variable dépendante, rendant difficile l’estimation de l’effet isolé de notre variable d’intérêt. Notre variable d’intérêt souffre donc d’un problème d’endogénéité. Pour pallier cette insuffisance, on fait recours aux variables instrumentales. La variable instrumentale ou instrument est une variable qui est fortement corrélée à notre variable d’intérêt, exogène et faiblement corrélée à notre variable dépendante. Ainsi pour que l’estimation causale puisse se faire, il faut que l’instrument remplisse trois conditions à savoir : (i)corrélation avec la variable d’intérêt, (ii) pas de lien direct avec la variable dépendante et (iii)l’indépendance par rapport aux facteurs non observés. L’instrument étant défini, on estime l’effet causal en faisant une double régression qui consiste dans un premier temps à régresser la variable d’intérêt (accès au programme) sur les autres variables explicatives puis régresser la variable dépendante sur la valeur prédite de l’accès au programme et les autres variables explicatives.</w:t>
      </w:r>
      <w:r w:rsidR="00A4684B">
        <w:rPr>
          <w:rFonts w:ascii="Times New Roman" w:hAnsi="Times New Roman" w:cs="Times New Roman"/>
          <w:sz w:val="24"/>
          <w:szCs w:val="24"/>
        </w:rPr>
        <w:t xml:space="preserve"> En général pour estimer l’effet causal du traitement via l’estimateur de variable instrumentale, l’on peut adopter les principales approches à savoir (i) l’estimation en utilisant la Méthode des Moments Généralisés (MMG),</w:t>
      </w:r>
      <w:r w:rsidR="00DE7896">
        <w:rPr>
          <w:rFonts w:ascii="Times New Roman" w:hAnsi="Times New Roman" w:cs="Times New Roman"/>
          <w:sz w:val="24"/>
          <w:szCs w:val="24"/>
        </w:rPr>
        <w:t xml:space="preserve"> l’estimation en deux étapes (2SLS), l’estimation avec informations limitées ou l’estimateur de Wald.</w:t>
      </w:r>
      <w:r w:rsidR="00146A42">
        <w:rPr>
          <w:rFonts w:ascii="Times New Roman" w:hAnsi="Times New Roman" w:cs="Times New Roman"/>
          <w:sz w:val="24"/>
          <w:szCs w:val="24"/>
        </w:rPr>
        <w:t xml:space="preserve"> On utilise l’estimateur de Wald pour l’estimation causale lorsque le traitement est binaire (0 ou 1).</w:t>
      </w:r>
    </w:p>
    <w:p w:rsidRPr="00A76B3D" w:rsidR="00F65C44" w:rsidP="00F65C44" w:rsidRDefault="00F65C44" w14:paraId="21CDB9DC" w14:textId="77777777">
      <w:pPr>
        <w:pStyle w:val="Paragraphedeliste"/>
        <w:numPr>
          <w:ilvl w:val="0"/>
          <w:numId w:val="8"/>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Les méthodes d’appariement d’échantillons (Matching)</w:t>
      </w:r>
    </w:p>
    <w:p w:rsidR="00F65C44" w:rsidP="00F65C44" w:rsidRDefault="00F65C44" w14:paraId="6C600303"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La méthode d’appariement, au même titre que les autres méthodes quasi-expérimentales, vise à comparer deux groupes (les traités contre le groupe </w:t>
      </w:r>
      <w:r>
        <w:rPr>
          <w:rFonts w:ascii="Times New Roman" w:hAnsi="Times New Roman" w:cs="Times New Roman"/>
          <w:sz w:val="24"/>
          <w:szCs w:val="24"/>
        </w:rPr>
        <w:t xml:space="preserve">de </w:t>
      </w:r>
      <w:r w:rsidRPr="00A76B3D">
        <w:rPr>
          <w:rFonts w:ascii="Times New Roman" w:hAnsi="Times New Roman" w:cs="Times New Roman"/>
          <w:sz w:val="24"/>
          <w:szCs w:val="24"/>
        </w:rPr>
        <w:t>contrôle).</w:t>
      </w:r>
      <w:r>
        <w:rPr>
          <w:rFonts w:ascii="Times New Roman" w:hAnsi="Times New Roman" w:cs="Times New Roman"/>
          <w:sz w:val="24"/>
          <w:szCs w:val="24"/>
        </w:rPr>
        <w:t xml:space="preserve"> La méthode consiste à neutraliser les différences qui sont liées aux caractéristiques des personnes enquêtées. Elle se fonde sur deux hypothèses principales : (i) l’indépendance conditionnelle et (ii) l’hypothèse de superposition ou (</w:t>
      </w:r>
      <w:proofErr w:type="spellStart"/>
      <w:r>
        <w:rPr>
          <w:rFonts w:ascii="Times New Roman" w:hAnsi="Times New Roman" w:cs="Times New Roman"/>
          <w:sz w:val="24"/>
          <w:szCs w:val="24"/>
        </w:rPr>
        <w:t>overlap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assumption</w:t>
      </w:r>
      <w:proofErr w:type="spellEnd"/>
      <w:r>
        <w:rPr>
          <w:rFonts w:ascii="Times New Roman" w:hAnsi="Times New Roman" w:cs="Times New Roman"/>
          <w:sz w:val="24"/>
          <w:szCs w:val="24"/>
        </w:rPr>
        <w:t>).</w:t>
      </w:r>
    </w:p>
    <w:p w:rsidR="00F65C44" w:rsidP="00F65C44" w:rsidRDefault="00F65C44" w14:paraId="3A607EFB" w14:textId="77777777">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L’hypothèse de l’indépendance conditionnelle postule que l’affectation ou non au groupe de bénéficiaires est fonction des caractéristiques observables de l’individu enquêté. Il en découle la deuxième hypothèse (</w:t>
      </w:r>
      <w:proofErr w:type="spellStart"/>
      <w:r w:rsidRPr="1AE34594">
        <w:rPr>
          <w:rFonts w:ascii="Times New Roman" w:hAnsi="Times New Roman" w:cs="Times New Roman"/>
          <w:sz w:val="24"/>
          <w:szCs w:val="24"/>
        </w:rPr>
        <w:t>overlap</w:t>
      </w:r>
      <w:proofErr w:type="spellEnd"/>
      <w:r w:rsidRPr="1AE34594">
        <w:rPr>
          <w:rFonts w:ascii="Times New Roman" w:hAnsi="Times New Roman" w:cs="Times New Roman"/>
          <w:sz w:val="24"/>
          <w:szCs w:val="24"/>
        </w:rPr>
        <w:t xml:space="preserve"> </w:t>
      </w:r>
      <w:proofErr w:type="spellStart"/>
      <w:r w:rsidRPr="1AE34594">
        <w:rPr>
          <w:rFonts w:ascii="Times New Roman" w:hAnsi="Times New Roman" w:cs="Times New Roman"/>
          <w:sz w:val="24"/>
          <w:szCs w:val="24"/>
        </w:rPr>
        <w:t>assumption</w:t>
      </w:r>
      <w:proofErr w:type="spellEnd"/>
      <w:r w:rsidRPr="1AE34594">
        <w:rPr>
          <w:rFonts w:ascii="Times New Roman" w:hAnsi="Times New Roman" w:cs="Times New Roman"/>
          <w:sz w:val="24"/>
          <w:szCs w:val="24"/>
        </w:rPr>
        <w:t>) affirmant que pour tout individu et quel que soit ses caractéristiques exogène, la chance qu’il bénéficie du programme est non nulle.</w:t>
      </w:r>
    </w:p>
    <w:p w:rsidRPr="00A76B3D" w:rsidR="00F65C44" w:rsidP="00F65C44" w:rsidRDefault="00F65C44" w14:paraId="22F42473"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Dans sa mise en œuvre, la méthode va consister à comparer chaque bénéficiaire aux témoins qui lui sont plus proches du point de vue de leurs caractéristiques. La détermination du plus proche voisin se fait par le calcul de la distance euclidienne ou celle de </w:t>
      </w:r>
      <w:proofErr w:type="spellStart"/>
      <w:r>
        <w:rPr>
          <w:rFonts w:ascii="Times New Roman" w:hAnsi="Times New Roman" w:cs="Times New Roman"/>
          <w:sz w:val="24"/>
          <w:szCs w:val="24"/>
        </w:rPr>
        <w:t>Mahalanobis</w:t>
      </w:r>
      <w:proofErr w:type="spellEnd"/>
      <w:r>
        <w:rPr>
          <w:rFonts w:ascii="Times New Roman" w:hAnsi="Times New Roman" w:cs="Times New Roman"/>
          <w:sz w:val="24"/>
          <w:szCs w:val="24"/>
        </w:rPr>
        <w:t xml:space="preserve">. Elle peut se faire également via le calcul du score de propension qui peut se définir comme étant la </w:t>
      </w:r>
      <w:r>
        <w:rPr>
          <w:rFonts w:ascii="Times New Roman" w:hAnsi="Times New Roman" w:cs="Times New Roman"/>
          <w:sz w:val="24"/>
          <w:szCs w:val="24"/>
        </w:rPr>
        <w:lastRenderedPageBreak/>
        <w:t xml:space="preserve">probabilité d’être choisie conditionnellement aux caractéristiques dont il dispose. Pour estimer ce score de propension, l’on utilise une régression logistique ou un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w:t>
      </w:r>
    </w:p>
    <w:p w:rsidRPr="000E4008" w:rsidR="00F65C44" w:rsidP="00F65C44" w:rsidRDefault="00F65C44" w14:paraId="0B270B46" w14:textId="77777777">
      <w:pPr>
        <w:pStyle w:val="Paragraphedeliste"/>
        <w:numPr>
          <w:ilvl w:val="0"/>
          <w:numId w:val="8"/>
        </w:num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La méthode de double différence (</w:t>
      </w:r>
      <w:proofErr w:type="spellStart"/>
      <w:r w:rsidRPr="1AE34594">
        <w:rPr>
          <w:rFonts w:ascii="Times New Roman" w:hAnsi="Times New Roman" w:cs="Times New Roman"/>
          <w:b/>
          <w:bCs/>
          <w:sz w:val="24"/>
          <w:szCs w:val="24"/>
        </w:rPr>
        <w:t>Difference</w:t>
      </w:r>
      <w:proofErr w:type="spellEnd"/>
      <w:r w:rsidRPr="1AE34594">
        <w:rPr>
          <w:rFonts w:ascii="Times New Roman" w:hAnsi="Times New Roman" w:cs="Times New Roman"/>
          <w:b/>
          <w:bCs/>
          <w:sz w:val="24"/>
          <w:szCs w:val="24"/>
        </w:rPr>
        <w:t xml:space="preserve"> in </w:t>
      </w:r>
      <w:proofErr w:type="spellStart"/>
      <w:r w:rsidRPr="1AE34594">
        <w:rPr>
          <w:rFonts w:ascii="Times New Roman" w:hAnsi="Times New Roman" w:cs="Times New Roman"/>
          <w:b/>
          <w:bCs/>
          <w:sz w:val="24"/>
          <w:szCs w:val="24"/>
        </w:rPr>
        <w:t>Difference</w:t>
      </w:r>
      <w:proofErr w:type="spellEnd"/>
      <w:r w:rsidRPr="1AE34594">
        <w:rPr>
          <w:rFonts w:ascii="Times New Roman" w:hAnsi="Times New Roman" w:cs="Times New Roman"/>
          <w:b/>
          <w:bCs/>
          <w:sz w:val="24"/>
          <w:szCs w:val="24"/>
        </w:rPr>
        <w:t>)</w:t>
      </w:r>
    </w:p>
    <w:p w:rsidR="00F65C44" w:rsidP="00F65C44" w:rsidRDefault="00F65C44" w14:paraId="73E83872"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La méthode des doubles différences (</w:t>
      </w:r>
      <w:proofErr w:type="spellStart"/>
      <w:r>
        <w:rPr>
          <w:rFonts w:ascii="Times New Roman" w:hAnsi="Times New Roman" w:cs="Times New Roman"/>
          <w:sz w:val="24"/>
          <w:szCs w:val="24"/>
        </w:rPr>
        <w:t>difference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in-differences</w:t>
      </w:r>
      <w:proofErr w:type="spellEnd"/>
      <w:r>
        <w:rPr>
          <w:rFonts w:ascii="Times New Roman" w:hAnsi="Times New Roman" w:cs="Times New Roman"/>
          <w:sz w:val="24"/>
          <w:szCs w:val="24"/>
        </w:rPr>
        <w:t>) repose également sur deux hypothèses fondamentales à savoir le « </w:t>
      </w:r>
      <w:proofErr w:type="spellStart"/>
      <w:r>
        <w:rPr>
          <w:rFonts w:ascii="Times New Roman" w:hAnsi="Times New Roman" w:cs="Times New Roman"/>
          <w:sz w:val="24"/>
          <w:szCs w:val="24"/>
        </w:rPr>
        <w:t>parrallel</w:t>
      </w:r>
      <w:proofErr w:type="spellEnd"/>
      <w:r>
        <w:rPr>
          <w:rFonts w:ascii="Times New Roman" w:hAnsi="Times New Roman" w:cs="Times New Roman"/>
          <w:sz w:val="24"/>
          <w:szCs w:val="24"/>
        </w:rPr>
        <w:t xml:space="preserve"> trends » et le « </w:t>
      </w:r>
      <w:proofErr w:type="spellStart"/>
      <w:r>
        <w:rPr>
          <w:rFonts w:ascii="Times New Roman" w:hAnsi="Times New Roman" w:cs="Times New Roman"/>
          <w:sz w:val="24"/>
          <w:szCs w:val="24"/>
        </w:rPr>
        <w:t>common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w:t>
      </w:r>
      <w:proofErr w:type="spellEnd"/>
      <w:r>
        <w:rPr>
          <w:rFonts w:ascii="Times New Roman" w:hAnsi="Times New Roman" w:cs="Times New Roman"/>
          <w:sz w:val="24"/>
          <w:szCs w:val="24"/>
        </w:rPr>
        <w:t>-trends ».</w:t>
      </w:r>
    </w:p>
    <w:p w:rsidR="00F65C44" w:rsidP="00F65C44" w:rsidRDefault="00F65C44" w14:paraId="2ECA5A36" w14:textId="77777777">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L’hypothèse des tendances parallèles (</w:t>
      </w:r>
      <w:proofErr w:type="spellStart"/>
      <w:r w:rsidRPr="1AE34594">
        <w:rPr>
          <w:rFonts w:ascii="Times New Roman" w:hAnsi="Times New Roman" w:cs="Times New Roman"/>
          <w:sz w:val="24"/>
          <w:szCs w:val="24"/>
        </w:rPr>
        <w:t>Parallel</w:t>
      </w:r>
      <w:proofErr w:type="spellEnd"/>
      <w:r w:rsidRPr="1AE34594">
        <w:rPr>
          <w:rFonts w:ascii="Times New Roman" w:hAnsi="Times New Roman" w:cs="Times New Roman"/>
          <w:sz w:val="24"/>
          <w:szCs w:val="24"/>
        </w:rPr>
        <w:t xml:space="preserve"> trends) postule qu’en l’absence de toute intervention, l’évolution de notre variable d’intérêt au sein du groupe traité serait la même au niveau du groupe de contrôle. L’hypothèse sous-jacente à la première est celle du « Common </w:t>
      </w:r>
      <w:proofErr w:type="spellStart"/>
      <w:r w:rsidRPr="1AE34594">
        <w:rPr>
          <w:rFonts w:ascii="Times New Roman" w:hAnsi="Times New Roman" w:cs="Times New Roman"/>
          <w:sz w:val="24"/>
          <w:szCs w:val="24"/>
        </w:rPr>
        <w:t>pre-tends</w:t>
      </w:r>
      <w:proofErr w:type="spellEnd"/>
      <w:r w:rsidRPr="1AE34594">
        <w:rPr>
          <w:rFonts w:ascii="Times New Roman" w:hAnsi="Times New Roman" w:cs="Times New Roman"/>
          <w:sz w:val="24"/>
          <w:szCs w:val="24"/>
        </w:rPr>
        <w:t> » postulant que la situation ex-ante, c’est-à-dire avant la mise la mise en place de politique, l’intervention était caractérisée par une évolution identique des variables dans les deux groupes.</w:t>
      </w:r>
    </w:p>
    <w:p w:rsidR="009513E8" w:rsidP="00F65C44" w:rsidRDefault="00F65C44" w14:paraId="0028B65D" w14:textId="2CE61C99">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Lorsque les différentes hypothèses sont vérifiées, la méthode des doubles différences évalue l’effet causal en calculant la différence des moyennes des deux groupes considérés.</w:t>
      </w:r>
    </w:p>
    <w:p w:rsidRPr="00A76B3D" w:rsidR="00F65C44" w:rsidP="00F65C44" w:rsidRDefault="00F65C44" w14:paraId="50C9AB2B" w14:textId="77777777">
      <w:pPr>
        <w:pStyle w:val="Paragraphedeliste"/>
        <w:numPr>
          <w:ilvl w:val="0"/>
          <w:numId w:val="8"/>
        </w:numPr>
        <w:spacing w:line="360" w:lineRule="auto"/>
        <w:jc w:val="both"/>
        <w:rPr>
          <w:rFonts w:ascii="Times New Roman" w:hAnsi="Times New Roman" w:cs="Times New Roman"/>
          <w:b/>
          <w:bCs/>
          <w:sz w:val="24"/>
          <w:szCs w:val="24"/>
        </w:rPr>
      </w:pPr>
      <w:r w:rsidRPr="00A76B3D">
        <w:rPr>
          <w:rFonts w:ascii="Times New Roman" w:hAnsi="Times New Roman" w:cs="Times New Roman"/>
          <w:b/>
          <w:bCs/>
          <w:sz w:val="24"/>
          <w:szCs w:val="24"/>
        </w:rPr>
        <w:t>La méthode de régression en discontinuité</w:t>
      </w:r>
      <w:r>
        <w:rPr>
          <w:rStyle w:val="Appelnotedebasdep"/>
          <w:rFonts w:ascii="Times New Roman" w:hAnsi="Times New Roman" w:cs="Times New Roman"/>
          <w:b/>
          <w:bCs/>
          <w:sz w:val="24"/>
          <w:szCs w:val="24"/>
        </w:rPr>
        <w:footnoteReference w:id="8"/>
      </w:r>
    </w:p>
    <w:p w:rsidRPr="00A76B3D" w:rsidR="00F65C44" w:rsidP="00F65C44" w:rsidRDefault="00F65C44" w14:paraId="63B87A1E"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La méthode de régression en discontinuité est une méthode qui s’utilise lorsque les bénéficiaires d’un programme sont ceux dont la variable de choix définie par l’expérimentateur est supérieure à un seuil exogène. Elle convient de ce fait aux programmes pour lesquels un indice d’éligibilité continu (pour classer la population) est défini et un seuil pour distinguer les bénéficiaires des non-bénéficiaires (</w:t>
      </w:r>
      <w:proofErr w:type="spellStart"/>
      <w:r w:rsidRPr="00A76B3D">
        <w:rPr>
          <w:rFonts w:ascii="Times New Roman" w:hAnsi="Times New Roman" w:cs="Times New Roman"/>
          <w:sz w:val="24"/>
          <w:szCs w:val="24"/>
        </w:rPr>
        <w:t>Gertler</w:t>
      </w:r>
      <w:proofErr w:type="spellEnd"/>
      <w:r w:rsidRPr="00A76B3D">
        <w:rPr>
          <w:rFonts w:ascii="Times New Roman" w:hAnsi="Times New Roman" w:cs="Times New Roman"/>
          <w:sz w:val="24"/>
          <w:szCs w:val="24"/>
        </w:rPr>
        <w:t xml:space="preserve"> et al.). Après avoir défini le seuil, on forme deux groupes, l’un formé des individus légèrement en dessous du seuil (Population témoin) et ceux justes au-dessus du seuil (traités). Sous l’hypothèse que les personnes au voisinage du seuil ont les mêmes caractéristiques, on évalue l’effet causal de l’intervention en faisant la différence entre les résultats du groupe traité (au-dessus du seuil) et du groupe de contrôle (en dessous du seuil).</w:t>
      </w:r>
    </w:p>
    <w:p w:rsidRPr="00A76B3D" w:rsidR="00F65C44" w:rsidP="00F65C44" w:rsidRDefault="00F65C44" w14:paraId="3731C783" w14:textId="77777777">
      <w:pPr>
        <w:pStyle w:val="Paragraphedeliste"/>
        <w:numPr>
          <w:ilvl w:val="0"/>
          <w:numId w:val="7"/>
        </w:num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La méthode des contrôles synthétiques</w:t>
      </w:r>
      <w:r w:rsidRPr="1AE34594">
        <w:rPr>
          <w:rFonts w:ascii="Times New Roman" w:hAnsi="Times New Roman" w:cs="Times New Roman"/>
          <w:sz w:val="24"/>
          <w:szCs w:val="24"/>
        </w:rPr>
        <w:t xml:space="preserve"> </w:t>
      </w:r>
      <w:r w:rsidRPr="1AE34594">
        <w:rPr>
          <w:rFonts w:ascii="Times New Roman" w:hAnsi="Times New Roman" w:cs="Times New Roman"/>
          <w:b/>
          <w:bCs/>
          <w:sz w:val="24"/>
          <w:szCs w:val="24"/>
        </w:rPr>
        <w:t xml:space="preserve">(Abadie and </w:t>
      </w:r>
      <w:proofErr w:type="spellStart"/>
      <w:r w:rsidRPr="1AE34594">
        <w:rPr>
          <w:rFonts w:ascii="Times New Roman" w:hAnsi="Times New Roman" w:cs="Times New Roman"/>
          <w:b/>
          <w:bCs/>
          <w:sz w:val="24"/>
          <w:szCs w:val="24"/>
        </w:rPr>
        <w:t>Gardeazabal</w:t>
      </w:r>
      <w:proofErr w:type="spellEnd"/>
      <w:r w:rsidRPr="1AE34594">
        <w:rPr>
          <w:rFonts w:ascii="Times New Roman" w:hAnsi="Times New Roman" w:cs="Times New Roman"/>
          <w:b/>
          <w:bCs/>
          <w:sz w:val="24"/>
          <w:szCs w:val="24"/>
        </w:rPr>
        <w:t xml:space="preserve"> 2003 ; Abadie, Diamond, and </w:t>
      </w:r>
      <w:proofErr w:type="spellStart"/>
      <w:r w:rsidRPr="1AE34594">
        <w:rPr>
          <w:rFonts w:ascii="Times New Roman" w:hAnsi="Times New Roman" w:cs="Times New Roman"/>
          <w:b/>
          <w:bCs/>
          <w:sz w:val="24"/>
          <w:szCs w:val="24"/>
        </w:rPr>
        <w:t>Hainmueller</w:t>
      </w:r>
      <w:proofErr w:type="spellEnd"/>
      <w:r w:rsidRPr="1AE34594">
        <w:rPr>
          <w:rFonts w:ascii="Times New Roman" w:hAnsi="Times New Roman" w:cs="Times New Roman"/>
          <w:b/>
          <w:bCs/>
          <w:sz w:val="24"/>
          <w:szCs w:val="24"/>
        </w:rPr>
        <w:t xml:space="preserve"> 2010)</w:t>
      </w:r>
    </w:p>
    <w:p w:rsidRPr="001B64C2" w:rsidR="00F65C44" w:rsidP="001B64C2" w:rsidRDefault="00F65C44" w14:paraId="1715FC77" w14:textId="38E0F785">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La méthode des contrôles synthétiques est une méthode économétrique mise en œuvre par Abadie and </w:t>
      </w:r>
      <w:proofErr w:type="spellStart"/>
      <w:r w:rsidRPr="1AE34594">
        <w:rPr>
          <w:rFonts w:ascii="Times New Roman" w:hAnsi="Times New Roman" w:cs="Times New Roman"/>
          <w:sz w:val="24"/>
          <w:szCs w:val="24"/>
        </w:rPr>
        <w:t>Gardeazabal</w:t>
      </w:r>
      <w:proofErr w:type="spellEnd"/>
      <w:r w:rsidRPr="1AE34594">
        <w:rPr>
          <w:rFonts w:ascii="Times New Roman" w:hAnsi="Times New Roman" w:cs="Times New Roman"/>
          <w:sz w:val="24"/>
          <w:szCs w:val="24"/>
        </w:rPr>
        <w:t xml:space="preserve"> (2003) en vue d’évaluer les coûts économiques du conflit basque. L’idée de base pour l’évaluation d’une politique publique étant de comparer les traités et les </w:t>
      </w:r>
      <w:r w:rsidRPr="1AE34594">
        <w:rPr>
          <w:rFonts w:ascii="Times New Roman" w:hAnsi="Times New Roman" w:cs="Times New Roman"/>
          <w:sz w:val="24"/>
          <w:szCs w:val="24"/>
        </w:rPr>
        <w:lastRenderedPageBreak/>
        <w:t>non traités, la méthode de contrôle synthétique va consister à créer un contrefactuel synthétique à l’unité étudiée à partir des données à la disposition. Elle est basée sur l’idée selon laquelle, lorsque les unités d’observation sont un nombre restreint d’entités agrégées (pays, régions, départements), une combinaison d’unités non affectées est un meilleur contrôle qu’une seule unité affectée matchée (Abadie, 2021).</w:t>
      </w:r>
    </w:p>
    <w:p w:rsidRPr="00A76B3D" w:rsidR="002B24DB" w:rsidP="002B24DB" w:rsidRDefault="002B24DB" w14:paraId="32D9525E" w14:textId="671049F1">
      <w:pPr>
        <w:pStyle w:val="Titre2"/>
        <w:jc w:val="both"/>
        <w:rPr>
          <w:rFonts w:ascii="Times New Roman" w:hAnsi="Times New Roman" w:eastAsia="Times New Roman" w:cs="Times New Roman"/>
          <w:b/>
          <w:bCs/>
          <w:color w:val="auto"/>
          <w:sz w:val="24"/>
          <w:szCs w:val="24"/>
        </w:rPr>
      </w:pPr>
      <w:bookmarkStart w:name="_Toc151644010" w:id="31"/>
      <w:r w:rsidRPr="1AE34594">
        <w:rPr>
          <w:rFonts w:ascii="Times New Roman" w:hAnsi="Times New Roman" w:eastAsia="Times New Roman" w:cs="Times New Roman"/>
          <w:b/>
          <w:bCs/>
          <w:color w:val="auto"/>
          <w:sz w:val="24"/>
          <w:szCs w:val="24"/>
        </w:rPr>
        <w:t xml:space="preserve">SECTION </w:t>
      </w:r>
      <w:r>
        <w:rPr>
          <w:rFonts w:ascii="Times New Roman" w:hAnsi="Times New Roman" w:eastAsia="Times New Roman" w:cs="Times New Roman"/>
          <w:b/>
          <w:bCs/>
          <w:color w:val="auto"/>
          <w:sz w:val="24"/>
          <w:szCs w:val="24"/>
        </w:rPr>
        <w:t>2</w:t>
      </w:r>
      <w:r w:rsidRPr="1AE34594">
        <w:rPr>
          <w:rFonts w:ascii="Times New Roman" w:hAnsi="Times New Roman" w:eastAsia="Times New Roman" w:cs="Times New Roman"/>
          <w:b/>
          <w:bCs/>
          <w:color w:val="auto"/>
          <w:sz w:val="24"/>
          <w:szCs w:val="24"/>
        </w:rPr>
        <w:t xml:space="preserve"> : REVUE DE LITTERATURE </w:t>
      </w:r>
      <w:r>
        <w:rPr>
          <w:rFonts w:ascii="Times New Roman" w:hAnsi="Times New Roman" w:eastAsia="Times New Roman" w:cs="Times New Roman"/>
          <w:b/>
          <w:bCs/>
          <w:color w:val="auto"/>
          <w:sz w:val="24"/>
          <w:szCs w:val="24"/>
        </w:rPr>
        <w:t>EMPIRIQUE</w:t>
      </w:r>
      <w:bookmarkEnd w:id="31"/>
    </w:p>
    <w:p w:rsidRPr="002B24DB" w:rsidR="002B24DB" w:rsidP="002B24DB" w:rsidRDefault="002B24DB" w14:paraId="09D55AEC" w14:textId="0148B1CF">
      <w:pPr>
        <w:rPr>
          <w:lang w:eastAsia="fr-FR"/>
        </w:rPr>
      </w:pPr>
    </w:p>
    <w:p w:rsidRPr="00A76B3D" w:rsidR="008B1BBB" w:rsidP="009C1596" w:rsidRDefault="00E03819" w14:paraId="295B961D"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Les </w:t>
      </w:r>
      <w:r w:rsidRPr="00A76B3D" w:rsidR="00872987">
        <w:rPr>
          <w:rFonts w:ascii="Times New Roman" w:hAnsi="Times New Roman" w:cs="Times New Roman"/>
          <w:sz w:val="24"/>
          <w:szCs w:val="24"/>
        </w:rPr>
        <w:t>conflits, avec</w:t>
      </w:r>
      <w:r w:rsidRPr="00A76B3D">
        <w:rPr>
          <w:rFonts w:ascii="Times New Roman" w:hAnsi="Times New Roman" w:cs="Times New Roman"/>
          <w:sz w:val="24"/>
          <w:szCs w:val="24"/>
        </w:rPr>
        <w:t xml:space="preserve"> la violence et l’environnement d’insécurité que cela </w:t>
      </w:r>
      <w:r w:rsidRPr="00A76B3D" w:rsidR="00872987">
        <w:rPr>
          <w:rFonts w:ascii="Times New Roman" w:hAnsi="Times New Roman" w:cs="Times New Roman"/>
          <w:sz w:val="24"/>
          <w:szCs w:val="24"/>
        </w:rPr>
        <w:t>engendre</w:t>
      </w:r>
      <w:r w:rsidRPr="00A76B3D">
        <w:rPr>
          <w:rFonts w:ascii="Times New Roman" w:hAnsi="Times New Roman" w:cs="Times New Roman"/>
          <w:sz w:val="24"/>
          <w:szCs w:val="24"/>
        </w:rPr>
        <w:t xml:space="preserve">, </w:t>
      </w:r>
      <w:proofErr w:type="gramStart"/>
      <w:r w:rsidRPr="00A76B3D">
        <w:rPr>
          <w:rFonts w:ascii="Times New Roman" w:hAnsi="Times New Roman" w:cs="Times New Roman"/>
          <w:sz w:val="24"/>
          <w:szCs w:val="24"/>
        </w:rPr>
        <w:t>ont</w:t>
      </w:r>
      <w:proofErr w:type="gramEnd"/>
      <w:r w:rsidRPr="00A76B3D">
        <w:rPr>
          <w:rFonts w:ascii="Times New Roman" w:hAnsi="Times New Roman" w:cs="Times New Roman"/>
          <w:sz w:val="24"/>
          <w:szCs w:val="24"/>
        </w:rPr>
        <w:t xml:space="preserve"> des répercussions négatives aussi bien sur l’économie du pays hôte que sur le bien-être de la population.</w:t>
      </w:r>
      <w:r w:rsidRPr="00A76B3D" w:rsidR="00872987">
        <w:rPr>
          <w:rFonts w:ascii="Times New Roman" w:hAnsi="Times New Roman" w:cs="Times New Roman"/>
          <w:sz w:val="24"/>
          <w:szCs w:val="24"/>
        </w:rPr>
        <w:t xml:space="preserve"> En effet, les conflits s’accompagnent de destruction de bien, privés et publics, pertes en vie humaines et provoque</w:t>
      </w:r>
      <w:r w:rsidRPr="00A76B3D" w:rsidR="00FC1E8F">
        <w:rPr>
          <w:rFonts w:ascii="Times New Roman" w:hAnsi="Times New Roman" w:cs="Times New Roman"/>
          <w:sz w:val="24"/>
          <w:szCs w:val="24"/>
        </w:rPr>
        <w:t>nt</w:t>
      </w:r>
      <w:r w:rsidRPr="00A76B3D" w:rsidR="00872987">
        <w:rPr>
          <w:rFonts w:ascii="Times New Roman" w:hAnsi="Times New Roman" w:cs="Times New Roman"/>
          <w:sz w:val="24"/>
          <w:szCs w:val="24"/>
        </w:rPr>
        <w:t xml:space="preserve"> de nombreux blessés et déplacés </w:t>
      </w:r>
      <w:r w:rsidRPr="00A76B3D" w:rsidR="00872987">
        <w:rPr>
          <w:rFonts w:ascii="Times New Roman" w:hAnsi="Times New Roman" w:cs="Times New Roman"/>
          <w:b/>
          <w:bCs/>
          <w:sz w:val="24"/>
          <w:szCs w:val="24"/>
        </w:rPr>
        <w:t xml:space="preserve">[Ajouter article ou </w:t>
      </w:r>
      <w:r w:rsidRPr="00A76B3D" w:rsidR="00907D81">
        <w:rPr>
          <w:rFonts w:ascii="Times New Roman" w:hAnsi="Times New Roman" w:cs="Times New Roman"/>
          <w:b/>
          <w:bCs/>
          <w:sz w:val="24"/>
          <w:szCs w:val="24"/>
        </w:rPr>
        <w:t>référence.</w:t>
      </w:r>
      <w:r w:rsidRPr="00A76B3D" w:rsidR="00872987">
        <w:rPr>
          <w:rFonts w:ascii="Times New Roman" w:hAnsi="Times New Roman" w:cs="Times New Roman"/>
          <w:b/>
          <w:bCs/>
          <w:sz w:val="24"/>
          <w:szCs w:val="24"/>
        </w:rPr>
        <w:t>].</w:t>
      </w:r>
      <w:r w:rsidRPr="00A76B3D" w:rsidR="008B1BBB">
        <w:rPr>
          <w:rFonts w:ascii="Times New Roman" w:hAnsi="Times New Roman" w:cs="Times New Roman"/>
          <w:sz w:val="24"/>
          <w:szCs w:val="24"/>
        </w:rPr>
        <w:t xml:space="preserve"> </w:t>
      </w:r>
    </w:p>
    <w:p w:rsidRPr="00A76B3D" w:rsidR="00D14E6F" w:rsidP="009C1596" w:rsidRDefault="1AE34594" w14:paraId="7AE3AD48" w14:textId="5E995E51">
      <w:pPr>
        <w:spacing w:line="360" w:lineRule="auto"/>
        <w:jc w:val="both"/>
        <w:rPr>
          <w:rFonts w:ascii="Times New Roman" w:hAnsi="Times New Roman" w:cs="Times New Roman"/>
          <w:b/>
          <w:bCs/>
          <w:sz w:val="24"/>
          <w:szCs w:val="24"/>
        </w:rPr>
      </w:pPr>
      <w:r w:rsidRPr="1AE34594">
        <w:rPr>
          <w:rFonts w:ascii="Times New Roman" w:hAnsi="Times New Roman" w:cs="Times New Roman"/>
          <w:sz w:val="24"/>
          <w:szCs w:val="24"/>
        </w:rPr>
        <w:t>Ces conflits provoquent des chocs psychologiques chez les victimes qui sont à même de développer des comportements anti-sociaux et à risque (</w:t>
      </w:r>
      <w:proofErr w:type="spellStart"/>
      <w:r w:rsidRPr="1AE34594">
        <w:rPr>
          <w:rFonts w:ascii="Times New Roman" w:hAnsi="Times New Roman" w:cs="Times New Roman"/>
          <w:sz w:val="24"/>
          <w:szCs w:val="24"/>
        </w:rPr>
        <w:t>Gangadharan</w:t>
      </w:r>
      <w:proofErr w:type="spellEnd"/>
      <w:r w:rsidRPr="1AE34594">
        <w:rPr>
          <w:rFonts w:ascii="Times New Roman" w:hAnsi="Times New Roman" w:cs="Times New Roman"/>
          <w:sz w:val="24"/>
          <w:szCs w:val="24"/>
        </w:rPr>
        <w:t xml:space="preserve"> et al., 2022). Cette violence peut se transmettre de manière intergénérationnelle, car les personnes ayant subi la violence ont de fortes chances d’être les futurs bourreaux malgré eux (Islam et al.,2017) et peut avoir comme source la perte des biens matériels et de revenus (Roux et al.,2015). Entre outre, les travaux de (</w:t>
      </w:r>
      <w:proofErr w:type="spellStart"/>
      <w:r w:rsidRPr="1AE34594">
        <w:rPr>
          <w:rFonts w:ascii="Times New Roman" w:hAnsi="Times New Roman" w:cs="Times New Roman"/>
          <w:sz w:val="24"/>
          <w:szCs w:val="24"/>
        </w:rPr>
        <w:t>Minoin</w:t>
      </w:r>
      <w:proofErr w:type="spellEnd"/>
      <w:r w:rsidRPr="1AE34594">
        <w:rPr>
          <w:rFonts w:ascii="Times New Roman" w:hAnsi="Times New Roman" w:cs="Times New Roman"/>
          <w:sz w:val="24"/>
          <w:szCs w:val="24"/>
        </w:rPr>
        <w:t xml:space="preserve"> et </w:t>
      </w:r>
      <w:proofErr w:type="spellStart"/>
      <w:r w:rsidRPr="1AE34594">
        <w:rPr>
          <w:rFonts w:ascii="Times New Roman" w:hAnsi="Times New Roman" w:cs="Times New Roman"/>
          <w:sz w:val="24"/>
          <w:szCs w:val="24"/>
        </w:rPr>
        <w:t>Shemyakina</w:t>
      </w:r>
      <w:proofErr w:type="spellEnd"/>
      <w:r w:rsidRPr="1AE34594">
        <w:rPr>
          <w:rFonts w:ascii="Times New Roman" w:hAnsi="Times New Roman" w:cs="Times New Roman"/>
          <w:sz w:val="24"/>
          <w:szCs w:val="24"/>
        </w:rPr>
        <w:t xml:space="preserve">, 2014 ; </w:t>
      </w:r>
      <w:proofErr w:type="spellStart"/>
      <w:r w:rsidRPr="1AE34594">
        <w:rPr>
          <w:rFonts w:ascii="Times New Roman" w:hAnsi="Times New Roman" w:cs="Times New Roman"/>
          <w:sz w:val="24"/>
          <w:szCs w:val="24"/>
        </w:rPr>
        <w:t>Ouili</w:t>
      </w:r>
      <w:proofErr w:type="spellEnd"/>
      <w:r w:rsidRPr="1AE34594">
        <w:rPr>
          <w:rFonts w:ascii="Times New Roman" w:hAnsi="Times New Roman" w:cs="Times New Roman"/>
          <w:sz w:val="24"/>
          <w:szCs w:val="24"/>
        </w:rPr>
        <w:t xml:space="preserve"> ,2015) sur la Côte d’Ivoire montrent que la période de conflit (1999-2011) a contribué à l’augmentation de la mortalité infantile par la dégradation des conditions de vie et la limitation de l’usage des services de santé de base. De manière générale, les travaux de Werner (2012) ou Murthy et </w:t>
      </w:r>
      <w:proofErr w:type="spellStart"/>
      <w:r w:rsidRPr="1AE34594">
        <w:rPr>
          <w:rFonts w:ascii="Times New Roman" w:hAnsi="Times New Roman" w:cs="Times New Roman"/>
          <w:sz w:val="24"/>
          <w:szCs w:val="24"/>
        </w:rPr>
        <w:t>Lakshminarayana</w:t>
      </w:r>
      <w:proofErr w:type="spellEnd"/>
      <w:r w:rsidRPr="1AE34594">
        <w:rPr>
          <w:rFonts w:ascii="Times New Roman" w:hAnsi="Times New Roman" w:cs="Times New Roman"/>
          <w:sz w:val="24"/>
          <w:szCs w:val="24"/>
        </w:rPr>
        <w:t xml:space="preserve"> (2006) montrent les effets négatifs de la guerre sur la santé mentale en particulier des habitants en Afghanistan, Balkans, </w:t>
      </w:r>
      <w:proofErr w:type="spellStart"/>
      <w:r w:rsidRPr="1AE34594">
        <w:rPr>
          <w:rFonts w:ascii="Times New Roman" w:hAnsi="Times New Roman" w:cs="Times New Roman"/>
          <w:sz w:val="24"/>
          <w:szCs w:val="24"/>
        </w:rPr>
        <w:t>cheychenie</w:t>
      </w:r>
      <w:proofErr w:type="spellEnd"/>
      <w:r w:rsidRPr="1AE34594">
        <w:rPr>
          <w:rFonts w:ascii="Times New Roman" w:hAnsi="Times New Roman" w:cs="Times New Roman"/>
          <w:sz w:val="24"/>
          <w:szCs w:val="24"/>
        </w:rPr>
        <w:t xml:space="preserve">, Iraq, Israël, Somalie, Uganda, Palestine au Cambodge, Lebanon, Rwanda, </w:t>
      </w:r>
      <w:proofErr w:type="spellStart"/>
      <w:r w:rsidRPr="1AE34594">
        <w:rPr>
          <w:rFonts w:ascii="Times New Roman" w:hAnsi="Times New Roman" w:cs="Times New Roman"/>
          <w:sz w:val="24"/>
          <w:szCs w:val="24"/>
        </w:rPr>
        <w:t>Sril</w:t>
      </w:r>
      <w:proofErr w:type="spellEnd"/>
      <w:r w:rsidRPr="1AE34594">
        <w:rPr>
          <w:rFonts w:ascii="Times New Roman" w:hAnsi="Times New Roman" w:cs="Times New Roman"/>
          <w:sz w:val="24"/>
          <w:szCs w:val="24"/>
        </w:rPr>
        <w:t xml:space="preserve"> Lanka qui sont plus prononcés pour des groupes vulnérables tels que les femmes, les enfants et les personnes âgées. </w:t>
      </w:r>
      <w:r w:rsidRPr="1AE34594">
        <w:rPr>
          <w:rFonts w:ascii="Times New Roman" w:hAnsi="Times New Roman" w:cs="Times New Roman"/>
          <w:b/>
          <w:bCs/>
          <w:sz w:val="24"/>
          <w:szCs w:val="24"/>
        </w:rPr>
        <w:t>[Brève section sur les impacts de la guerre dans un domaine autre que l’éducation, Ajouts à faire]</w:t>
      </w:r>
    </w:p>
    <w:p w:rsidRPr="00A76B3D" w:rsidR="00E16BD0" w:rsidP="009C1596" w:rsidRDefault="00E16BD0" w14:paraId="0B7B9CB2"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Au nombre de ces conséquences désastreuses, certaines études se sont penchées sur ses impacts sur le secteur de l’éducation et les résultats scolaires. Toutes arrivent à la conclusion que ses effets sont négatifs. Notre revue consistera toutefois à présenter, les différents canaux par lesquels l’éducation est impactée, les inégalités qui peuvent en résulter, de genre ou ethniques et les différentes approches méthodologiques utilisées.</w:t>
      </w:r>
    </w:p>
    <w:p w:rsidRPr="00A76B3D" w:rsidR="00E16BD0" w:rsidP="009C1596" w:rsidRDefault="005A6DF0" w14:paraId="2036FDC1" w14:textId="77777777">
      <w:pPr>
        <w:spacing w:line="360" w:lineRule="auto"/>
        <w:jc w:val="both"/>
        <w:rPr>
          <w:rStyle w:val="fontstyle01"/>
          <w:rFonts w:ascii="Times New Roman" w:hAnsi="Times New Roman" w:cs="Times New Roman"/>
          <w:sz w:val="24"/>
          <w:szCs w:val="24"/>
        </w:rPr>
      </w:pPr>
      <w:r w:rsidRPr="00A76B3D">
        <w:rPr>
          <w:rStyle w:val="fontstyle01"/>
          <w:rFonts w:ascii="Times New Roman" w:hAnsi="Times New Roman" w:cs="Times New Roman"/>
          <w:sz w:val="24"/>
          <w:szCs w:val="24"/>
        </w:rPr>
        <w:lastRenderedPageBreak/>
        <w:t xml:space="preserve">L’impact de la guerre sur l’éducation a été évaluée aussi bien de manière macroéconomique que par les méthodes </w:t>
      </w:r>
      <w:proofErr w:type="spellStart"/>
      <w:r w:rsidRPr="00A76B3D">
        <w:rPr>
          <w:rStyle w:val="fontstyle01"/>
          <w:rFonts w:ascii="Times New Roman" w:hAnsi="Times New Roman" w:cs="Times New Roman"/>
          <w:sz w:val="24"/>
          <w:szCs w:val="24"/>
        </w:rPr>
        <w:t>microéconométriques</w:t>
      </w:r>
      <w:proofErr w:type="spellEnd"/>
      <w:r w:rsidRPr="00A76B3D">
        <w:rPr>
          <w:rStyle w:val="fontstyle01"/>
          <w:rFonts w:ascii="Times New Roman" w:hAnsi="Times New Roman" w:cs="Times New Roman"/>
          <w:sz w:val="24"/>
          <w:szCs w:val="24"/>
        </w:rPr>
        <w:t xml:space="preserve"> qui visent à capter l’effet du traitement « le conflit » sur les résultats scolaires des personnes exposées. </w:t>
      </w:r>
    </w:p>
    <w:p w:rsidRPr="00A76B3D" w:rsidR="005A6DF0" w:rsidP="009C1596" w:rsidRDefault="005B15FC" w14:paraId="78B1AB94"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Bell et </w:t>
      </w:r>
      <w:proofErr w:type="spellStart"/>
      <w:r w:rsidRPr="00A76B3D">
        <w:rPr>
          <w:rFonts w:ascii="Times New Roman" w:hAnsi="Times New Roman" w:cs="Times New Roman"/>
          <w:sz w:val="24"/>
          <w:szCs w:val="24"/>
        </w:rPr>
        <w:t>Huebler</w:t>
      </w:r>
      <w:proofErr w:type="spellEnd"/>
      <w:r w:rsidRPr="00A76B3D">
        <w:rPr>
          <w:rFonts w:ascii="Times New Roman" w:hAnsi="Times New Roman" w:cs="Times New Roman"/>
          <w:sz w:val="24"/>
          <w:szCs w:val="24"/>
        </w:rPr>
        <w:t xml:space="preserve"> (2011), en analysant un panel de 25 pays, montrent que les conflits armés réduisent le taux d’alphabétisation et le niveau d’instruction des populations victimes,</w:t>
      </w:r>
      <w:r w:rsidRPr="00A76B3D" w:rsidR="000030F6">
        <w:rPr>
          <w:rFonts w:ascii="Times New Roman" w:hAnsi="Times New Roman" w:cs="Times New Roman"/>
          <w:sz w:val="24"/>
          <w:szCs w:val="24"/>
        </w:rPr>
        <w:t xml:space="preserve"> amplifient les écarts de scolarisation à l’encontre des filles, des défavorisés et des minorités ethniques. De même, en désagrégeant les conflits par type (ethnique ou pas), selon l’intensité et la durée, l’utilisation d’un </w:t>
      </w:r>
      <w:proofErr w:type="spellStart"/>
      <w:r w:rsidRPr="00A76B3D" w:rsidR="000030F6">
        <w:rPr>
          <w:rFonts w:ascii="Times New Roman" w:hAnsi="Times New Roman" w:cs="Times New Roman"/>
          <w:sz w:val="24"/>
          <w:szCs w:val="24"/>
        </w:rPr>
        <w:t>difference</w:t>
      </w:r>
      <w:proofErr w:type="spellEnd"/>
      <w:r w:rsidRPr="00A76B3D" w:rsidR="000030F6">
        <w:rPr>
          <w:rFonts w:ascii="Times New Roman" w:hAnsi="Times New Roman" w:cs="Times New Roman"/>
          <w:sz w:val="24"/>
          <w:szCs w:val="24"/>
        </w:rPr>
        <w:t xml:space="preserve"> in </w:t>
      </w:r>
      <w:proofErr w:type="spellStart"/>
      <w:r w:rsidRPr="00A76B3D" w:rsidR="000030F6">
        <w:rPr>
          <w:rFonts w:ascii="Times New Roman" w:hAnsi="Times New Roman" w:cs="Times New Roman"/>
          <w:sz w:val="24"/>
          <w:szCs w:val="24"/>
        </w:rPr>
        <w:t>difference</w:t>
      </w:r>
      <w:proofErr w:type="spellEnd"/>
      <w:r w:rsidRPr="00A76B3D" w:rsidR="000030F6">
        <w:rPr>
          <w:rFonts w:ascii="Times New Roman" w:hAnsi="Times New Roman" w:cs="Times New Roman"/>
          <w:sz w:val="24"/>
          <w:szCs w:val="24"/>
        </w:rPr>
        <w:t xml:space="preserve"> </w:t>
      </w:r>
      <w:r w:rsidRPr="00A76B3D" w:rsidR="00E75057">
        <w:rPr>
          <w:rFonts w:ascii="Times New Roman" w:hAnsi="Times New Roman" w:cs="Times New Roman"/>
          <w:sz w:val="24"/>
          <w:szCs w:val="24"/>
        </w:rPr>
        <w:t xml:space="preserve">sur un panel de 100 pays sur la période 1960-2020, permet de confirmer les résultats de Bell et </w:t>
      </w:r>
      <w:proofErr w:type="spellStart"/>
      <w:r w:rsidRPr="00A76B3D" w:rsidR="00FC1E8F">
        <w:rPr>
          <w:rFonts w:ascii="Times New Roman" w:hAnsi="Times New Roman" w:cs="Times New Roman"/>
          <w:sz w:val="24"/>
          <w:szCs w:val="24"/>
        </w:rPr>
        <w:t>Huebler</w:t>
      </w:r>
      <w:proofErr w:type="spellEnd"/>
      <w:r w:rsidRPr="00A76B3D" w:rsidR="00E75057">
        <w:rPr>
          <w:rFonts w:ascii="Times New Roman" w:hAnsi="Times New Roman" w:cs="Times New Roman"/>
          <w:sz w:val="24"/>
          <w:szCs w:val="24"/>
        </w:rPr>
        <w:t xml:space="preserve"> en soulignant que les effets sont plus prononcés lorsque les </w:t>
      </w:r>
      <w:r w:rsidRPr="00A76B3D" w:rsidR="00FC1E8F">
        <w:rPr>
          <w:rFonts w:ascii="Times New Roman" w:hAnsi="Times New Roman" w:cs="Times New Roman"/>
          <w:sz w:val="24"/>
          <w:szCs w:val="24"/>
        </w:rPr>
        <w:t>conflits excèdent</w:t>
      </w:r>
      <w:r w:rsidRPr="00A76B3D" w:rsidR="00E75057">
        <w:rPr>
          <w:rFonts w:ascii="Times New Roman" w:hAnsi="Times New Roman" w:cs="Times New Roman"/>
          <w:sz w:val="24"/>
          <w:szCs w:val="24"/>
        </w:rPr>
        <w:t xml:space="preserve"> 6 ans (</w:t>
      </w:r>
      <w:proofErr w:type="spellStart"/>
      <w:r w:rsidRPr="00A76B3D" w:rsidR="00E75057">
        <w:rPr>
          <w:rFonts w:ascii="Times New Roman" w:hAnsi="Times New Roman" w:cs="Times New Roman"/>
          <w:sz w:val="24"/>
          <w:szCs w:val="24"/>
        </w:rPr>
        <w:t>Omoeva</w:t>
      </w:r>
      <w:proofErr w:type="spellEnd"/>
      <w:r w:rsidRPr="00A76B3D" w:rsidR="00E75057">
        <w:rPr>
          <w:rFonts w:ascii="Times New Roman" w:hAnsi="Times New Roman" w:cs="Times New Roman"/>
          <w:sz w:val="24"/>
          <w:szCs w:val="24"/>
        </w:rPr>
        <w:t xml:space="preserve"> et al., </w:t>
      </w:r>
      <w:r w:rsidRPr="00A76B3D" w:rsidR="00547BCF">
        <w:rPr>
          <w:rFonts w:ascii="Times New Roman" w:hAnsi="Times New Roman" w:cs="Times New Roman"/>
          <w:sz w:val="24"/>
          <w:szCs w:val="24"/>
        </w:rPr>
        <w:t>2016</w:t>
      </w:r>
      <w:r w:rsidRPr="00A76B3D" w:rsidR="00E75057">
        <w:rPr>
          <w:rFonts w:ascii="Times New Roman" w:hAnsi="Times New Roman" w:cs="Times New Roman"/>
          <w:sz w:val="24"/>
          <w:szCs w:val="24"/>
        </w:rPr>
        <w:t>).</w:t>
      </w:r>
      <w:r w:rsidRPr="00A76B3D" w:rsidR="00D47FFD">
        <w:rPr>
          <w:rFonts w:ascii="Times New Roman" w:hAnsi="Times New Roman" w:cs="Times New Roman"/>
          <w:sz w:val="24"/>
          <w:szCs w:val="24"/>
        </w:rPr>
        <w:t xml:space="preserve"> Ces réductions constatées peuvent être, en effet, le reflet d’un système éducatif qui s’effondre avec notamment une baisse significative des dépenses publiques d’éducation pendant et après le conflit (Lai et </w:t>
      </w:r>
      <w:proofErr w:type="spellStart"/>
      <w:r w:rsidRPr="00A76B3D" w:rsidR="00D47FFD">
        <w:rPr>
          <w:rFonts w:ascii="Times New Roman" w:hAnsi="Times New Roman" w:cs="Times New Roman"/>
          <w:sz w:val="24"/>
          <w:szCs w:val="24"/>
        </w:rPr>
        <w:t>Thyne</w:t>
      </w:r>
      <w:proofErr w:type="spellEnd"/>
      <w:r w:rsidRPr="00A76B3D" w:rsidR="00D47FFD">
        <w:rPr>
          <w:rFonts w:ascii="Times New Roman" w:hAnsi="Times New Roman" w:cs="Times New Roman"/>
          <w:sz w:val="24"/>
          <w:szCs w:val="24"/>
        </w:rPr>
        <w:t>, 2007).</w:t>
      </w:r>
    </w:p>
    <w:p w:rsidR="00C323B8" w:rsidP="009C1596" w:rsidRDefault="1AE34594" w14:paraId="7F8E199D" w14:textId="792267C7">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Au niveau microéconomique, il est démontré que les effets de la guerre sur la scolarisation se transmettent par les frais de scolarités car les revenus des parents ayant baissé à cause de la guerre (Vidya, 2023). En utilisant le PSM (</w:t>
      </w:r>
      <w:proofErr w:type="spellStart"/>
      <w:r w:rsidRPr="1AE34594">
        <w:rPr>
          <w:rFonts w:ascii="Times New Roman" w:hAnsi="Times New Roman" w:cs="Times New Roman"/>
          <w:sz w:val="24"/>
          <w:szCs w:val="24"/>
        </w:rPr>
        <w:t>Propensity</w:t>
      </w:r>
      <w:proofErr w:type="spellEnd"/>
      <w:r w:rsidRPr="1AE34594">
        <w:rPr>
          <w:rFonts w:ascii="Times New Roman" w:hAnsi="Times New Roman" w:cs="Times New Roman"/>
          <w:sz w:val="24"/>
          <w:szCs w:val="24"/>
        </w:rPr>
        <w:t xml:space="preserve"> Score Matching) pour éliminer le biais de sélection, on trouve que la révolte </w:t>
      </w:r>
      <w:proofErr w:type="spellStart"/>
      <w:r w:rsidRPr="1AE34594">
        <w:rPr>
          <w:rFonts w:ascii="Times New Roman" w:hAnsi="Times New Roman" w:cs="Times New Roman"/>
          <w:sz w:val="24"/>
          <w:szCs w:val="24"/>
        </w:rPr>
        <w:t>naxale</w:t>
      </w:r>
      <w:proofErr w:type="spellEnd"/>
      <w:r w:rsidRPr="1AE34594">
        <w:rPr>
          <w:rFonts w:ascii="Times New Roman" w:hAnsi="Times New Roman" w:cs="Times New Roman"/>
          <w:sz w:val="24"/>
          <w:szCs w:val="24"/>
        </w:rPr>
        <w:t xml:space="preserve"> en Inde réduit le nombre d’années de scolarisation de 0,25 et 0,16 respectivement pour les filles et pour les hommes. </w:t>
      </w:r>
    </w:p>
    <w:p w:rsidRPr="00373F6C" w:rsidR="00053DAD" w:rsidP="009C1596" w:rsidRDefault="1AE34594" w14:paraId="572E8676" w14:textId="6091FF4A">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Bruck et al (2019) ont également montre que le conflit israélo-palestinien a </w:t>
      </w:r>
      <w:proofErr w:type="gramStart"/>
      <w:r w:rsidRPr="1AE34594">
        <w:rPr>
          <w:rFonts w:ascii="Times New Roman" w:hAnsi="Times New Roman" w:cs="Times New Roman"/>
          <w:sz w:val="24"/>
          <w:szCs w:val="24"/>
        </w:rPr>
        <w:t>eu</w:t>
      </w:r>
      <w:proofErr w:type="gramEnd"/>
      <w:r w:rsidRPr="1AE34594">
        <w:rPr>
          <w:rFonts w:ascii="Times New Roman" w:hAnsi="Times New Roman" w:cs="Times New Roman"/>
          <w:sz w:val="24"/>
          <w:szCs w:val="24"/>
        </w:rPr>
        <w:t xml:space="preserve"> des répercussions négatives sur plusieurs aspects de l’éducation des élèves vivant dans le West Bank (la Cisjordanie) dont la réduction des chances de passer leurs examens finaux, de leurs rendements académiques et donc leurs chances d’être admis à l’université en utilisant une régression MCO. En considérant la période 2000-2006 comme période d’étude, correspondant à la seconde Intifada</w:t>
      </w:r>
      <w:r w:rsidRPr="1AE34594" w:rsidR="000B7488">
        <w:rPr>
          <w:rStyle w:val="Appelnotedebasdep"/>
          <w:rFonts w:ascii="Times New Roman" w:hAnsi="Times New Roman" w:cs="Times New Roman"/>
          <w:sz w:val="24"/>
          <w:szCs w:val="24"/>
        </w:rPr>
        <w:footnoteReference w:id="9"/>
      </w:r>
      <w:r w:rsidRPr="1AE34594">
        <w:rPr>
          <w:rFonts w:ascii="Times New Roman" w:hAnsi="Times New Roman" w:cs="Times New Roman"/>
          <w:sz w:val="24"/>
          <w:szCs w:val="24"/>
        </w:rPr>
        <w:t xml:space="preserve"> et mobilisant les données sur les conflits, les caractéristiques des établissements (nombre d’élèves par classe) et les résultats académiques, ils arrivent à évaluer l’effet des conflits armes sur l’éducation. Les résultats indiquent qu’une augmentation d’un écart type du nombre de victimes réduit de 1,2% la probabilité de passer l’examen, les conflits réduisent de la même manière la probabilité de passer l’examen et le score total des élèves.</w:t>
      </w:r>
    </w:p>
    <w:p w:rsidRPr="00A76B3D" w:rsidR="00334699" w:rsidP="009C1596" w:rsidRDefault="000719F9" w14:paraId="78F0F3C0" w14:textId="4EC4053C">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lastRenderedPageBreak/>
        <w:t xml:space="preserve">Dans le contexte européen, l’étude </w:t>
      </w:r>
      <w:r w:rsidRPr="00A76B3D" w:rsidR="003C12B4">
        <w:rPr>
          <w:rFonts w:ascii="Times New Roman" w:hAnsi="Times New Roman" w:cs="Times New Roman"/>
          <w:sz w:val="24"/>
          <w:szCs w:val="24"/>
        </w:rPr>
        <w:t>du cas de la Bosnie Herzégovine (1992-1995) permet de montrer que les effets du conflit sont plus prononcés chez les jeunes adolescents et ceux du secondaire, à cause notamment du recrutement des jeunes hommes dans les combats, qui ont été plus victimes de violences physiques et mentales comparativement aux jeunes filles (</w:t>
      </w:r>
      <w:proofErr w:type="spellStart"/>
      <w:r w:rsidRPr="00A76B3D" w:rsidR="003C12B4">
        <w:rPr>
          <w:rFonts w:ascii="Times New Roman" w:hAnsi="Times New Roman" w:cs="Times New Roman"/>
          <w:sz w:val="24"/>
          <w:szCs w:val="24"/>
        </w:rPr>
        <w:t>Ejk</w:t>
      </w:r>
      <w:proofErr w:type="spellEnd"/>
      <w:r w:rsidRPr="00A76B3D" w:rsidR="003C12B4">
        <w:rPr>
          <w:rFonts w:ascii="Times New Roman" w:hAnsi="Times New Roman" w:cs="Times New Roman"/>
          <w:sz w:val="24"/>
          <w:szCs w:val="24"/>
        </w:rPr>
        <w:t xml:space="preserve"> et al.,2015)</w:t>
      </w:r>
      <w:r w:rsidRPr="00A76B3D" w:rsidR="003651A8">
        <w:rPr>
          <w:rFonts w:ascii="Times New Roman" w:hAnsi="Times New Roman" w:cs="Times New Roman"/>
          <w:sz w:val="24"/>
          <w:szCs w:val="24"/>
        </w:rPr>
        <w:t xml:space="preserve"> </w:t>
      </w:r>
      <w:r w:rsidRPr="00A76B3D" w:rsidR="003651A8">
        <w:rPr>
          <w:rFonts w:ascii="Times New Roman" w:hAnsi="Times New Roman" w:cs="Times New Roman"/>
          <w:sz w:val="24"/>
          <w:szCs w:val="24"/>
          <w:highlight w:val="yellow"/>
        </w:rPr>
        <w:t xml:space="preserve">[Etude sur des </w:t>
      </w:r>
      <w:proofErr w:type="spellStart"/>
      <w:r w:rsidRPr="00A76B3D" w:rsidR="003651A8">
        <w:rPr>
          <w:rFonts w:ascii="Times New Roman" w:hAnsi="Times New Roman" w:cs="Times New Roman"/>
          <w:sz w:val="24"/>
          <w:szCs w:val="24"/>
          <w:highlight w:val="yellow"/>
        </w:rPr>
        <w:t>pays</w:t>
      </w:r>
      <w:r w:rsidRPr="00A76B3D" w:rsidR="00E66D4E">
        <w:rPr>
          <w:rFonts w:ascii="Times New Roman" w:hAnsi="Times New Roman" w:cs="Times New Roman"/>
          <w:sz w:val="24"/>
          <w:szCs w:val="24"/>
          <w:highlight w:val="yellow"/>
        </w:rPr>
        <w:t>_autres</w:t>
      </w:r>
      <w:proofErr w:type="spellEnd"/>
      <w:r w:rsidRPr="00A76B3D" w:rsidR="00E66D4E">
        <w:rPr>
          <w:rFonts w:ascii="Times New Roman" w:hAnsi="Times New Roman" w:cs="Times New Roman"/>
          <w:sz w:val="24"/>
          <w:szCs w:val="24"/>
          <w:highlight w:val="yellow"/>
        </w:rPr>
        <w:t>]</w:t>
      </w:r>
    </w:p>
    <w:p w:rsidRPr="00A76B3D" w:rsidR="00E66D4E" w:rsidP="009C1596" w:rsidRDefault="00E66D4E" w14:paraId="312C7173"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highlight w:val="yellow"/>
        </w:rPr>
        <w:t>[Etude sur les pays d’Afrique subsaharienne]</w:t>
      </w:r>
    </w:p>
    <w:p w:rsidRPr="00A76B3D" w:rsidR="003C08BF" w:rsidP="009C1596" w:rsidRDefault="003C08BF" w14:paraId="11090D1D"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Pour</w:t>
      </w:r>
      <w:r w:rsidRPr="00A76B3D" w:rsidR="00642123">
        <w:rPr>
          <w:rFonts w:ascii="Times New Roman" w:hAnsi="Times New Roman" w:cs="Times New Roman"/>
          <w:sz w:val="24"/>
          <w:szCs w:val="24"/>
        </w:rPr>
        <w:t xml:space="preserve"> les pays d’Afrique subsaharienne, des travaux récents ont été effectués pour mesurer l’impact des conflits armés ou du terrorisme sur l’éducation. Il s’agit notamment de la Côte d’Ivoire (</w:t>
      </w:r>
      <w:proofErr w:type="spellStart"/>
      <w:r w:rsidRPr="00A76B3D" w:rsidR="00642123">
        <w:rPr>
          <w:rFonts w:ascii="Times New Roman" w:hAnsi="Times New Roman" w:cs="Times New Roman"/>
          <w:sz w:val="24"/>
          <w:szCs w:val="24"/>
        </w:rPr>
        <w:t>Dabalen</w:t>
      </w:r>
      <w:proofErr w:type="spellEnd"/>
      <w:r w:rsidRPr="00A76B3D" w:rsidR="00642123">
        <w:rPr>
          <w:rFonts w:ascii="Times New Roman" w:hAnsi="Times New Roman" w:cs="Times New Roman"/>
          <w:sz w:val="24"/>
          <w:szCs w:val="24"/>
        </w:rPr>
        <w:t xml:space="preserve"> et Paul, 2012 ; </w:t>
      </w:r>
      <w:proofErr w:type="spellStart"/>
      <w:r w:rsidRPr="00A76B3D" w:rsidR="00642123">
        <w:rPr>
          <w:rFonts w:ascii="Times New Roman" w:hAnsi="Times New Roman" w:cs="Times New Roman"/>
          <w:sz w:val="24"/>
          <w:szCs w:val="24"/>
        </w:rPr>
        <w:t>Ouili</w:t>
      </w:r>
      <w:proofErr w:type="spellEnd"/>
      <w:r w:rsidRPr="00A76B3D" w:rsidR="00642123">
        <w:rPr>
          <w:rFonts w:ascii="Times New Roman" w:hAnsi="Times New Roman" w:cs="Times New Roman"/>
          <w:sz w:val="24"/>
          <w:szCs w:val="24"/>
        </w:rPr>
        <w:t>, 2015) avec la période de haute instabilité (1999-2011) ou du Nigéria (</w:t>
      </w:r>
      <w:proofErr w:type="spellStart"/>
      <w:r w:rsidRPr="00A76B3D" w:rsidR="00642123">
        <w:rPr>
          <w:rFonts w:ascii="Times New Roman" w:hAnsi="Times New Roman" w:cs="Times New Roman"/>
          <w:sz w:val="24"/>
          <w:szCs w:val="24"/>
        </w:rPr>
        <w:t>Bertoni</w:t>
      </w:r>
      <w:proofErr w:type="spellEnd"/>
      <w:r w:rsidRPr="00A76B3D" w:rsidR="00642123">
        <w:rPr>
          <w:rFonts w:ascii="Times New Roman" w:hAnsi="Times New Roman" w:cs="Times New Roman"/>
          <w:sz w:val="24"/>
          <w:szCs w:val="24"/>
        </w:rPr>
        <w:t xml:space="preserve"> et al.,2019) dans le contexte des </w:t>
      </w:r>
      <w:r w:rsidRPr="00A76B3D" w:rsidR="00C0215C">
        <w:rPr>
          <w:rFonts w:ascii="Times New Roman" w:hAnsi="Times New Roman" w:cs="Times New Roman"/>
          <w:sz w:val="24"/>
          <w:szCs w:val="24"/>
        </w:rPr>
        <w:t>attaques</w:t>
      </w:r>
      <w:r w:rsidRPr="00A76B3D" w:rsidR="00642123">
        <w:rPr>
          <w:rFonts w:ascii="Times New Roman" w:hAnsi="Times New Roman" w:cs="Times New Roman"/>
          <w:sz w:val="24"/>
          <w:szCs w:val="24"/>
        </w:rPr>
        <w:t xml:space="preserve"> terroristes répétées effect</w:t>
      </w:r>
      <w:r w:rsidRPr="00A76B3D" w:rsidR="00C0215C">
        <w:rPr>
          <w:rFonts w:ascii="Times New Roman" w:hAnsi="Times New Roman" w:cs="Times New Roman"/>
          <w:sz w:val="24"/>
          <w:szCs w:val="24"/>
        </w:rPr>
        <w:t>u</w:t>
      </w:r>
      <w:r w:rsidRPr="00A76B3D" w:rsidR="00642123">
        <w:rPr>
          <w:rFonts w:ascii="Times New Roman" w:hAnsi="Times New Roman" w:cs="Times New Roman"/>
          <w:sz w:val="24"/>
          <w:szCs w:val="24"/>
        </w:rPr>
        <w:t xml:space="preserve">ées par </w:t>
      </w:r>
      <w:proofErr w:type="spellStart"/>
      <w:r w:rsidRPr="00A76B3D" w:rsidR="00642123">
        <w:rPr>
          <w:rFonts w:ascii="Times New Roman" w:hAnsi="Times New Roman" w:cs="Times New Roman"/>
          <w:sz w:val="24"/>
          <w:szCs w:val="24"/>
        </w:rPr>
        <w:t>Bokoharam</w:t>
      </w:r>
      <w:proofErr w:type="spellEnd"/>
      <w:r w:rsidRPr="00A76B3D" w:rsidR="00642123">
        <w:rPr>
          <w:rFonts w:ascii="Times New Roman" w:hAnsi="Times New Roman" w:cs="Times New Roman"/>
          <w:sz w:val="24"/>
          <w:szCs w:val="24"/>
        </w:rPr>
        <w:t xml:space="preserve"> dans le Nord-Est du pays.</w:t>
      </w:r>
      <w:r w:rsidR="00604253">
        <w:rPr>
          <w:rFonts w:ascii="Times New Roman" w:hAnsi="Times New Roman" w:cs="Times New Roman"/>
          <w:sz w:val="24"/>
          <w:szCs w:val="24"/>
        </w:rPr>
        <w:t xml:space="preserve"> </w:t>
      </w:r>
    </w:p>
    <w:p w:rsidRPr="00A76B3D" w:rsidR="00642123" w:rsidP="009C1596" w:rsidRDefault="00642123" w14:paraId="2348DE30" w14:textId="7D536964">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L’étude de </w:t>
      </w:r>
      <w:proofErr w:type="spellStart"/>
      <w:r w:rsidRPr="00A76B3D">
        <w:rPr>
          <w:rFonts w:ascii="Times New Roman" w:hAnsi="Times New Roman" w:cs="Times New Roman"/>
          <w:sz w:val="24"/>
          <w:szCs w:val="24"/>
        </w:rPr>
        <w:t>Ouili</w:t>
      </w:r>
      <w:proofErr w:type="spellEnd"/>
      <w:r w:rsidRPr="00A76B3D">
        <w:rPr>
          <w:rFonts w:ascii="Times New Roman" w:hAnsi="Times New Roman" w:cs="Times New Roman"/>
          <w:sz w:val="24"/>
          <w:szCs w:val="24"/>
        </w:rPr>
        <w:t xml:space="preserve"> (2015)</w:t>
      </w:r>
      <w:r w:rsidRPr="00A76B3D" w:rsidR="00C0215C">
        <w:rPr>
          <w:rFonts w:ascii="Times New Roman" w:hAnsi="Times New Roman" w:cs="Times New Roman"/>
          <w:sz w:val="24"/>
          <w:szCs w:val="24"/>
        </w:rPr>
        <w:t xml:space="preserve"> a permis de mettre en évidence l’impact de cette décennie de crise sur l’éducation</w:t>
      </w:r>
      <w:r w:rsidRPr="00A76B3D" w:rsidR="004A75A8">
        <w:rPr>
          <w:rFonts w:ascii="Times New Roman" w:hAnsi="Times New Roman" w:cs="Times New Roman"/>
          <w:sz w:val="24"/>
          <w:szCs w:val="24"/>
        </w:rPr>
        <w:t xml:space="preserve"> par l’utilisation de la méthode des </w:t>
      </w:r>
      <w:proofErr w:type="spellStart"/>
      <w:r w:rsidRPr="00A76B3D" w:rsidR="004A75A8">
        <w:rPr>
          <w:rFonts w:ascii="Times New Roman" w:hAnsi="Times New Roman" w:cs="Times New Roman"/>
          <w:sz w:val="24"/>
          <w:szCs w:val="24"/>
        </w:rPr>
        <w:t>difference</w:t>
      </w:r>
      <w:proofErr w:type="spellEnd"/>
      <w:r w:rsidRPr="00A76B3D" w:rsidR="004A75A8">
        <w:rPr>
          <w:rFonts w:ascii="Times New Roman" w:hAnsi="Times New Roman" w:cs="Times New Roman"/>
          <w:sz w:val="24"/>
          <w:szCs w:val="24"/>
        </w:rPr>
        <w:t xml:space="preserve"> in </w:t>
      </w:r>
      <w:proofErr w:type="spellStart"/>
      <w:r w:rsidRPr="00A76B3D" w:rsidR="004A75A8">
        <w:rPr>
          <w:rFonts w:ascii="Times New Roman" w:hAnsi="Times New Roman" w:cs="Times New Roman"/>
          <w:sz w:val="24"/>
          <w:szCs w:val="24"/>
        </w:rPr>
        <w:t>difference</w:t>
      </w:r>
      <w:proofErr w:type="spellEnd"/>
      <w:r w:rsidRPr="00A76B3D" w:rsidR="00C0215C">
        <w:rPr>
          <w:rFonts w:ascii="Times New Roman" w:hAnsi="Times New Roman" w:cs="Times New Roman"/>
          <w:sz w:val="24"/>
          <w:szCs w:val="24"/>
        </w:rPr>
        <w:t xml:space="preserve">. Cela se traduit par une baisse de 10% de la probabilité d’être </w:t>
      </w:r>
      <w:r w:rsidRPr="00A76B3D" w:rsidR="004A75A8">
        <w:rPr>
          <w:rFonts w:ascii="Times New Roman" w:hAnsi="Times New Roman" w:cs="Times New Roman"/>
          <w:sz w:val="24"/>
          <w:szCs w:val="24"/>
        </w:rPr>
        <w:t>enrôlé</w:t>
      </w:r>
      <w:r w:rsidRPr="00A76B3D" w:rsidR="00C0215C">
        <w:rPr>
          <w:rFonts w:ascii="Times New Roman" w:hAnsi="Times New Roman" w:cs="Times New Roman"/>
          <w:sz w:val="24"/>
          <w:szCs w:val="24"/>
        </w:rPr>
        <w:t xml:space="preserve"> </w:t>
      </w:r>
      <w:r w:rsidRPr="00A76B3D" w:rsidR="004A75A8">
        <w:rPr>
          <w:rFonts w:ascii="Times New Roman" w:hAnsi="Times New Roman" w:cs="Times New Roman"/>
          <w:sz w:val="24"/>
          <w:szCs w:val="24"/>
        </w:rPr>
        <w:t>des enfants en âge d’aller à l’école. Les canaux identifiés par l</w:t>
      </w:r>
      <w:r w:rsidRPr="00A76B3D" w:rsidR="00780D79">
        <w:rPr>
          <w:rFonts w:ascii="Times New Roman" w:hAnsi="Times New Roman" w:cs="Times New Roman"/>
          <w:sz w:val="24"/>
          <w:szCs w:val="24"/>
        </w:rPr>
        <w:t xml:space="preserve">’auteur sont la détérioration des conditions de vie des parents. Dans la même veine, les travaux de </w:t>
      </w:r>
      <w:proofErr w:type="spellStart"/>
      <w:r w:rsidRPr="00A76B3D" w:rsidR="00780D79">
        <w:rPr>
          <w:rFonts w:ascii="Times New Roman" w:hAnsi="Times New Roman" w:cs="Times New Roman"/>
          <w:sz w:val="24"/>
          <w:szCs w:val="24"/>
        </w:rPr>
        <w:t>Dabalen</w:t>
      </w:r>
      <w:proofErr w:type="spellEnd"/>
      <w:r w:rsidRPr="00A76B3D" w:rsidR="00780D79">
        <w:rPr>
          <w:rFonts w:ascii="Times New Roman" w:hAnsi="Times New Roman" w:cs="Times New Roman"/>
          <w:sz w:val="24"/>
          <w:szCs w:val="24"/>
        </w:rPr>
        <w:t xml:space="preserve"> et Paul</w:t>
      </w:r>
      <w:r w:rsidRPr="00A76B3D" w:rsidR="002B2190">
        <w:rPr>
          <w:rFonts w:ascii="Times New Roman" w:hAnsi="Times New Roman" w:cs="Times New Roman"/>
          <w:sz w:val="24"/>
          <w:szCs w:val="24"/>
        </w:rPr>
        <w:t xml:space="preserve"> (2012)</w:t>
      </w:r>
      <w:r w:rsidRPr="00A76B3D" w:rsidR="00780D79">
        <w:rPr>
          <w:rFonts w:ascii="Times New Roman" w:hAnsi="Times New Roman" w:cs="Times New Roman"/>
          <w:sz w:val="24"/>
          <w:szCs w:val="24"/>
        </w:rPr>
        <w:t xml:space="preserve"> visaient à mesurer l’impact de cette crise sur l’éducation. Ils utilisent les données de l’Enquête de Niveau de vie des ménages (2008) et </w:t>
      </w:r>
      <w:r w:rsidRPr="00A76B3D" w:rsidR="009115AB">
        <w:rPr>
          <w:rFonts w:ascii="Times New Roman" w:hAnsi="Times New Roman" w:cs="Times New Roman"/>
          <w:sz w:val="24"/>
          <w:szCs w:val="24"/>
        </w:rPr>
        <w:t xml:space="preserve">la base de données des conflits de l’ACLED pour estimer l’effet causal du conflit sur le nombre d’années d’éducation des populations affectées. Pour </w:t>
      </w:r>
      <w:r w:rsidR="00BA2C72">
        <w:rPr>
          <w:rFonts w:ascii="Times New Roman" w:hAnsi="Times New Roman" w:cs="Times New Roman"/>
          <w:sz w:val="24"/>
          <w:szCs w:val="24"/>
        </w:rPr>
        <w:t>c</w:t>
      </w:r>
      <w:r w:rsidRPr="00A76B3D" w:rsidR="009115AB">
        <w:rPr>
          <w:rFonts w:ascii="Times New Roman" w:hAnsi="Times New Roman" w:cs="Times New Roman"/>
          <w:sz w:val="24"/>
          <w:szCs w:val="24"/>
        </w:rPr>
        <w:t xml:space="preserve">e faire, ils utilisent un </w:t>
      </w:r>
      <w:proofErr w:type="spellStart"/>
      <w:r w:rsidRPr="00A76B3D" w:rsidR="009115AB">
        <w:rPr>
          <w:rFonts w:ascii="Times New Roman" w:hAnsi="Times New Roman" w:cs="Times New Roman"/>
          <w:sz w:val="24"/>
          <w:szCs w:val="24"/>
        </w:rPr>
        <w:t>difference</w:t>
      </w:r>
      <w:proofErr w:type="spellEnd"/>
      <w:r w:rsidRPr="00A76B3D" w:rsidR="009115AB">
        <w:rPr>
          <w:rFonts w:ascii="Times New Roman" w:hAnsi="Times New Roman" w:cs="Times New Roman"/>
          <w:sz w:val="24"/>
          <w:szCs w:val="24"/>
        </w:rPr>
        <w:t xml:space="preserve"> in </w:t>
      </w:r>
      <w:proofErr w:type="spellStart"/>
      <w:r w:rsidRPr="00A76B3D" w:rsidR="009115AB">
        <w:rPr>
          <w:rFonts w:ascii="Times New Roman" w:hAnsi="Times New Roman" w:cs="Times New Roman"/>
          <w:sz w:val="24"/>
          <w:szCs w:val="24"/>
        </w:rPr>
        <w:t>difference</w:t>
      </w:r>
      <w:proofErr w:type="spellEnd"/>
      <w:r w:rsidRPr="00A76B3D" w:rsidR="009115AB">
        <w:rPr>
          <w:rFonts w:ascii="Times New Roman" w:hAnsi="Times New Roman" w:cs="Times New Roman"/>
          <w:sz w:val="24"/>
          <w:szCs w:val="24"/>
        </w:rPr>
        <w:t xml:space="preserve"> associé à</w:t>
      </w:r>
      <w:r w:rsidRPr="00A76B3D" w:rsidR="003C6F8E">
        <w:rPr>
          <w:rFonts w:ascii="Times New Roman" w:hAnsi="Times New Roman" w:cs="Times New Roman"/>
          <w:sz w:val="24"/>
          <w:szCs w:val="24"/>
        </w:rPr>
        <w:t xml:space="preserve"> un PSM pour éliminer les biais de sélection</w:t>
      </w:r>
      <w:r w:rsidRPr="00A76B3D" w:rsidR="008C3150">
        <w:rPr>
          <w:rFonts w:ascii="Times New Roman" w:hAnsi="Times New Roman" w:cs="Times New Roman"/>
          <w:sz w:val="24"/>
          <w:szCs w:val="24"/>
        </w:rPr>
        <w:t>. Les résultats de l’estimation indiquent que le conflit a réduit de 0,94 années, la durée de scolarisation.</w:t>
      </w:r>
    </w:p>
    <w:p w:rsidRPr="00A76B3D" w:rsidR="008C3150" w:rsidP="009C1596" w:rsidRDefault="008C3150" w14:paraId="3D80AA4F" w14:textId="77777777">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 xml:space="preserve">L’étude de </w:t>
      </w:r>
      <w:proofErr w:type="spellStart"/>
      <w:r w:rsidRPr="00A76B3D">
        <w:rPr>
          <w:rFonts w:ascii="Times New Roman" w:hAnsi="Times New Roman" w:cs="Times New Roman"/>
          <w:sz w:val="24"/>
          <w:szCs w:val="24"/>
        </w:rPr>
        <w:t>Bertoni</w:t>
      </w:r>
      <w:proofErr w:type="spellEnd"/>
      <w:r w:rsidRPr="00A76B3D">
        <w:rPr>
          <w:rFonts w:ascii="Times New Roman" w:hAnsi="Times New Roman" w:cs="Times New Roman"/>
          <w:sz w:val="24"/>
          <w:szCs w:val="24"/>
        </w:rPr>
        <w:t xml:space="preserve"> et al. (2019) a permis de mettre </w:t>
      </w:r>
      <w:r w:rsidRPr="00A76B3D" w:rsidR="00A06228">
        <w:rPr>
          <w:rFonts w:ascii="Times New Roman" w:hAnsi="Times New Roman" w:cs="Times New Roman"/>
          <w:sz w:val="24"/>
          <w:szCs w:val="24"/>
        </w:rPr>
        <w:t>en</w:t>
      </w:r>
      <w:r w:rsidRPr="00A76B3D">
        <w:rPr>
          <w:rFonts w:ascii="Times New Roman" w:hAnsi="Times New Roman" w:cs="Times New Roman"/>
          <w:sz w:val="24"/>
          <w:szCs w:val="24"/>
        </w:rPr>
        <w:t xml:space="preserve"> exergue les effets des conflits et des actions du groupe armé</w:t>
      </w:r>
      <w:r w:rsidRPr="00A76B3D" w:rsidR="00A06228">
        <w:rPr>
          <w:rFonts w:ascii="Times New Roman" w:hAnsi="Times New Roman" w:cs="Times New Roman"/>
          <w:sz w:val="24"/>
          <w:szCs w:val="24"/>
        </w:rPr>
        <w:t xml:space="preserve"> Boko Haram sur l’éducation dans le nord</w:t>
      </w:r>
      <w:r w:rsidRPr="00A76B3D" w:rsidR="002B2190">
        <w:rPr>
          <w:rFonts w:ascii="Times New Roman" w:hAnsi="Times New Roman" w:cs="Times New Roman"/>
          <w:sz w:val="24"/>
          <w:szCs w:val="24"/>
        </w:rPr>
        <w:t>-</w:t>
      </w:r>
      <w:r w:rsidRPr="00A76B3D" w:rsidR="00A06228">
        <w:rPr>
          <w:rFonts w:ascii="Times New Roman" w:hAnsi="Times New Roman" w:cs="Times New Roman"/>
          <w:sz w:val="24"/>
          <w:szCs w:val="24"/>
        </w:rPr>
        <w:t>Est du Nigéria. En utilisant un panel de personnes vivant dans les zones de conflit</w:t>
      </w:r>
      <w:r w:rsidRPr="00A76B3D" w:rsidR="00982D2F">
        <w:rPr>
          <w:rFonts w:ascii="Times New Roman" w:hAnsi="Times New Roman" w:cs="Times New Roman"/>
          <w:sz w:val="24"/>
          <w:szCs w:val="24"/>
        </w:rPr>
        <w:t>,</w:t>
      </w:r>
      <w:r w:rsidRPr="00A76B3D" w:rsidR="00A06228">
        <w:rPr>
          <w:rFonts w:ascii="Times New Roman" w:hAnsi="Times New Roman" w:cs="Times New Roman"/>
          <w:sz w:val="24"/>
          <w:szCs w:val="24"/>
        </w:rPr>
        <w:t xml:space="preserve"> afin d</w:t>
      </w:r>
      <w:r w:rsidRPr="00A76B3D" w:rsidR="00982D2F">
        <w:rPr>
          <w:rFonts w:ascii="Times New Roman" w:hAnsi="Times New Roman" w:cs="Times New Roman"/>
          <w:sz w:val="24"/>
          <w:szCs w:val="24"/>
        </w:rPr>
        <w:t xml:space="preserve">’analyser la dynamique temporelle, ils obtiennent en </w:t>
      </w:r>
      <w:r w:rsidRPr="00A76B3D" w:rsidR="00586A5E">
        <w:rPr>
          <w:rFonts w:ascii="Times New Roman" w:hAnsi="Times New Roman" w:cs="Times New Roman"/>
          <w:sz w:val="24"/>
          <w:szCs w:val="24"/>
        </w:rPr>
        <w:t>estimant un effet fixe</w:t>
      </w:r>
      <w:r w:rsidRPr="00A76B3D" w:rsidR="002B2190">
        <w:rPr>
          <w:rFonts w:ascii="Times New Roman" w:hAnsi="Times New Roman" w:cs="Times New Roman"/>
          <w:sz w:val="24"/>
          <w:szCs w:val="24"/>
        </w:rPr>
        <w:t xml:space="preserve">, l’incidence de la guerre sur l’enrôlement des enfants à l’école et le décrochage scolaire. Ils font ensuite recours à un </w:t>
      </w:r>
      <w:proofErr w:type="spellStart"/>
      <w:r w:rsidRPr="00A76B3D" w:rsidR="002B2190">
        <w:rPr>
          <w:rFonts w:ascii="Times New Roman" w:hAnsi="Times New Roman" w:cs="Times New Roman"/>
          <w:sz w:val="24"/>
          <w:szCs w:val="24"/>
        </w:rPr>
        <w:t>difference</w:t>
      </w:r>
      <w:proofErr w:type="spellEnd"/>
      <w:r w:rsidRPr="00A76B3D" w:rsidR="002B2190">
        <w:rPr>
          <w:rFonts w:ascii="Times New Roman" w:hAnsi="Times New Roman" w:cs="Times New Roman"/>
          <w:sz w:val="24"/>
          <w:szCs w:val="24"/>
        </w:rPr>
        <w:t xml:space="preserve"> in </w:t>
      </w:r>
      <w:proofErr w:type="spellStart"/>
      <w:r w:rsidRPr="00A76B3D" w:rsidR="002B2190">
        <w:rPr>
          <w:rFonts w:ascii="Times New Roman" w:hAnsi="Times New Roman" w:cs="Times New Roman"/>
          <w:sz w:val="24"/>
          <w:szCs w:val="24"/>
        </w:rPr>
        <w:t>difference</w:t>
      </w:r>
      <w:proofErr w:type="spellEnd"/>
      <w:r w:rsidRPr="00A76B3D" w:rsidR="002B2190">
        <w:rPr>
          <w:rFonts w:ascii="Times New Roman" w:hAnsi="Times New Roman" w:cs="Times New Roman"/>
          <w:sz w:val="24"/>
          <w:szCs w:val="24"/>
        </w:rPr>
        <w:t xml:space="preserve"> pour évaluer l’impact du conflit sur le nombre d’années d’éducation et le niveau d’achèvement scolaire. Les résultats indiquent qu’il y</w:t>
      </w:r>
      <w:r w:rsidRPr="00A76B3D" w:rsidR="00A7518E">
        <w:rPr>
          <w:rFonts w:ascii="Times New Roman" w:hAnsi="Times New Roman" w:cs="Times New Roman"/>
          <w:sz w:val="24"/>
          <w:szCs w:val="24"/>
        </w:rPr>
        <w:t xml:space="preserve"> a une baisse de 3% de la probabilité</w:t>
      </w:r>
      <w:r w:rsidRPr="00A76B3D" w:rsidR="000719F9">
        <w:rPr>
          <w:rFonts w:ascii="Times New Roman" w:hAnsi="Times New Roman" w:cs="Times New Roman"/>
          <w:sz w:val="24"/>
          <w:szCs w:val="24"/>
        </w:rPr>
        <w:t xml:space="preserve"> d’enrôlement, une réduction de 0,6 du nombre d’années. En termes d’effets, ils notent un effet plus prononcé chez les musulmans et les élèves du secondaire tandis qu’il n’y a pas de différence significative entre sexe ou milieu de résidence.</w:t>
      </w:r>
      <w:r w:rsidRPr="00A76B3D" w:rsidR="008F4A4C">
        <w:rPr>
          <w:rFonts w:ascii="Times New Roman" w:hAnsi="Times New Roman" w:cs="Times New Roman"/>
          <w:sz w:val="24"/>
          <w:szCs w:val="24"/>
        </w:rPr>
        <w:t xml:space="preserve"> La Sierra Léone a également connu une guerre civile (1991-2002) ayant </w:t>
      </w:r>
      <w:r w:rsidRPr="00A76B3D" w:rsidR="003E2DB4">
        <w:rPr>
          <w:rFonts w:ascii="Times New Roman" w:hAnsi="Times New Roman" w:cs="Times New Roman"/>
          <w:sz w:val="24"/>
          <w:szCs w:val="24"/>
        </w:rPr>
        <w:t>occasionné</w:t>
      </w:r>
      <w:r w:rsidRPr="00A76B3D" w:rsidR="008F4A4C">
        <w:rPr>
          <w:rFonts w:ascii="Times New Roman" w:hAnsi="Times New Roman" w:cs="Times New Roman"/>
          <w:sz w:val="24"/>
          <w:szCs w:val="24"/>
        </w:rPr>
        <w:t xml:space="preserve"> plus de 70 000 morts. </w:t>
      </w:r>
      <w:r w:rsidRPr="00A76B3D" w:rsidR="003E2DB4">
        <w:rPr>
          <w:rFonts w:ascii="Times New Roman" w:hAnsi="Times New Roman" w:cs="Times New Roman"/>
          <w:sz w:val="24"/>
          <w:szCs w:val="24"/>
        </w:rPr>
        <w:t xml:space="preserve">Cela a impacté négativement l’éducation, se </w:t>
      </w:r>
      <w:r w:rsidRPr="00A76B3D" w:rsidR="003E2DB4">
        <w:rPr>
          <w:rFonts w:ascii="Times New Roman" w:hAnsi="Times New Roman" w:cs="Times New Roman"/>
          <w:sz w:val="24"/>
          <w:szCs w:val="24"/>
        </w:rPr>
        <w:lastRenderedPageBreak/>
        <w:t>matérialisant par une baisse d</w:t>
      </w:r>
      <w:r w:rsidRPr="00A76B3D" w:rsidR="00547BCF">
        <w:rPr>
          <w:rFonts w:ascii="Times New Roman" w:hAnsi="Times New Roman" w:cs="Times New Roman"/>
          <w:sz w:val="24"/>
          <w:szCs w:val="24"/>
        </w:rPr>
        <w:t>u</w:t>
      </w:r>
      <w:r w:rsidRPr="00A76B3D" w:rsidR="003E2DB4">
        <w:rPr>
          <w:rFonts w:ascii="Times New Roman" w:hAnsi="Times New Roman" w:cs="Times New Roman"/>
          <w:sz w:val="24"/>
          <w:szCs w:val="24"/>
        </w:rPr>
        <w:t xml:space="preserve"> nombre d’années d’éducation</w:t>
      </w:r>
      <w:r w:rsidRPr="00A76B3D" w:rsidR="00547BCF">
        <w:rPr>
          <w:rFonts w:ascii="Times New Roman" w:hAnsi="Times New Roman" w:cs="Times New Roman"/>
          <w:sz w:val="24"/>
          <w:szCs w:val="24"/>
        </w:rPr>
        <w:t xml:space="preserve"> comprise entre 0,3 et 0,5 pour une augmentation d’un standard </w:t>
      </w:r>
      <w:r w:rsidRPr="00A76B3D" w:rsidR="003E2DB4">
        <w:rPr>
          <w:rFonts w:ascii="Times New Roman" w:hAnsi="Times New Roman" w:cs="Times New Roman"/>
          <w:sz w:val="24"/>
          <w:szCs w:val="24"/>
        </w:rPr>
        <w:t>les personnes vivant dans les zones affectées par le conflit (</w:t>
      </w:r>
      <w:proofErr w:type="spellStart"/>
      <w:r w:rsidRPr="00A76B3D" w:rsidR="003E2DB4">
        <w:rPr>
          <w:rFonts w:ascii="Times New Roman" w:hAnsi="Times New Roman" w:cs="Times New Roman"/>
          <w:sz w:val="24"/>
          <w:szCs w:val="24"/>
        </w:rPr>
        <w:t>Hoenig</w:t>
      </w:r>
      <w:proofErr w:type="spellEnd"/>
      <w:r w:rsidRPr="00A76B3D" w:rsidR="003E2DB4">
        <w:rPr>
          <w:rFonts w:ascii="Times New Roman" w:hAnsi="Times New Roman" w:cs="Times New Roman"/>
          <w:sz w:val="24"/>
          <w:szCs w:val="24"/>
        </w:rPr>
        <w:t>, 2018).</w:t>
      </w:r>
      <w:r w:rsidRPr="00A76B3D" w:rsidR="0094042B">
        <w:rPr>
          <w:rFonts w:ascii="Times New Roman" w:hAnsi="Times New Roman" w:cs="Times New Roman"/>
          <w:sz w:val="24"/>
          <w:szCs w:val="24"/>
        </w:rPr>
        <w:t xml:space="preserve"> Le canal principal que lequel les conflits ont impacté l’éducation se situent au niveau de l’offre de l’éducation. En effet, l’occurrence de la violence a conduit à l’affaiblissement de l’offre de service d’éducation avec notamment</w:t>
      </w:r>
      <w:r w:rsidRPr="00A76B3D" w:rsidR="00266278">
        <w:rPr>
          <w:rFonts w:ascii="Times New Roman" w:hAnsi="Times New Roman" w:cs="Times New Roman"/>
          <w:sz w:val="24"/>
          <w:szCs w:val="24"/>
        </w:rPr>
        <w:t xml:space="preserve"> l’</w:t>
      </w:r>
      <w:r w:rsidRPr="00A76B3D" w:rsidR="002C71E7">
        <w:rPr>
          <w:rFonts w:ascii="Times New Roman" w:hAnsi="Times New Roman" w:cs="Times New Roman"/>
          <w:sz w:val="24"/>
          <w:szCs w:val="24"/>
        </w:rPr>
        <w:t>absence</w:t>
      </w:r>
      <w:r w:rsidRPr="00A76B3D" w:rsidR="00266278">
        <w:rPr>
          <w:rFonts w:ascii="Times New Roman" w:hAnsi="Times New Roman" w:cs="Times New Roman"/>
          <w:sz w:val="24"/>
          <w:szCs w:val="24"/>
        </w:rPr>
        <w:t xml:space="preserve"> des enseignants et la destruction des infrastructures et équipements scolaires.</w:t>
      </w:r>
    </w:p>
    <w:p w:rsidRPr="00A76B3D" w:rsidR="004640DE" w:rsidP="009C1596" w:rsidRDefault="1AE34594" w14:paraId="0C126E7F" w14:textId="2E3715B8">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Avec le développement de la violence avec le conflit dans la zone anglophone au Cameroun, </w:t>
      </w:r>
      <w:proofErr w:type="spellStart"/>
      <w:r w:rsidRPr="1AE34594">
        <w:rPr>
          <w:rFonts w:ascii="Times New Roman" w:hAnsi="Times New Roman" w:cs="Times New Roman"/>
          <w:sz w:val="24"/>
          <w:szCs w:val="24"/>
        </w:rPr>
        <w:t>Galindo-silva</w:t>
      </w:r>
      <w:proofErr w:type="spellEnd"/>
      <w:r w:rsidRPr="1AE34594">
        <w:rPr>
          <w:rFonts w:ascii="Times New Roman" w:hAnsi="Times New Roman" w:cs="Times New Roman"/>
          <w:sz w:val="24"/>
          <w:szCs w:val="24"/>
        </w:rPr>
        <w:t xml:space="preserve"> et </w:t>
      </w:r>
      <w:proofErr w:type="spellStart"/>
      <w:r w:rsidRPr="1AE34594">
        <w:rPr>
          <w:rFonts w:ascii="Times New Roman" w:hAnsi="Times New Roman" w:cs="Times New Roman"/>
          <w:sz w:val="24"/>
          <w:szCs w:val="24"/>
        </w:rPr>
        <w:t>Tchuente</w:t>
      </w:r>
      <w:proofErr w:type="spellEnd"/>
      <w:r w:rsidRPr="1AE34594">
        <w:rPr>
          <w:rFonts w:ascii="Times New Roman" w:hAnsi="Times New Roman" w:cs="Times New Roman"/>
          <w:sz w:val="24"/>
          <w:szCs w:val="24"/>
        </w:rPr>
        <w:t xml:space="preserve"> (2023) ont permis de mettre en évidence l’effet pervers de cette violence sur l’accumulation du capital humain. En utilisant les données du PASEC (2014-2019) et les données sur l’occurrence des conflits (ACLED), ils estiment que les effets se matérialisent par une réduction des scores en mathématique et en littérature, respectivement de 2,1% et 2,5% pour cent cas de violence enregistrés. Cette baisse des rendements académiques est à mettre en relation avec la destruction des écoles, l’absentéisme des enseignants et des élèves pour raison sécuritaire. Dans la même veine, </w:t>
      </w:r>
      <w:proofErr w:type="spellStart"/>
      <w:r w:rsidRPr="1AE34594">
        <w:rPr>
          <w:rFonts w:ascii="Times New Roman" w:hAnsi="Times New Roman" w:cs="Times New Roman"/>
          <w:sz w:val="24"/>
          <w:szCs w:val="24"/>
        </w:rPr>
        <w:t>Arizo</w:t>
      </w:r>
      <w:proofErr w:type="spellEnd"/>
      <w:r w:rsidRPr="1AE34594">
        <w:rPr>
          <w:rFonts w:ascii="Times New Roman" w:hAnsi="Times New Roman" w:cs="Times New Roman"/>
          <w:sz w:val="24"/>
          <w:szCs w:val="24"/>
        </w:rPr>
        <w:t xml:space="preserve"> et Saldarriaga (2023) ont évalué l’incidence des conflits armes sur les performances académiques des élèves du second cycle au cours des années 2003 et 2017 en Colombie. Le choix de ces deux années spécifiques se justifiant par le fait que 2003 est caractérisée par une hausse de l’intensité des conflits et 2017 par des conflits de faible intensité, permettant ainsi de mettre en exergue les effets directs et indirects du conflit. Pour estimer l’effet, ils font recours à une approche méthodologique spatiale, notamment le </w:t>
      </w:r>
      <w:r w:rsidRPr="1AE34594">
        <w:rPr>
          <w:rFonts w:ascii="Times New Roman" w:hAnsi="Times New Roman" w:cs="Times New Roman"/>
          <w:b/>
          <w:bCs/>
          <w:sz w:val="24"/>
          <w:szCs w:val="24"/>
        </w:rPr>
        <w:t xml:space="preserve">General </w:t>
      </w:r>
      <w:proofErr w:type="spellStart"/>
      <w:r w:rsidRPr="1AE34594">
        <w:rPr>
          <w:rFonts w:ascii="Times New Roman" w:hAnsi="Times New Roman" w:cs="Times New Roman"/>
          <w:b/>
          <w:bCs/>
          <w:sz w:val="24"/>
          <w:szCs w:val="24"/>
        </w:rPr>
        <w:t>Nested</w:t>
      </w:r>
      <w:proofErr w:type="spellEnd"/>
      <w:r w:rsidRPr="1AE34594">
        <w:rPr>
          <w:rFonts w:ascii="Times New Roman" w:hAnsi="Times New Roman" w:cs="Times New Roman"/>
          <w:b/>
          <w:bCs/>
          <w:sz w:val="24"/>
          <w:szCs w:val="24"/>
        </w:rPr>
        <w:t xml:space="preserve"> Spatial Model,</w:t>
      </w:r>
      <w:r w:rsidRPr="1AE34594">
        <w:rPr>
          <w:rFonts w:ascii="Times New Roman" w:hAnsi="Times New Roman" w:cs="Times New Roman"/>
          <w:sz w:val="24"/>
          <w:szCs w:val="24"/>
        </w:rPr>
        <w:t xml:space="preserve"> car les conflits dans un département affectent la structure des classes au sein des autres départements via la migration et les effets collatéraux. Les résultats de l’estimation spatiale indiquent que pour l’année de hausse intensité des conflits (2003), la réduction des performances académiques est liée aussi bien au nombre d’attaques terroristes dans le département mais également par l’effet de contagion lie au conflit au sein du voisinage.</w:t>
      </w:r>
    </w:p>
    <w:p w:rsidRPr="000478BA" w:rsidR="008552AD" w:rsidP="009C1596" w:rsidRDefault="004640DE" w14:paraId="325A49DC" w14:textId="6A196FAE">
      <w:pPr>
        <w:spacing w:line="360" w:lineRule="auto"/>
        <w:jc w:val="both"/>
        <w:rPr>
          <w:rFonts w:ascii="Times New Roman" w:hAnsi="Times New Roman" w:cs="Times New Roman"/>
          <w:sz w:val="24"/>
          <w:szCs w:val="24"/>
        </w:rPr>
      </w:pPr>
      <w:r w:rsidRPr="00A76B3D">
        <w:rPr>
          <w:rFonts w:ascii="Times New Roman" w:hAnsi="Times New Roman" w:cs="Times New Roman"/>
          <w:sz w:val="24"/>
          <w:szCs w:val="24"/>
        </w:rPr>
        <w:t>L’abandon scolaire qui résulte de la survenue des conflits oriente les élèves, censés être sur les bans scolaires</w:t>
      </w:r>
      <w:r w:rsidRPr="00A76B3D" w:rsidR="002576B7">
        <w:rPr>
          <w:rFonts w:ascii="Times New Roman" w:hAnsi="Times New Roman" w:cs="Times New Roman"/>
          <w:sz w:val="24"/>
          <w:szCs w:val="24"/>
        </w:rPr>
        <w:t>,</w:t>
      </w:r>
      <w:r w:rsidRPr="00A76B3D">
        <w:rPr>
          <w:rFonts w:ascii="Times New Roman" w:hAnsi="Times New Roman" w:cs="Times New Roman"/>
          <w:sz w:val="24"/>
          <w:szCs w:val="24"/>
        </w:rPr>
        <w:t xml:space="preserve"> à se tourner vers le marché du travail. A cet effet plusieurs études visent à mettre en relation les conflits et le travail des enfants.</w:t>
      </w:r>
      <w:r w:rsidRPr="00A76B3D" w:rsidR="00E24BCD">
        <w:rPr>
          <w:rFonts w:ascii="Times New Roman" w:hAnsi="Times New Roman" w:cs="Times New Roman"/>
          <w:sz w:val="24"/>
          <w:szCs w:val="24"/>
        </w:rPr>
        <w:t xml:space="preserve"> Ainsi, </w:t>
      </w:r>
      <w:proofErr w:type="spellStart"/>
      <w:r w:rsidRPr="00A76B3D" w:rsidR="00E24BCD">
        <w:rPr>
          <w:rFonts w:ascii="Times New Roman" w:hAnsi="Times New Roman" w:cs="Times New Roman"/>
          <w:sz w:val="24"/>
          <w:szCs w:val="24"/>
        </w:rPr>
        <w:t>Naufal</w:t>
      </w:r>
      <w:proofErr w:type="spellEnd"/>
      <w:r w:rsidRPr="00A76B3D" w:rsidR="00E24BCD">
        <w:rPr>
          <w:rFonts w:ascii="Times New Roman" w:hAnsi="Times New Roman" w:cs="Times New Roman"/>
          <w:sz w:val="24"/>
          <w:szCs w:val="24"/>
        </w:rPr>
        <w:t xml:space="preserve"> et al (2018) montrent dans le cas de l’Iraq que l’intensification des conflits r</w:t>
      </w:r>
      <w:r w:rsidRPr="00A76B3D" w:rsidR="00394FCD">
        <w:rPr>
          <w:rFonts w:ascii="Times New Roman" w:hAnsi="Times New Roman" w:cs="Times New Roman"/>
          <w:sz w:val="24"/>
          <w:szCs w:val="24"/>
        </w:rPr>
        <w:t>i</w:t>
      </w:r>
      <w:r w:rsidRPr="00A76B3D" w:rsidR="00E24BCD">
        <w:rPr>
          <w:rFonts w:ascii="Times New Roman" w:hAnsi="Times New Roman" w:cs="Times New Roman"/>
          <w:sz w:val="24"/>
          <w:szCs w:val="24"/>
        </w:rPr>
        <w:t>me avec une augmentation du travail (salarié) des enfants</w:t>
      </w:r>
      <w:r w:rsidRPr="00A76B3D" w:rsidR="004174FD">
        <w:rPr>
          <w:rFonts w:ascii="Times New Roman" w:hAnsi="Times New Roman" w:cs="Times New Roman"/>
          <w:sz w:val="24"/>
          <w:szCs w:val="24"/>
        </w:rPr>
        <w:t>.</w:t>
      </w:r>
      <w:r w:rsidRPr="00A76B3D" w:rsidR="004F3431">
        <w:rPr>
          <w:rFonts w:ascii="Times New Roman" w:hAnsi="Times New Roman" w:cs="Times New Roman"/>
          <w:sz w:val="24"/>
          <w:szCs w:val="24"/>
        </w:rPr>
        <w:t xml:space="preserve"> </w:t>
      </w:r>
      <w:proofErr w:type="spellStart"/>
      <w:r w:rsidRPr="00A76B3D" w:rsidR="004F3431">
        <w:rPr>
          <w:rFonts w:ascii="Times New Roman" w:hAnsi="Times New Roman" w:cs="Times New Roman"/>
          <w:sz w:val="24"/>
          <w:szCs w:val="24"/>
        </w:rPr>
        <w:t>Rodríguez</w:t>
      </w:r>
      <w:proofErr w:type="spellEnd"/>
      <w:r w:rsidRPr="00A76B3D" w:rsidR="004F3431">
        <w:rPr>
          <w:rFonts w:ascii="Times New Roman" w:hAnsi="Times New Roman" w:cs="Times New Roman"/>
          <w:sz w:val="24"/>
          <w:szCs w:val="24"/>
        </w:rPr>
        <w:t xml:space="preserve"> et </w:t>
      </w:r>
      <w:proofErr w:type="spellStart"/>
      <w:r w:rsidRPr="00A76B3D" w:rsidR="004F3431">
        <w:rPr>
          <w:rFonts w:ascii="Times New Roman" w:hAnsi="Times New Roman" w:cs="Times New Roman"/>
          <w:sz w:val="24"/>
          <w:szCs w:val="24"/>
        </w:rPr>
        <w:t>Sánchez</w:t>
      </w:r>
      <w:proofErr w:type="spellEnd"/>
      <w:r w:rsidRPr="00A76B3D" w:rsidR="004F3431">
        <w:rPr>
          <w:rFonts w:ascii="Times New Roman" w:hAnsi="Times New Roman" w:cs="Times New Roman"/>
          <w:sz w:val="24"/>
          <w:szCs w:val="24"/>
        </w:rPr>
        <w:t> (2012) analysent également les effets de l’exposition aux conflits armés sur l’accumulation du capital</w:t>
      </w:r>
      <w:r w:rsidRPr="00A76B3D" w:rsidR="007926ED">
        <w:rPr>
          <w:rFonts w:ascii="Times New Roman" w:hAnsi="Times New Roman" w:cs="Times New Roman"/>
          <w:sz w:val="24"/>
          <w:szCs w:val="24"/>
        </w:rPr>
        <w:t xml:space="preserve"> humain</w:t>
      </w:r>
      <w:r w:rsidRPr="00A76B3D" w:rsidR="004F3431">
        <w:rPr>
          <w:rFonts w:ascii="Times New Roman" w:hAnsi="Times New Roman" w:cs="Times New Roman"/>
          <w:sz w:val="24"/>
          <w:szCs w:val="24"/>
        </w:rPr>
        <w:t xml:space="preserve"> et le travail des enfants en Colombie. </w:t>
      </w:r>
      <w:r w:rsidRPr="00A76B3D" w:rsidR="00FC3928">
        <w:rPr>
          <w:rFonts w:ascii="Times New Roman" w:hAnsi="Times New Roman" w:cs="Times New Roman"/>
          <w:sz w:val="24"/>
          <w:szCs w:val="24"/>
        </w:rPr>
        <w:t xml:space="preserve">Les résultats de l’étude montrent qu’une exposition répétée aux conflits incite les élèves à abandonner l’école pour se tourner vers le monde de l’emploi. </w:t>
      </w:r>
      <w:r w:rsidRPr="00A76B3D" w:rsidR="00D86143">
        <w:rPr>
          <w:rFonts w:ascii="Times New Roman" w:hAnsi="Times New Roman" w:cs="Times New Roman"/>
          <w:sz w:val="24"/>
          <w:szCs w:val="24"/>
        </w:rPr>
        <w:t xml:space="preserve">A cause de la dimension dynamique et de la dimension intertemporelle du choix de décrocher, les auteurs ont opté pour une estimation </w:t>
      </w:r>
      <w:r w:rsidRPr="00A76B3D" w:rsidR="00D86143">
        <w:rPr>
          <w:rFonts w:ascii="Times New Roman" w:hAnsi="Times New Roman" w:cs="Times New Roman"/>
          <w:sz w:val="24"/>
          <w:szCs w:val="24"/>
        </w:rPr>
        <w:lastRenderedPageBreak/>
        <w:t>économétrique par les modèles de durée avec notamment une fonction de survie de type Kaplan-Meier puis une régression bi</w:t>
      </w:r>
      <w:r w:rsidRPr="00A76B3D" w:rsidR="002C71E7">
        <w:rPr>
          <w:rFonts w:ascii="Times New Roman" w:hAnsi="Times New Roman" w:cs="Times New Roman"/>
          <w:sz w:val="24"/>
          <w:szCs w:val="24"/>
        </w:rPr>
        <w:t>-</w:t>
      </w:r>
      <w:proofErr w:type="spellStart"/>
      <w:r w:rsidRPr="00A76B3D" w:rsidR="00D86143">
        <w:rPr>
          <w:rFonts w:ascii="Times New Roman" w:hAnsi="Times New Roman" w:cs="Times New Roman"/>
          <w:sz w:val="24"/>
          <w:szCs w:val="24"/>
        </w:rPr>
        <w:t>probit</w:t>
      </w:r>
      <w:proofErr w:type="spellEnd"/>
      <w:r w:rsidRPr="00A76B3D" w:rsidR="00D86143">
        <w:rPr>
          <w:rFonts w:ascii="Times New Roman" w:hAnsi="Times New Roman" w:cs="Times New Roman"/>
          <w:sz w:val="24"/>
          <w:szCs w:val="24"/>
        </w:rPr>
        <w:t xml:space="preserve"> pour estimer la probabilité jointe</w:t>
      </w:r>
      <w:r w:rsidRPr="00A76B3D" w:rsidR="007926ED">
        <w:rPr>
          <w:rFonts w:ascii="Times New Roman" w:hAnsi="Times New Roman" w:cs="Times New Roman"/>
          <w:sz w:val="24"/>
          <w:szCs w:val="24"/>
        </w:rPr>
        <w:t xml:space="preserve"> d’abandonner l’école et de se retrouver sur le marché de l’emploi. Ils trouvent finalement qu</w:t>
      </w:r>
      <w:r w:rsidRPr="00A76B3D" w:rsidR="00D26A90">
        <w:rPr>
          <w:rFonts w:ascii="Times New Roman" w:hAnsi="Times New Roman" w:cs="Times New Roman"/>
          <w:sz w:val="24"/>
          <w:szCs w:val="24"/>
        </w:rPr>
        <w:t>’il y a une baisse d’un</w:t>
      </w:r>
      <w:r w:rsidRPr="00A76B3D" w:rsidR="00C33042">
        <w:rPr>
          <w:rFonts w:ascii="Times New Roman" w:hAnsi="Times New Roman" w:cs="Times New Roman"/>
          <w:sz w:val="24"/>
          <w:szCs w:val="24"/>
        </w:rPr>
        <w:t>e unité</w:t>
      </w:r>
      <w:r w:rsidRPr="00A76B3D" w:rsidR="00D26A90">
        <w:rPr>
          <w:rFonts w:ascii="Times New Roman" w:hAnsi="Times New Roman" w:cs="Times New Roman"/>
          <w:sz w:val="24"/>
          <w:szCs w:val="24"/>
        </w:rPr>
        <w:t xml:space="preserve"> du nombre d’années d’éducation des jeunes vivant dans des zones affectées par les conflits et une augmentation de 2,3% du risque d’abandon scolaire pour migrer vers le monde du travail. Les </w:t>
      </w:r>
      <w:r w:rsidRPr="00A76B3D" w:rsidR="00C33042">
        <w:rPr>
          <w:rFonts w:ascii="Times New Roman" w:hAnsi="Times New Roman" w:cs="Times New Roman"/>
          <w:sz w:val="24"/>
          <w:szCs w:val="24"/>
        </w:rPr>
        <w:t>éventuels canaux de transmission mis en exergue sont</w:t>
      </w:r>
      <w:r w:rsidRPr="00A76B3D" w:rsidR="00C128EF">
        <w:rPr>
          <w:rFonts w:ascii="Times New Roman" w:hAnsi="Times New Roman" w:cs="Times New Roman"/>
          <w:sz w:val="24"/>
          <w:szCs w:val="24"/>
        </w:rPr>
        <w:t xml:space="preserve"> la diffusion des chocs économiques négatifs, l’augmentation du risque de mortalité et la baisse de la qualité de l’offre de service éducatif.</w:t>
      </w:r>
    </w:p>
    <w:p w:rsidR="1AE34594" w:rsidP="009C1596" w:rsidRDefault="1AE34594" w14:paraId="5B25A3D9" w14:textId="453DF278">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L'Amérique latine fait face ces dernières années à des montées de violences, notamment avec les affrontements meurtriers entre les gangs rivaux, les homicides et l’insécurité grandissante. Cette situation a, comme l’on pourrait le penser, des impacts négatifs sur les rendements académiques des élèves des favelas de Brasilia (Monteiro et Rocha, 2013) et de la vile de mexico (</w:t>
      </w:r>
      <w:proofErr w:type="spellStart"/>
      <w:r w:rsidRPr="1AE34594">
        <w:rPr>
          <w:rFonts w:ascii="Times New Roman" w:hAnsi="Times New Roman" w:cs="Times New Roman"/>
          <w:sz w:val="24"/>
          <w:szCs w:val="24"/>
        </w:rPr>
        <w:t>Orroca</w:t>
      </w:r>
      <w:proofErr w:type="spellEnd"/>
      <w:r w:rsidRPr="1AE34594">
        <w:rPr>
          <w:rFonts w:ascii="Times New Roman" w:hAnsi="Times New Roman" w:cs="Times New Roman"/>
          <w:sz w:val="24"/>
          <w:szCs w:val="24"/>
        </w:rPr>
        <w:t>-Romano, 2018) ou en Colombie (</w:t>
      </w:r>
      <w:proofErr w:type="spellStart"/>
      <w:r w:rsidRPr="1AE34594">
        <w:rPr>
          <w:rFonts w:ascii="Times New Roman" w:hAnsi="Times New Roman" w:cs="Times New Roman"/>
          <w:sz w:val="24"/>
          <w:szCs w:val="24"/>
        </w:rPr>
        <w:t>Munevar</w:t>
      </w:r>
      <w:proofErr w:type="spellEnd"/>
      <w:r w:rsidRPr="1AE34594">
        <w:rPr>
          <w:rFonts w:ascii="Times New Roman" w:hAnsi="Times New Roman" w:cs="Times New Roman"/>
          <w:sz w:val="24"/>
          <w:szCs w:val="24"/>
        </w:rPr>
        <w:t xml:space="preserve"> et al., 2019).</w:t>
      </w:r>
    </w:p>
    <w:p w:rsidRPr="00E41377" w:rsidR="1AE34594" w:rsidP="009C1596" w:rsidRDefault="1AE34594" w14:paraId="4853AB56" w14:textId="19EB1199">
      <w:pPr>
        <w:spacing w:line="360" w:lineRule="auto"/>
        <w:jc w:val="both"/>
        <w:rPr>
          <w:rFonts w:ascii="Times New Roman" w:hAnsi="Times New Roman" w:cs="Times New Roman"/>
          <w:sz w:val="24"/>
          <w:szCs w:val="24"/>
        </w:rPr>
      </w:pPr>
      <w:r w:rsidRPr="00E41377">
        <w:rPr>
          <w:rFonts w:ascii="Times New Roman" w:hAnsi="Times New Roman" w:cs="Times New Roman"/>
          <w:sz w:val="24"/>
          <w:szCs w:val="24"/>
        </w:rPr>
        <w:t xml:space="preserve">L’étude de Monteiro et Rocha (2013) porte sur l’évaluation de l’impact des batailles entre gangs de drogués sur les rendements académiques des élèves vivant dans les favelas (quartiers pauvres) de la ville de Rio de Janeiro. Pour ce faire, ils croisent la base de données qui recense les conflits et évènements dans les différentes favelas via la </w:t>
      </w:r>
      <w:proofErr w:type="spellStart"/>
      <w:r w:rsidRPr="00E41377">
        <w:rPr>
          <w:rFonts w:ascii="Times New Roman" w:hAnsi="Times New Roman" w:cs="Times New Roman"/>
          <w:sz w:val="24"/>
          <w:szCs w:val="24"/>
        </w:rPr>
        <w:t>Dique-Denùncia</w:t>
      </w:r>
      <w:proofErr w:type="spellEnd"/>
      <w:r w:rsidRPr="00E41377">
        <w:rPr>
          <w:rFonts w:ascii="Times New Roman" w:hAnsi="Times New Roman" w:cs="Times New Roman"/>
          <w:sz w:val="24"/>
          <w:szCs w:val="24"/>
        </w:rPr>
        <w:t xml:space="preserve"> (plateforme de dénonciation des anormalités et violences) et les données éducatives des années 2005, 2007 et 2009. Les résultats de l’étude indiquent que les élèves du 5ième grade des favelas qui ont connu des conflits au cours de l’année académique ont des résultats moindres en mathématiques (0,054 écarts types) comparativement à leurs paires de la même école en période de paix. En observant la dynamique temporelle et l’intensité des évènements, il ressort que l’effet s’amplifie avec l’augmentation de l’intensité des conflits, de la durée et de la proximité géographique avec l’établissement. In fine, ils trouvent que les violences orchestrées par les gangs nuisent en affectant l’offre d’éducation. Cela se traduit par l’absentéisme des enseignants, les interruptions des cours et fermetures provisoires.</w:t>
      </w:r>
    </w:p>
    <w:p w:rsidRPr="00B31BB7" w:rsidR="1AE34594" w:rsidP="009C1596" w:rsidRDefault="1AE34594" w14:paraId="1E939092" w14:textId="3D0DDDF3">
      <w:pPr>
        <w:spacing w:line="360" w:lineRule="auto"/>
        <w:jc w:val="both"/>
        <w:rPr>
          <w:rFonts w:ascii="Times New Roman" w:hAnsi="Times New Roman" w:cs="Times New Roman"/>
          <w:sz w:val="24"/>
          <w:szCs w:val="24"/>
        </w:rPr>
      </w:pPr>
      <w:r w:rsidRPr="00B31BB7">
        <w:rPr>
          <w:rFonts w:ascii="Times New Roman" w:hAnsi="Times New Roman" w:cs="Times New Roman"/>
          <w:sz w:val="24"/>
          <w:szCs w:val="24"/>
        </w:rPr>
        <w:t xml:space="preserve">Dans la même veine que le précédent article, celui de </w:t>
      </w:r>
      <w:proofErr w:type="spellStart"/>
      <w:r w:rsidRPr="00B31BB7">
        <w:rPr>
          <w:rFonts w:ascii="Times New Roman" w:hAnsi="Times New Roman" w:cs="Times New Roman"/>
          <w:sz w:val="24"/>
          <w:szCs w:val="24"/>
        </w:rPr>
        <w:t>Munevar</w:t>
      </w:r>
      <w:proofErr w:type="spellEnd"/>
      <w:r w:rsidRPr="00B31BB7">
        <w:rPr>
          <w:rFonts w:ascii="Times New Roman" w:hAnsi="Times New Roman" w:cs="Times New Roman"/>
          <w:sz w:val="24"/>
          <w:szCs w:val="24"/>
        </w:rPr>
        <w:t xml:space="preserve"> et al (2019) analyse l’impact des conflits armés sur les performances des élèves du primaire et du secondaire en mathématique et en langue. Dans cet article, la performance académique est mesurée comme une variable multinomiale ordinale (Insuffisant, minimum, satisfaisant, avancé), mesurée au niveau établissement. Ainsi pour chaque établissement, l’on observe le pourcentage par rendement et provenant des résultats des tests </w:t>
      </w:r>
      <w:proofErr w:type="spellStart"/>
      <w:r w:rsidRPr="00B31BB7">
        <w:rPr>
          <w:rFonts w:ascii="Times New Roman" w:hAnsi="Times New Roman" w:cs="Times New Roman"/>
          <w:sz w:val="24"/>
          <w:szCs w:val="24"/>
        </w:rPr>
        <w:t>saber</w:t>
      </w:r>
      <w:proofErr w:type="spellEnd"/>
      <w:r w:rsidRPr="00B31BB7">
        <w:rPr>
          <w:rFonts w:ascii="Times New Roman" w:hAnsi="Times New Roman" w:cs="Times New Roman"/>
          <w:sz w:val="24"/>
          <w:szCs w:val="24"/>
        </w:rPr>
        <w:t xml:space="preserve"> 3 et </w:t>
      </w:r>
      <w:proofErr w:type="spellStart"/>
      <w:r w:rsidRPr="00B31BB7">
        <w:rPr>
          <w:rFonts w:ascii="Times New Roman" w:hAnsi="Times New Roman" w:cs="Times New Roman"/>
          <w:sz w:val="24"/>
          <w:szCs w:val="24"/>
        </w:rPr>
        <w:t>saber</w:t>
      </w:r>
      <w:proofErr w:type="spellEnd"/>
      <w:r w:rsidRPr="00B31BB7">
        <w:rPr>
          <w:rFonts w:ascii="Times New Roman" w:hAnsi="Times New Roman" w:cs="Times New Roman"/>
          <w:sz w:val="24"/>
          <w:szCs w:val="24"/>
        </w:rPr>
        <w:t xml:space="preserve"> 9 de 2016. Quant aux conflits armés, ils sont captés par l’incidence d’évènements violents au niveau de la localité. L’approche </w:t>
      </w:r>
      <w:r w:rsidRPr="00B31BB7">
        <w:rPr>
          <w:rFonts w:ascii="Times New Roman" w:hAnsi="Times New Roman" w:cs="Times New Roman"/>
          <w:sz w:val="24"/>
          <w:szCs w:val="24"/>
        </w:rPr>
        <w:lastRenderedPageBreak/>
        <w:t xml:space="preserve">méthodologique a consisté à utiliser un </w:t>
      </w:r>
      <w:proofErr w:type="spellStart"/>
      <w:r w:rsidRPr="00B31BB7">
        <w:rPr>
          <w:rFonts w:ascii="Times New Roman" w:hAnsi="Times New Roman" w:cs="Times New Roman"/>
          <w:sz w:val="24"/>
          <w:szCs w:val="24"/>
        </w:rPr>
        <w:t>logit</w:t>
      </w:r>
      <w:proofErr w:type="spellEnd"/>
      <w:r w:rsidRPr="00B31BB7">
        <w:rPr>
          <w:rFonts w:ascii="Times New Roman" w:hAnsi="Times New Roman" w:cs="Times New Roman"/>
          <w:sz w:val="24"/>
          <w:szCs w:val="24"/>
        </w:rPr>
        <w:t xml:space="preserve"> multinomial fractionnaire pour l’estimation, jumelé à l’introduction du “taux d’arrestation pour homicide dans la municipalité décalé d’un an” comme instrument du conflit afin d’éviter tout biais d’endogénéité. Les résultats de l’estimation indiquent que les conflits armés augmentent la proportion des élèves ayant des résultats insuffisants dans les examens </w:t>
      </w:r>
      <w:proofErr w:type="spellStart"/>
      <w:r w:rsidRPr="00B31BB7">
        <w:rPr>
          <w:rFonts w:ascii="Times New Roman" w:hAnsi="Times New Roman" w:cs="Times New Roman"/>
          <w:sz w:val="24"/>
          <w:szCs w:val="24"/>
        </w:rPr>
        <w:t>saber</w:t>
      </w:r>
      <w:proofErr w:type="spellEnd"/>
      <w:r w:rsidRPr="00B31BB7">
        <w:rPr>
          <w:rFonts w:ascii="Times New Roman" w:hAnsi="Times New Roman" w:cs="Times New Roman"/>
          <w:sz w:val="24"/>
          <w:szCs w:val="24"/>
        </w:rPr>
        <w:t xml:space="preserve"> 3 (Respectivement de 3,1% et 2,8% en langue et mathématiques) et de </w:t>
      </w:r>
      <w:proofErr w:type="spellStart"/>
      <w:r w:rsidRPr="00B31BB7">
        <w:rPr>
          <w:rFonts w:ascii="Times New Roman" w:hAnsi="Times New Roman" w:cs="Times New Roman"/>
          <w:sz w:val="24"/>
          <w:szCs w:val="24"/>
        </w:rPr>
        <w:t>saber</w:t>
      </w:r>
      <w:proofErr w:type="spellEnd"/>
      <w:r w:rsidRPr="00B31BB7">
        <w:rPr>
          <w:rFonts w:ascii="Times New Roman" w:hAnsi="Times New Roman" w:cs="Times New Roman"/>
          <w:sz w:val="24"/>
          <w:szCs w:val="24"/>
        </w:rPr>
        <w:t xml:space="preserve"> 9 (Respectivement de 1,6% et 2,9% en langue et mathématiques).</w:t>
      </w:r>
    </w:p>
    <w:p w:rsidRPr="00E41377" w:rsidR="003246E2" w:rsidP="009C1596" w:rsidRDefault="1AE34594" w14:paraId="477AD709" w14:textId="08739719">
      <w:pPr>
        <w:spacing w:line="360" w:lineRule="auto"/>
        <w:jc w:val="both"/>
        <w:rPr>
          <w:rFonts w:ascii="Times New Roman" w:hAnsi="Times New Roman" w:cs="Times New Roman"/>
          <w:sz w:val="24"/>
          <w:szCs w:val="24"/>
        </w:rPr>
      </w:pPr>
      <w:proofErr w:type="spellStart"/>
      <w:r w:rsidRPr="00E41377">
        <w:rPr>
          <w:rFonts w:ascii="Times New Roman" w:hAnsi="Times New Roman" w:cs="Times New Roman"/>
          <w:sz w:val="24"/>
          <w:szCs w:val="24"/>
        </w:rPr>
        <w:t>Jürges</w:t>
      </w:r>
      <w:proofErr w:type="spellEnd"/>
      <w:r w:rsidRPr="00E41377">
        <w:rPr>
          <w:rFonts w:ascii="Times New Roman" w:hAnsi="Times New Roman" w:cs="Times New Roman"/>
          <w:sz w:val="24"/>
          <w:szCs w:val="24"/>
        </w:rPr>
        <w:t xml:space="preserve"> et Al. (2022) mesurent les effets de l’exposition au conflit sur les rendements académiques des enfants du primaire vivant en Cisjordanie au cours de la seconde intifada (2000-2005</w:t>
      </w:r>
      <w:r w:rsidRPr="00E41377" w:rsidR="00EF059A">
        <w:rPr>
          <w:rFonts w:ascii="Times New Roman" w:hAnsi="Times New Roman" w:cs="Times New Roman"/>
          <w:sz w:val="24"/>
          <w:szCs w:val="24"/>
        </w:rPr>
        <w:t>)</w:t>
      </w:r>
      <w:r w:rsidRPr="00E41377" w:rsidR="00B209C9">
        <w:rPr>
          <w:rFonts w:ascii="Times New Roman" w:hAnsi="Times New Roman" w:cs="Times New Roman"/>
          <w:sz w:val="24"/>
          <w:szCs w:val="24"/>
        </w:rPr>
        <w:t>.</w:t>
      </w:r>
      <w:r w:rsidRPr="00E41377" w:rsidR="00362E0A">
        <w:rPr>
          <w:rFonts w:ascii="Times New Roman" w:hAnsi="Times New Roman" w:cs="Times New Roman"/>
          <w:sz w:val="24"/>
          <w:szCs w:val="24"/>
        </w:rPr>
        <w:t xml:space="preserve"> La base de données utilisée dans cette étude est unique et provient</w:t>
      </w:r>
      <w:r w:rsidRPr="00E41377" w:rsidR="00123EDB">
        <w:rPr>
          <w:rFonts w:ascii="Times New Roman" w:hAnsi="Times New Roman" w:cs="Times New Roman"/>
          <w:sz w:val="24"/>
          <w:szCs w:val="24"/>
        </w:rPr>
        <w:t xml:space="preserve"> d’une enquête réalisée en Cisjordanie et à Jérusalem-Est, fruit de la recherche conjointe entre Wuppertal </w:t>
      </w:r>
      <w:proofErr w:type="spellStart"/>
      <w:r w:rsidRPr="00E41377" w:rsidR="00123EDB">
        <w:rPr>
          <w:rFonts w:ascii="Times New Roman" w:hAnsi="Times New Roman" w:cs="Times New Roman"/>
          <w:sz w:val="24"/>
          <w:szCs w:val="24"/>
        </w:rPr>
        <w:t>University</w:t>
      </w:r>
      <w:proofErr w:type="spellEnd"/>
      <w:r w:rsidRPr="00E41377" w:rsidR="00123EDB">
        <w:rPr>
          <w:rFonts w:ascii="Times New Roman" w:hAnsi="Times New Roman" w:cs="Times New Roman"/>
          <w:sz w:val="24"/>
          <w:szCs w:val="24"/>
        </w:rPr>
        <w:t xml:space="preserve">, </w:t>
      </w:r>
      <w:proofErr w:type="spellStart"/>
      <w:r w:rsidRPr="00E41377" w:rsidR="00123EDB">
        <w:rPr>
          <w:rFonts w:ascii="Times New Roman" w:hAnsi="Times New Roman" w:cs="Times New Roman"/>
          <w:sz w:val="24"/>
          <w:szCs w:val="24"/>
        </w:rPr>
        <w:t>Hebrew</w:t>
      </w:r>
      <w:proofErr w:type="spellEnd"/>
      <w:r w:rsidRPr="00E41377" w:rsidR="00123EDB">
        <w:rPr>
          <w:rFonts w:ascii="Times New Roman" w:hAnsi="Times New Roman" w:cs="Times New Roman"/>
          <w:sz w:val="24"/>
          <w:szCs w:val="24"/>
        </w:rPr>
        <w:t xml:space="preserve"> </w:t>
      </w:r>
      <w:proofErr w:type="spellStart"/>
      <w:r w:rsidRPr="00E41377" w:rsidR="00123EDB">
        <w:rPr>
          <w:rFonts w:ascii="Times New Roman" w:hAnsi="Times New Roman" w:cs="Times New Roman"/>
          <w:sz w:val="24"/>
          <w:szCs w:val="24"/>
        </w:rPr>
        <w:t>University</w:t>
      </w:r>
      <w:proofErr w:type="spellEnd"/>
      <w:r w:rsidRPr="00E41377" w:rsidR="00123EDB">
        <w:rPr>
          <w:rFonts w:ascii="Times New Roman" w:hAnsi="Times New Roman" w:cs="Times New Roman"/>
          <w:sz w:val="24"/>
          <w:szCs w:val="24"/>
        </w:rPr>
        <w:t xml:space="preserve">, Al-Quds </w:t>
      </w:r>
      <w:proofErr w:type="spellStart"/>
      <w:r w:rsidRPr="00E41377" w:rsidR="00123EDB">
        <w:rPr>
          <w:rFonts w:ascii="Times New Roman" w:hAnsi="Times New Roman" w:cs="Times New Roman"/>
          <w:sz w:val="24"/>
          <w:szCs w:val="24"/>
        </w:rPr>
        <w:t>University</w:t>
      </w:r>
      <w:proofErr w:type="spellEnd"/>
      <w:r w:rsidRPr="00E41377" w:rsidR="00123EDB">
        <w:rPr>
          <w:rFonts w:ascii="Times New Roman" w:hAnsi="Times New Roman" w:cs="Times New Roman"/>
          <w:sz w:val="24"/>
          <w:szCs w:val="24"/>
        </w:rPr>
        <w:t xml:space="preserve"> et la Fondation Allemande pour la Recherche. A la première base contenant les statistiques individuelles, les données administratives relatives aux écoles et les résultats</w:t>
      </w:r>
      <w:r w:rsidRPr="00E41377" w:rsidR="001415F6">
        <w:rPr>
          <w:rFonts w:ascii="Times New Roman" w:hAnsi="Times New Roman" w:cs="Times New Roman"/>
          <w:sz w:val="24"/>
          <w:szCs w:val="24"/>
        </w:rPr>
        <w:t xml:space="preserve"> des tests cognitifs et non-cognitifs réalisés sur les élèves. Les résultats des diverses estimations économétriques indiquent en général que l’augmentation</w:t>
      </w:r>
      <w:r w:rsidRPr="00E41377" w:rsidR="00B63965">
        <w:rPr>
          <w:rFonts w:ascii="Times New Roman" w:hAnsi="Times New Roman" w:cs="Times New Roman"/>
          <w:sz w:val="24"/>
          <w:szCs w:val="24"/>
        </w:rPr>
        <w:t xml:space="preserve"> de l’expérience familiale du conflit a des effets négatifs à long-terme sur le niveau d’éducation des enfants issues de ces familles affectées. </w:t>
      </w:r>
      <w:r w:rsidRPr="00E41377" w:rsidR="003246E2">
        <w:rPr>
          <w:rFonts w:ascii="Times New Roman" w:hAnsi="Times New Roman" w:cs="Times New Roman"/>
          <w:sz w:val="24"/>
          <w:szCs w:val="24"/>
        </w:rPr>
        <w:t>Ainsi, une exposition supplémentaire des ménages a un conflit réduit le score des élèves (sur une échelle de 0 à 100) de 6,46, soit l’équivalent d’une baisse d’environ 0,35 écart-type.</w:t>
      </w:r>
    </w:p>
    <w:p w:rsidRPr="00E41377" w:rsidR="0014390A" w:rsidP="009C1596" w:rsidRDefault="00B63965" w14:paraId="239FFE4F" w14:textId="4BEBF3EA">
      <w:pPr>
        <w:spacing w:line="360" w:lineRule="auto"/>
        <w:jc w:val="both"/>
        <w:rPr>
          <w:rFonts w:ascii="Times New Roman" w:hAnsi="Times New Roman" w:cs="Times New Roman"/>
          <w:sz w:val="24"/>
          <w:szCs w:val="24"/>
        </w:rPr>
      </w:pPr>
      <w:r w:rsidRPr="00E41377">
        <w:rPr>
          <w:rFonts w:ascii="Times New Roman" w:hAnsi="Times New Roman" w:cs="Times New Roman"/>
          <w:sz w:val="24"/>
          <w:szCs w:val="24"/>
        </w:rPr>
        <w:t xml:space="preserve">L’exploration des mécanismes de transmission a permis de relever que l’exposition aux conflits réduisent les résultats scolaires des enfants en détériorant </w:t>
      </w:r>
      <w:r w:rsidRPr="00E41377" w:rsidR="003246E2">
        <w:rPr>
          <w:rFonts w:ascii="Times New Roman" w:hAnsi="Times New Roman" w:cs="Times New Roman"/>
          <w:sz w:val="24"/>
          <w:szCs w:val="24"/>
        </w:rPr>
        <w:t xml:space="preserve">principalement </w:t>
      </w:r>
      <w:r w:rsidRPr="00E41377">
        <w:rPr>
          <w:rFonts w:ascii="Times New Roman" w:hAnsi="Times New Roman" w:cs="Times New Roman"/>
          <w:sz w:val="24"/>
          <w:szCs w:val="24"/>
        </w:rPr>
        <w:t>certaines capacités non cognitives plutôt que les capacités cognitives.</w:t>
      </w:r>
      <w:r w:rsidRPr="00E41377" w:rsidR="003246E2">
        <w:rPr>
          <w:rFonts w:ascii="Times New Roman" w:hAnsi="Times New Roman" w:cs="Times New Roman"/>
          <w:sz w:val="24"/>
          <w:szCs w:val="24"/>
        </w:rPr>
        <w:t xml:space="preserve"> Dès lors, les enfants exposés ont un faible niveau de concentration, de conscience, des troubles de l’attention</w:t>
      </w:r>
      <w:r w:rsidRPr="00E41377" w:rsidR="0014390A">
        <w:rPr>
          <w:rFonts w:ascii="Times New Roman" w:hAnsi="Times New Roman" w:cs="Times New Roman"/>
          <w:sz w:val="24"/>
          <w:szCs w:val="24"/>
        </w:rPr>
        <w:t xml:space="preserve"> ou d’autres déficits émotionnels.</w:t>
      </w:r>
    </w:p>
    <w:p w:rsidR="00763B85" w:rsidP="009C1596" w:rsidRDefault="1AE34594" w14:paraId="14AFAE42" w14:textId="007099AE">
      <w:pPr>
        <w:spacing w:line="360" w:lineRule="auto"/>
        <w:jc w:val="both"/>
        <w:rPr>
          <w:rFonts w:ascii="Times New Roman" w:hAnsi="Times New Roman" w:cs="Times New Roman"/>
          <w:sz w:val="24"/>
          <w:szCs w:val="24"/>
        </w:rPr>
      </w:pPr>
      <w:proofErr w:type="spellStart"/>
      <w:r w:rsidRPr="00DE2D5E">
        <w:rPr>
          <w:rFonts w:ascii="Times New Roman" w:hAnsi="Times New Roman" w:cs="Times New Roman"/>
          <w:sz w:val="24"/>
          <w:szCs w:val="24"/>
        </w:rPr>
        <w:t>Dago</w:t>
      </w:r>
      <w:proofErr w:type="spellEnd"/>
      <w:r w:rsidR="0014390A">
        <w:rPr>
          <w:rFonts w:ascii="Times New Roman" w:hAnsi="Times New Roman" w:cs="Times New Roman"/>
          <w:sz w:val="24"/>
          <w:szCs w:val="24"/>
        </w:rPr>
        <w:t xml:space="preserve"> </w:t>
      </w:r>
      <w:r w:rsidRPr="00DE2D5E">
        <w:rPr>
          <w:rFonts w:ascii="Times New Roman" w:hAnsi="Times New Roman" w:cs="Times New Roman"/>
          <w:sz w:val="24"/>
          <w:szCs w:val="24"/>
        </w:rPr>
        <w:t xml:space="preserve">(2020) examine l’impact des conflits armés sur la répartition du temps entre l'école et le travail pour les enfants âgés de 10 à 14 ans. Pour ce faire, ils fusionnent la base de l’enquête de niveau de vie (ENV-2008), donnant les caractéristiques individuelles et la base ACLED qui recense les conflits ayant eu lieu dans les diverses localités. A l’aide d’un </w:t>
      </w:r>
      <w:proofErr w:type="spellStart"/>
      <w:r w:rsidRPr="00DE2D5E">
        <w:rPr>
          <w:rFonts w:ascii="Times New Roman" w:hAnsi="Times New Roman" w:cs="Times New Roman"/>
          <w:sz w:val="24"/>
          <w:szCs w:val="24"/>
        </w:rPr>
        <w:t>probit</w:t>
      </w:r>
      <w:proofErr w:type="spellEnd"/>
      <w:r w:rsidRPr="00DE2D5E">
        <w:rPr>
          <w:rFonts w:ascii="Times New Roman" w:hAnsi="Times New Roman" w:cs="Times New Roman"/>
          <w:sz w:val="24"/>
          <w:szCs w:val="24"/>
        </w:rPr>
        <w:t xml:space="preserve"> bivarié, l’auteur montre que l’exposition au conflit conduit les enfants à se tourner vers le marché du travail en travaillant à temps plein ou temps partiel. Ils suggèrent qu’un enfant dont l’âge est compris entre 10 et 14 ans, ayant été exposé aux conflits, a 37,82% de chance de ne pas aller à l’école, 21,82% de chance de combiner activité économique et 20,31% la probabilité d’être impliqué uniquement dans des activités économiques. L’exposition aux conflits armés in fine augmente la probabilité qu’en enfant travail de 15,39% et réduit celle d’aller à l’école de 5,54%. Le </w:t>
      </w:r>
      <w:r w:rsidRPr="00DE2D5E">
        <w:rPr>
          <w:rFonts w:ascii="Times New Roman" w:hAnsi="Times New Roman" w:cs="Times New Roman"/>
          <w:sz w:val="24"/>
          <w:szCs w:val="24"/>
        </w:rPr>
        <w:lastRenderedPageBreak/>
        <w:t>mécanisme mis en exergue dans cette étude est relatif au ménage de l’enfant. En d’autres termes lorsque le ménage est affecté par le conflit, il y a un effet d’induction sur le choix de scolarisation ou de travail de l’enfant.</w:t>
      </w:r>
    </w:p>
    <w:p w:rsidRPr="00DE2D5E" w:rsidR="00BA18F8" w:rsidP="009C1596" w:rsidRDefault="00BA18F8" w14:paraId="5454B39C" w14:textId="77777777">
      <w:pPr>
        <w:spacing w:line="360" w:lineRule="auto"/>
        <w:jc w:val="both"/>
        <w:rPr>
          <w:rFonts w:ascii="Times New Roman" w:hAnsi="Times New Roman" w:cs="Times New Roman"/>
          <w:sz w:val="24"/>
          <w:szCs w:val="24"/>
        </w:rPr>
      </w:pPr>
    </w:p>
    <w:p w:rsidRPr="002C34EA" w:rsidR="1AE34594" w:rsidP="002C34EA" w:rsidRDefault="002C34EA" w14:paraId="7F1AA488" w14:textId="6DD77653">
      <w:pPr>
        <w:pStyle w:val="Lgende"/>
        <w:spacing w:line="360" w:lineRule="auto"/>
        <w:rPr>
          <w:rFonts w:ascii="Times New Roman" w:hAnsi="Times New Roman" w:cs="Times New Roman"/>
          <w:b/>
          <w:bCs/>
          <w:i w:val="0"/>
          <w:iCs w:val="0"/>
          <w:color w:val="auto"/>
          <w:sz w:val="32"/>
          <w:szCs w:val="32"/>
        </w:rPr>
      </w:pPr>
      <w:bookmarkStart w:name="_Toc151630270" w:id="32"/>
      <w:r w:rsidRPr="002C34EA">
        <w:rPr>
          <w:rFonts w:ascii="Times New Roman" w:hAnsi="Times New Roman" w:cs="Times New Roman"/>
          <w:b/>
          <w:bCs/>
          <w:i w:val="0"/>
          <w:iCs w:val="0"/>
          <w:color w:val="auto"/>
          <w:sz w:val="22"/>
          <w:szCs w:val="22"/>
        </w:rPr>
        <w:t xml:space="preserve">Tableau </w:t>
      </w:r>
      <w:r w:rsidRPr="002C34EA">
        <w:rPr>
          <w:rFonts w:ascii="Times New Roman" w:hAnsi="Times New Roman" w:cs="Times New Roman"/>
          <w:b/>
          <w:bCs/>
          <w:i w:val="0"/>
          <w:iCs w:val="0"/>
          <w:color w:val="auto"/>
          <w:sz w:val="22"/>
          <w:szCs w:val="22"/>
        </w:rPr>
        <w:fldChar w:fldCharType="begin"/>
      </w:r>
      <w:r w:rsidRPr="002C34EA">
        <w:rPr>
          <w:rFonts w:ascii="Times New Roman" w:hAnsi="Times New Roman" w:cs="Times New Roman"/>
          <w:b/>
          <w:bCs/>
          <w:i w:val="0"/>
          <w:iCs w:val="0"/>
          <w:color w:val="auto"/>
          <w:sz w:val="22"/>
          <w:szCs w:val="22"/>
        </w:rPr>
        <w:instrText xml:space="preserve"> SEQ Tableau \* ARABIC </w:instrText>
      </w:r>
      <w:r w:rsidRPr="002C34EA">
        <w:rPr>
          <w:rFonts w:ascii="Times New Roman" w:hAnsi="Times New Roman" w:cs="Times New Roman"/>
          <w:b/>
          <w:bCs/>
          <w:i w:val="0"/>
          <w:iCs w:val="0"/>
          <w:color w:val="auto"/>
          <w:sz w:val="22"/>
          <w:szCs w:val="22"/>
        </w:rPr>
        <w:fldChar w:fldCharType="separate"/>
      </w:r>
      <w:r w:rsidRPr="002C34EA">
        <w:rPr>
          <w:rFonts w:ascii="Times New Roman" w:hAnsi="Times New Roman" w:cs="Times New Roman"/>
          <w:b/>
          <w:bCs/>
          <w:i w:val="0"/>
          <w:iCs w:val="0"/>
          <w:noProof/>
          <w:color w:val="auto"/>
          <w:sz w:val="22"/>
          <w:szCs w:val="22"/>
        </w:rPr>
        <w:t>2</w:t>
      </w:r>
      <w:r w:rsidRPr="002C34EA">
        <w:rPr>
          <w:rFonts w:ascii="Times New Roman" w:hAnsi="Times New Roman" w:cs="Times New Roman"/>
          <w:b/>
          <w:bCs/>
          <w:i w:val="0"/>
          <w:iCs w:val="0"/>
          <w:color w:val="auto"/>
          <w:sz w:val="22"/>
          <w:szCs w:val="22"/>
        </w:rPr>
        <w:fldChar w:fldCharType="end"/>
      </w:r>
      <w:r w:rsidRPr="002C34EA">
        <w:rPr>
          <w:rFonts w:ascii="Times New Roman" w:hAnsi="Times New Roman" w:cs="Times New Roman"/>
          <w:b/>
          <w:bCs/>
          <w:i w:val="0"/>
          <w:iCs w:val="0"/>
          <w:color w:val="auto"/>
          <w:sz w:val="22"/>
          <w:szCs w:val="22"/>
        </w:rPr>
        <w:t>:Synthèse de la revue de littérature empirique</w:t>
      </w:r>
      <w:bookmarkEnd w:id="32"/>
    </w:p>
    <w:tbl>
      <w:tblPr>
        <w:tblStyle w:val="Grilledutableau"/>
        <w:tblW w:w="10343" w:type="dxa"/>
        <w:tblLayout w:type="fixed"/>
        <w:tblLook w:val="06A0" w:firstRow="1" w:lastRow="0" w:firstColumn="1" w:lastColumn="0" w:noHBand="1" w:noVBand="1"/>
      </w:tblPr>
      <w:tblGrid>
        <w:gridCol w:w="1812"/>
        <w:gridCol w:w="2265"/>
        <w:gridCol w:w="1701"/>
        <w:gridCol w:w="2694"/>
        <w:gridCol w:w="1871"/>
      </w:tblGrid>
      <w:tr w:rsidR="008552AD" w:rsidTr="0069793D" w14:paraId="28C262D8" w14:textId="77777777">
        <w:trPr>
          <w:trHeight w:val="688"/>
        </w:trPr>
        <w:tc>
          <w:tcPr>
            <w:tcW w:w="1812" w:type="dxa"/>
          </w:tcPr>
          <w:p w:rsidR="008552AD" w:rsidRDefault="008552AD" w14:paraId="23FE4156" w14:textId="77777777">
            <w:pPr>
              <w:jc w:val="both"/>
              <w:rPr>
                <w:rFonts w:ascii="Times New Roman" w:hAnsi="Times New Roman" w:cs="Times New Roman"/>
                <w:b/>
                <w:bCs/>
                <w:sz w:val="20"/>
                <w:szCs w:val="20"/>
              </w:rPr>
            </w:pPr>
            <w:bookmarkStart w:name="_Hlk148955595" w:id="33"/>
            <w:r w:rsidRPr="1AE34594">
              <w:rPr>
                <w:rFonts w:ascii="Times New Roman" w:hAnsi="Times New Roman" w:cs="Times New Roman"/>
                <w:b/>
                <w:bCs/>
                <w:sz w:val="20"/>
                <w:szCs w:val="20"/>
              </w:rPr>
              <w:t xml:space="preserve">Auteurs </w:t>
            </w:r>
          </w:p>
          <w:p w:rsidR="008552AD" w:rsidRDefault="008552AD" w14:paraId="6C1D42B4" w14:textId="77777777">
            <w:pPr>
              <w:jc w:val="both"/>
              <w:rPr>
                <w:rFonts w:ascii="Times New Roman" w:hAnsi="Times New Roman" w:cs="Times New Roman"/>
                <w:b/>
                <w:bCs/>
                <w:sz w:val="20"/>
                <w:szCs w:val="20"/>
              </w:rPr>
            </w:pPr>
          </w:p>
          <w:p w:rsidR="008552AD" w:rsidRDefault="008552AD" w14:paraId="3994D1A7" w14:textId="77777777">
            <w:pPr>
              <w:jc w:val="both"/>
              <w:rPr>
                <w:rFonts w:ascii="Times New Roman" w:hAnsi="Times New Roman" w:cs="Times New Roman"/>
                <w:b/>
                <w:bCs/>
                <w:sz w:val="20"/>
                <w:szCs w:val="20"/>
              </w:rPr>
            </w:pPr>
            <w:proofErr w:type="spellStart"/>
            <w:r w:rsidRPr="1AE34594">
              <w:rPr>
                <w:rFonts w:ascii="Times New Roman" w:hAnsi="Times New Roman" w:cs="Times New Roman"/>
                <w:b/>
                <w:bCs/>
                <w:sz w:val="20"/>
                <w:szCs w:val="20"/>
              </w:rPr>
              <w:t>Pays_Etude</w:t>
            </w:r>
            <w:proofErr w:type="spellEnd"/>
          </w:p>
        </w:tc>
        <w:tc>
          <w:tcPr>
            <w:tcW w:w="2265" w:type="dxa"/>
          </w:tcPr>
          <w:p w:rsidR="008552AD" w:rsidRDefault="008552AD" w14:paraId="1D3BBAA1" w14:textId="77777777">
            <w:pPr>
              <w:jc w:val="both"/>
              <w:rPr>
                <w:rFonts w:ascii="Times New Roman" w:hAnsi="Times New Roman" w:cs="Times New Roman"/>
                <w:b/>
                <w:bCs/>
                <w:sz w:val="20"/>
                <w:szCs w:val="20"/>
              </w:rPr>
            </w:pPr>
            <w:r w:rsidRPr="1AE34594">
              <w:rPr>
                <w:rFonts w:ascii="Times New Roman" w:hAnsi="Times New Roman" w:cs="Times New Roman"/>
                <w:b/>
                <w:bCs/>
                <w:sz w:val="20"/>
                <w:szCs w:val="20"/>
              </w:rPr>
              <w:t>Variable</w:t>
            </w:r>
            <w:r>
              <w:rPr>
                <w:rFonts w:ascii="Times New Roman" w:hAnsi="Times New Roman" w:cs="Times New Roman"/>
                <w:b/>
                <w:bCs/>
                <w:sz w:val="20"/>
                <w:szCs w:val="20"/>
              </w:rPr>
              <w:t>s</w:t>
            </w:r>
            <w:r w:rsidRPr="1AE34594">
              <w:rPr>
                <w:rFonts w:ascii="Times New Roman" w:hAnsi="Times New Roman" w:cs="Times New Roman"/>
                <w:b/>
                <w:bCs/>
                <w:sz w:val="20"/>
                <w:szCs w:val="20"/>
              </w:rPr>
              <w:t xml:space="preserve"> d’intérêt</w:t>
            </w:r>
            <w:r>
              <w:rPr>
                <w:rFonts w:ascii="Times New Roman" w:hAnsi="Times New Roman" w:cs="Times New Roman"/>
                <w:b/>
                <w:bCs/>
                <w:sz w:val="20"/>
                <w:szCs w:val="20"/>
              </w:rPr>
              <w:t>s</w:t>
            </w:r>
          </w:p>
        </w:tc>
        <w:tc>
          <w:tcPr>
            <w:tcW w:w="1701" w:type="dxa"/>
          </w:tcPr>
          <w:p w:rsidR="008552AD" w:rsidRDefault="008552AD" w14:paraId="1773667E" w14:textId="77777777">
            <w:pPr>
              <w:jc w:val="both"/>
              <w:rPr>
                <w:rFonts w:ascii="Times New Roman" w:hAnsi="Times New Roman" w:cs="Times New Roman"/>
                <w:b/>
                <w:bCs/>
                <w:sz w:val="20"/>
                <w:szCs w:val="20"/>
              </w:rPr>
            </w:pPr>
            <w:r w:rsidRPr="1AE34594">
              <w:rPr>
                <w:rFonts w:ascii="Times New Roman" w:hAnsi="Times New Roman" w:cs="Times New Roman"/>
                <w:b/>
                <w:bCs/>
                <w:sz w:val="20"/>
                <w:szCs w:val="20"/>
              </w:rPr>
              <w:t>Méthode d’estimation</w:t>
            </w:r>
          </w:p>
        </w:tc>
        <w:tc>
          <w:tcPr>
            <w:tcW w:w="2694" w:type="dxa"/>
          </w:tcPr>
          <w:p w:rsidR="008552AD" w:rsidRDefault="008552AD" w14:paraId="412FA57F" w14:textId="77777777">
            <w:pPr>
              <w:jc w:val="both"/>
              <w:rPr>
                <w:rFonts w:ascii="Times New Roman" w:hAnsi="Times New Roman" w:cs="Times New Roman"/>
                <w:b/>
                <w:bCs/>
                <w:sz w:val="20"/>
                <w:szCs w:val="20"/>
              </w:rPr>
            </w:pPr>
            <w:r w:rsidRPr="1AE34594">
              <w:rPr>
                <w:rFonts w:ascii="Times New Roman" w:hAnsi="Times New Roman" w:cs="Times New Roman"/>
                <w:b/>
                <w:bCs/>
                <w:sz w:val="20"/>
                <w:szCs w:val="20"/>
              </w:rPr>
              <w:t>Résultats</w:t>
            </w:r>
          </w:p>
        </w:tc>
        <w:tc>
          <w:tcPr>
            <w:tcW w:w="1871" w:type="dxa"/>
          </w:tcPr>
          <w:p w:rsidR="008552AD" w:rsidRDefault="008552AD" w14:paraId="5BECDC0A" w14:textId="77777777">
            <w:pPr>
              <w:jc w:val="both"/>
              <w:rPr>
                <w:rFonts w:ascii="Times New Roman" w:hAnsi="Times New Roman" w:cs="Times New Roman"/>
                <w:b/>
                <w:bCs/>
                <w:sz w:val="20"/>
                <w:szCs w:val="20"/>
              </w:rPr>
            </w:pPr>
            <w:r w:rsidRPr="1AE34594">
              <w:rPr>
                <w:rFonts w:ascii="Times New Roman" w:hAnsi="Times New Roman" w:cs="Times New Roman"/>
                <w:b/>
                <w:bCs/>
                <w:sz w:val="20"/>
                <w:szCs w:val="20"/>
              </w:rPr>
              <w:t xml:space="preserve">           Mécanismes</w:t>
            </w:r>
          </w:p>
        </w:tc>
      </w:tr>
      <w:tr w:rsidR="008552AD" w:rsidTr="0069793D" w14:paraId="73B44233" w14:textId="77777777">
        <w:trPr>
          <w:trHeight w:val="1276"/>
        </w:trPr>
        <w:tc>
          <w:tcPr>
            <w:tcW w:w="1812" w:type="dxa"/>
          </w:tcPr>
          <w:p w:rsidRPr="00763B85" w:rsidR="008552AD" w:rsidRDefault="008552AD" w14:paraId="4456D1EF" w14:textId="77777777">
            <w:pPr>
              <w:jc w:val="both"/>
              <w:rPr>
                <w:rFonts w:ascii="Times New Roman" w:hAnsi="Times New Roman" w:cs="Times New Roman"/>
                <w:sz w:val="20"/>
                <w:szCs w:val="20"/>
              </w:rPr>
            </w:pPr>
            <w:proofErr w:type="spellStart"/>
            <w:r w:rsidRPr="00763B85">
              <w:rPr>
                <w:rFonts w:ascii="Times New Roman" w:hAnsi="Times New Roman" w:cs="Times New Roman"/>
                <w:sz w:val="20"/>
                <w:szCs w:val="20"/>
              </w:rPr>
              <w:t>Dabalen</w:t>
            </w:r>
            <w:proofErr w:type="spellEnd"/>
            <w:r w:rsidRPr="00763B85">
              <w:rPr>
                <w:rFonts w:ascii="Times New Roman" w:hAnsi="Times New Roman" w:cs="Times New Roman"/>
                <w:sz w:val="20"/>
                <w:szCs w:val="20"/>
              </w:rPr>
              <w:t xml:space="preserve"> &amp; Paul (2012)</w:t>
            </w:r>
          </w:p>
          <w:p w:rsidRPr="00763B85" w:rsidR="008552AD" w:rsidRDefault="008552AD" w14:paraId="51C09304" w14:textId="77777777">
            <w:pPr>
              <w:jc w:val="both"/>
              <w:rPr>
                <w:rFonts w:ascii="Times New Roman" w:hAnsi="Times New Roman" w:cs="Times New Roman"/>
                <w:b/>
                <w:bCs/>
                <w:sz w:val="20"/>
                <w:szCs w:val="20"/>
              </w:rPr>
            </w:pPr>
            <w:r w:rsidRPr="00763B85">
              <w:rPr>
                <w:rFonts w:ascii="Times New Roman" w:hAnsi="Times New Roman" w:cs="Times New Roman"/>
                <w:b/>
                <w:bCs/>
                <w:sz w:val="20"/>
                <w:szCs w:val="20"/>
              </w:rPr>
              <w:t>Côte d’Ivoire</w:t>
            </w:r>
          </w:p>
        </w:tc>
        <w:tc>
          <w:tcPr>
            <w:tcW w:w="2265" w:type="dxa"/>
          </w:tcPr>
          <w:p w:rsidRPr="00763B85" w:rsidR="008552AD" w:rsidRDefault="008552AD" w14:paraId="63D4EE72" w14:textId="77777777">
            <w:pPr>
              <w:jc w:val="both"/>
              <w:rPr>
                <w:rFonts w:ascii="Times New Roman" w:hAnsi="Times New Roman" w:cs="Times New Roman"/>
                <w:sz w:val="20"/>
                <w:szCs w:val="20"/>
              </w:rPr>
            </w:pPr>
            <w:r w:rsidRPr="00763B85">
              <w:rPr>
                <w:rFonts w:ascii="Times New Roman" w:hAnsi="Times New Roman" w:cs="Times New Roman"/>
                <w:sz w:val="20"/>
                <w:szCs w:val="20"/>
              </w:rPr>
              <w:t>Nombre d’années d’éducation des enfants du primaire</w:t>
            </w:r>
          </w:p>
        </w:tc>
        <w:tc>
          <w:tcPr>
            <w:tcW w:w="1701" w:type="dxa"/>
          </w:tcPr>
          <w:p w:rsidRPr="00763B85" w:rsidR="008552AD" w:rsidRDefault="008552AD" w14:paraId="7ACC7E20" w14:textId="77777777">
            <w:pPr>
              <w:jc w:val="both"/>
              <w:rPr>
                <w:rFonts w:ascii="Times New Roman" w:hAnsi="Times New Roman" w:cs="Times New Roman"/>
                <w:b/>
                <w:bCs/>
                <w:sz w:val="20"/>
                <w:szCs w:val="20"/>
              </w:rPr>
            </w:pPr>
            <w:r>
              <w:rPr>
                <w:rFonts w:ascii="Times New Roman" w:hAnsi="Times New Roman" w:cs="Times New Roman"/>
                <w:b/>
                <w:bCs/>
                <w:sz w:val="20"/>
                <w:szCs w:val="20"/>
              </w:rPr>
              <w:t>Double différence (TWFE) + PSM</w:t>
            </w:r>
          </w:p>
        </w:tc>
        <w:tc>
          <w:tcPr>
            <w:tcW w:w="2694" w:type="dxa"/>
          </w:tcPr>
          <w:p w:rsidRPr="00B07948" w:rsidR="008552AD" w:rsidRDefault="008552AD" w14:paraId="120F955A" w14:textId="77777777">
            <w:pPr>
              <w:jc w:val="both"/>
              <w:rPr>
                <w:rFonts w:ascii="Times New Roman" w:hAnsi="Times New Roman" w:cs="Times New Roman"/>
                <w:sz w:val="20"/>
                <w:szCs w:val="20"/>
              </w:rPr>
            </w:pPr>
            <w:r>
              <w:rPr>
                <w:rFonts w:ascii="Times New Roman" w:hAnsi="Times New Roman" w:cs="Times New Roman"/>
                <w:sz w:val="20"/>
                <w:szCs w:val="20"/>
              </w:rPr>
              <w:t>Réduction de 0,94 du nombre d’années d’éducation et augmentation de la durée de scolarisation.</w:t>
            </w:r>
          </w:p>
        </w:tc>
        <w:tc>
          <w:tcPr>
            <w:tcW w:w="1871" w:type="dxa"/>
          </w:tcPr>
          <w:p w:rsidR="008552AD" w:rsidRDefault="008552AD" w14:paraId="7AE15DC1" w14:textId="77777777">
            <w:pPr>
              <w:jc w:val="both"/>
              <w:rPr>
                <w:rFonts w:ascii="Times New Roman" w:hAnsi="Times New Roman" w:cs="Times New Roman"/>
                <w:b/>
                <w:bCs/>
                <w:sz w:val="20"/>
                <w:szCs w:val="20"/>
              </w:rPr>
            </w:pPr>
            <w:r>
              <w:rPr>
                <w:rFonts w:ascii="Times New Roman" w:hAnsi="Times New Roman" w:cs="Times New Roman"/>
                <w:b/>
                <w:bCs/>
                <w:sz w:val="20"/>
                <w:szCs w:val="20"/>
              </w:rPr>
              <w:t>Détérioration des conditions de vie des parents.</w:t>
            </w:r>
          </w:p>
          <w:p w:rsidR="008552AD" w:rsidRDefault="008552AD" w14:paraId="32D6C0EE" w14:textId="77777777">
            <w:pPr>
              <w:jc w:val="both"/>
              <w:rPr>
                <w:rFonts w:ascii="Times New Roman" w:hAnsi="Times New Roman" w:cs="Times New Roman"/>
                <w:b/>
                <w:bCs/>
                <w:sz w:val="20"/>
                <w:szCs w:val="20"/>
              </w:rPr>
            </w:pPr>
          </w:p>
        </w:tc>
      </w:tr>
      <w:tr w:rsidR="008552AD" w:rsidTr="0069793D" w14:paraId="3DA99094" w14:textId="77777777">
        <w:trPr>
          <w:trHeight w:val="585"/>
        </w:trPr>
        <w:tc>
          <w:tcPr>
            <w:tcW w:w="1812" w:type="dxa"/>
          </w:tcPr>
          <w:p w:rsidRPr="00763B85" w:rsidR="008552AD" w:rsidRDefault="008552AD" w14:paraId="655C9344" w14:textId="77777777">
            <w:pPr>
              <w:jc w:val="both"/>
              <w:rPr>
                <w:rFonts w:ascii="Times New Roman" w:hAnsi="Times New Roman" w:cs="Times New Roman"/>
                <w:b/>
                <w:bCs/>
                <w:sz w:val="20"/>
                <w:szCs w:val="20"/>
              </w:rPr>
            </w:pPr>
            <w:proofErr w:type="spellStart"/>
            <w:r w:rsidRPr="00763B85">
              <w:rPr>
                <w:rFonts w:ascii="Times New Roman" w:hAnsi="Times New Roman" w:cs="Times New Roman"/>
                <w:sz w:val="20"/>
                <w:szCs w:val="20"/>
              </w:rPr>
              <w:t>Ouili</w:t>
            </w:r>
            <w:proofErr w:type="spellEnd"/>
            <w:r w:rsidRPr="00763B85">
              <w:rPr>
                <w:rFonts w:ascii="Times New Roman" w:hAnsi="Times New Roman" w:cs="Times New Roman"/>
                <w:sz w:val="20"/>
                <w:szCs w:val="20"/>
              </w:rPr>
              <w:t xml:space="preserve"> (2015)</w:t>
            </w:r>
          </w:p>
          <w:p w:rsidRPr="00763B85" w:rsidR="008552AD" w:rsidRDefault="008552AD" w14:paraId="2B8A718B" w14:textId="77777777">
            <w:pPr>
              <w:jc w:val="both"/>
              <w:rPr>
                <w:rFonts w:ascii="Times New Roman" w:hAnsi="Times New Roman" w:cs="Times New Roman"/>
                <w:b/>
                <w:bCs/>
                <w:sz w:val="20"/>
                <w:szCs w:val="20"/>
              </w:rPr>
            </w:pPr>
            <w:r w:rsidRPr="00763B85">
              <w:rPr>
                <w:rFonts w:ascii="Times New Roman" w:hAnsi="Times New Roman" w:cs="Times New Roman"/>
                <w:b/>
                <w:bCs/>
                <w:sz w:val="20"/>
                <w:szCs w:val="20"/>
              </w:rPr>
              <w:t>Côte d’Ivoire</w:t>
            </w:r>
          </w:p>
        </w:tc>
        <w:tc>
          <w:tcPr>
            <w:tcW w:w="2265" w:type="dxa"/>
          </w:tcPr>
          <w:p w:rsidRPr="00E934B0" w:rsidR="008552AD" w:rsidRDefault="008552AD" w14:paraId="7932B32A" w14:textId="77777777">
            <w:pPr>
              <w:jc w:val="both"/>
              <w:rPr>
                <w:rFonts w:ascii="Times New Roman" w:hAnsi="Times New Roman" w:cs="Times New Roman"/>
                <w:sz w:val="20"/>
                <w:szCs w:val="20"/>
              </w:rPr>
            </w:pPr>
            <w:r>
              <w:rPr>
                <w:rFonts w:ascii="Times New Roman" w:hAnsi="Times New Roman" w:cs="Times New Roman"/>
                <w:sz w:val="20"/>
                <w:szCs w:val="20"/>
              </w:rPr>
              <w:t>Nombre d’années d’éducation ; Santé infantile</w:t>
            </w:r>
          </w:p>
        </w:tc>
        <w:tc>
          <w:tcPr>
            <w:tcW w:w="1701" w:type="dxa"/>
          </w:tcPr>
          <w:p w:rsidRPr="00763B85" w:rsidR="008552AD" w:rsidRDefault="008552AD" w14:paraId="29105203" w14:textId="77777777">
            <w:pPr>
              <w:jc w:val="both"/>
              <w:rPr>
                <w:rFonts w:ascii="Times New Roman" w:hAnsi="Times New Roman" w:cs="Times New Roman"/>
                <w:b/>
                <w:bCs/>
                <w:sz w:val="20"/>
                <w:szCs w:val="20"/>
              </w:rPr>
            </w:pPr>
            <w:r>
              <w:rPr>
                <w:rFonts w:ascii="Times New Roman" w:hAnsi="Times New Roman" w:cs="Times New Roman"/>
                <w:b/>
                <w:bCs/>
                <w:sz w:val="20"/>
                <w:szCs w:val="20"/>
              </w:rPr>
              <w:t>Double différence</w:t>
            </w:r>
          </w:p>
        </w:tc>
        <w:tc>
          <w:tcPr>
            <w:tcW w:w="2694" w:type="dxa"/>
          </w:tcPr>
          <w:p w:rsidRPr="00B07948" w:rsidR="008552AD" w:rsidRDefault="008552AD" w14:paraId="72270B63" w14:textId="77777777">
            <w:pPr>
              <w:jc w:val="both"/>
              <w:rPr>
                <w:rFonts w:ascii="Times New Roman" w:hAnsi="Times New Roman" w:cs="Times New Roman"/>
                <w:sz w:val="20"/>
                <w:szCs w:val="20"/>
              </w:rPr>
            </w:pPr>
            <w:r>
              <w:rPr>
                <w:rFonts w:ascii="Times New Roman" w:hAnsi="Times New Roman" w:cs="Times New Roman"/>
                <w:sz w:val="20"/>
                <w:szCs w:val="20"/>
              </w:rPr>
              <w:t>Baisse de la probabilité d’être enrôlé des enfants ; dégradation de la santé des exposés</w:t>
            </w:r>
          </w:p>
        </w:tc>
        <w:tc>
          <w:tcPr>
            <w:tcW w:w="1871" w:type="dxa"/>
          </w:tcPr>
          <w:p w:rsidR="008552AD" w:rsidRDefault="008552AD" w14:paraId="5EECCE0C" w14:textId="77777777">
            <w:pPr>
              <w:jc w:val="both"/>
              <w:rPr>
                <w:rFonts w:ascii="Times New Roman" w:hAnsi="Times New Roman" w:cs="Times New Roman"/>
                <w:b/>
                <w:bCs/>
                <w:sz w:val="20"/>
                <w:szCs w:val="20"/>
              </w:rPr>
            </w:pPr>
            <w:r>
              <w:rPr>
                <w:rFonts w:ascii="Times New Roman" w:hAnsi="Times New Roman" w:cs="Times New Roman"/>
                <w:b/>
                <w:bCs/>
                <w:sz w:val="20"/>
                <w:szCs w:val="20"/>
              </w:rPr>
              <w:t>Destruction d’infrastructures ; mauvaise condition de travail et absentéisme</w:t>
            </w:r>
          </w:p>
        </w:tc>
      </w:tr>
      <w:tr w:rsidR="008552AD" w:rsidTr="0069793D" w14:paraId="3B52D5AD" w14:textId="77777777">
        <w:trPr>
          <w:trHeight w:val="585"/>
        </w:trPr>
        <w:tc>
          <w:tcPr>
            <w:tcW w:w="1812" w:type="dxa"/>
          </w:tcPr>
          <w:p w:rsidRPr="00763B85" w:rsidR="008552AD" w:rsidRDefault="008552AD" w14:paraId="2D1C5F06" w14:textId="77777777">
            <w:pPr>
              <w:jc w:val="both"/>
              <w:rPr>
                <w:rFonts w:ascii="Times New Roman" w:hAnsi="Times New Roman" w:cs="Times New Roman"/>
                <w:b/>
                <w:bCs/>
                <w:sz w:val="20"/>
                <w:szCs w:val="20"/>
              </w:rPr>
            </w:pPr>
            <w:proofErr w:type="spellStart"/>
            <w:r w:rsidRPr="00763B85">
              <w:rPr>
                <w:rFonts w:ascii="Times New Roman" w:hAnsi="Times New Roman" w:cs="Times New Roman"/>
                <w:sz w:val="20"/>
                <w:szCs w:val="20"/>
              </w:rPr>
              <w:t>D</w:t>
            </w:r>
            <w:r>
              <w:rPr>
                <w:rFonts w:ascii="Times New Roman" w:hAnsi="Times New Roman" w:cs="Times New Roman"/>
                <w:sz w:val="20"/>
                <w:szCs w:val="20"/>
              </w:rPr>
              <w:t>a</w:t>
            </w:r>
            <w:r w:rsidRPr="00763B85">
              <w:rPr>
                <w:rFonts w:ascii="Times New Roman" w:hAnsi="Times New Roman" w:cs="Times New Roman"/>
                <w:sz w:val="20"/>
                <w:szCs w:val="20"/>
              </w:rPr>
              <w:t>go</w:t>
            </w:r>
            <w:proofErr w:type="spellEnd"/>
            <w:r w:rsidRPr="00763B85">
              <w:rPr>
                <w:rFonts w:ascii="Times New Roman" w:hAnsi="Times New Roman" w:cs="Times New Roman"/>
                <w:sz w:val="20"/>
                <w:szCs w:val="20"/>
              </w:rPr>
              <w:t xml:space="preserve"> (2020)</w:t>
            </w:r>
          </w:p>
          <w:p w:rsidRPr="00763B85" w:rsidR="008552AD" w:rsidRDefault="008552AD" w14:paraId="34763A2E" w14:textId="77777777">
            <w:pPr>
              <w:jc w:val="both"/>
              <w:rPr>
                <w:rFonts w:ascii="Times New Roman" w:hAnsi="Times New Roman" w:cs="Times New Roman"/>
                <w:b/>
                <w:bCs/>
                <w:sz w:val="20"/>
                <w:szCs w:val="20"/>
              </w:rPr>
            </w:pPr>
            <w:r w:rsidRPr="00763B85">
              <w:rPr>
                <w:rFonts w:ascii="Times New Roman" w:hAnsi="Times New Roman" w:cs="Times New Roman"/>
                <w:b/>
                <w:bCs/>
                <w:sz w:val="20"/>
                <w:szCs w:val="20"/>
              </w:rPr>
              <w:t>Côte d’Ivoire</w:t>
            </w:r>
          </w:p>
        </w:tc>
        <w:tc>
          <w:tcPr>
            <w:tcW w:w="2265" w:type="dxa"/>
          </w:tcPr>
          <w:p w:rsidRPr="00F10CCE" w:rsidR="008552AD" w:rsidRDefault="008552AD" w14:paraId="36A2B7C0" w14:textId="77777777">
            <w:pPr>
              <w:jc w:val="both"/>
              <w:rPr>
                <w:rFonts w:ascii="Times New Roman" w:hAnsi="Times New Roman" w:cs="Times New Roman"/>
                <w:sz w:val="20"/>
                <w:szCs w:val="20"/>
              </w:rPr>
            </w:pPr>
            <w:r>
              <w:rPr>
                <w:rFonts w:ascii="Times New Roman" w:hAnsi="Times New Roman" w:cs="Times New Roman"/>
                <w:sz w:val="20"/>
                <w:szCs w:val="20"/>
              </w:rPr>
              <w:t>Répartition travail &amp; Scolarisation</w:t>
            </w:r>
          </w:p>
        </w:tc>
        <w:tc>
          <w:tcPr>
            <w:tcW w:w="1701" w:type="dxa"/>
          </w:tcPr>
          <w:p w:rsidRPr="00763B85" w:rsidR="008552AD" w:rsidRDefault="008552AD" w14:paraId="1B700DB4" w14:textId="77777777">
            <w:pPr>
              <w:jc w:val="both"/>
              <w:rPr>
                <w:rFonts w:ascii="Times New Roman" w:hAnsi="Times New Roman" w:cs="Times New Roman"/>
                <w:b/>
                <w:bCs/>
                <w:sz w:val="20"/>
                <w:szCs w:val="20"/>
              </w:rPr>
            </w:pPr>
            <w:proofErr w:type="spellStart"/>
            <w:r>
              <w:rPr>
                <w:rFonts w:ascii="Times New Roman" w:hAnsi="Times New Roman" w:cs="Times New Roman"/>
                <w:b/>
                <w:bCs/>
                <w:sz w:val="20"/>
                <w:szCs w:val="20"/>
              </w:rPr>
              <w:t>Probit</w:t>
            </w:r>
            <w:proofErr w:type="spellEnd"/>
            <w:r>
              <w:rPr>
                <w:rFonts w:ascii="Times New Roman" w:hAnsi="Times New Roman" w:cs="Times New Roman"/>
                <w:b/>
                <w:bCs/>
                <w:sz w:val="20"/>
                <w:szCs w:val="20"/>
              </w:rPr>
              <w:t xml:space="preserve"> bivarié</w:t>
            </w:r>
          </w:p>
        </w:tc>
        <w:tc>
          <w:tcPr>
            <w:tcW w:w="2694" w:type="dxa"/>
          </w:tcPr>
          <w:p w:rsidRPr="00E934B0" w:rsidR="008552AD" w:rsidRDefault="008552AD" w14:paraId="34CA7AC6" w14:textId="77777777">
            <w:pPr>
              <w:jc w:val="both"/>
              <w:rPr>
                <w:rFonts w:ascii="Times New Roman" w:hAnsi="Times New Roman" w:cs="Times New Roman"/>
                <w:sz w:val="20"/>
                <w:szCs w:val="20"/>
              </w:rPr>
            </w:pPr>
            <w:r>
              <w:rPr>
                <w:rFonts w:ascii="Times New Roman" w:hAnsi="Times New Roman" w:cs="Times New Roman"/>
                <w:sz w:val="20"/>
                <w:szCs w:val="20"/>
              </w:rPr>
              <w:t>Abandon scolaire au profit de l’emploi</w:t>
            </w:r>
          </w:p>
        </w:tc>
        <w:tc>
          <w:tcPr>
            <w:tcW w:w="1871" w:type="dxa"/>
          </w:tcPr>
          <w:p w:rsidR="008552AD" w:rsidRDefault="008552AD" w14:paraId="56D4C33D" w14:textId="77777777">
            <w:pPr>
              <w:jc w:val="both"/>
              <w:rPr>
                <w:rFonts w:ascii="Times New Roman" w:hAnsi="Times New Roman" w:cs="Times New Roman"/>
                <w:b/>
                <w:bCs/>
                <w:sz w:val="20"/>
                <w:szCs w:val="20"/>
              </w:rPr>
            </w:pPr>
            <w:r>
              <w:rPr>
                <w:rFonts w:ascii="Times New Roman" w:hAnsi="Times New Roman" w:cs="Times New Roman"/>
                <w:b/>
                <w:bCs/>
                <w:sz w:val="20"/>
                <w:szCs w:val="20"/>
              </w:rPr>
              <w:t>Baisse du pouvoir d’achat des parents</w:t>
            </w:r>
          </w:p>
        </w:tc>
      </w:tr>
      <w:tr w:rsidR="008552AD" w:rsidTr="0069793D" w14:paraId="73EC0669" w14:textId="77777777">
        <w:trPr>
          <w:trHeight w:val="585"/>
        </w:trPr>
        <w:tc>
          <w:tcPr>
            <w:tcW w:w="1812" w:type="dxa"/>
          </w:tcPr>
          <w:p w:rsidRPr="00763B85" w:rsidR="008552AD" w:rsidRDefault="008552AD" w14:paraId="73DC1181" w14:textId="77777777">
            <w:pPr>
              <w:jc w:val="both"/>
              <w:rPr>
                <w:rFonts w:ascii="Times New Roman" w:hAnsi="Times New Roman" w:cs="Times New Roman"/>
                <w:b/>
                <w:bCs/>
                <w:sz w:val="20"/>
                <w:szCs w:val="20"/>
              </w:rPr>
            </w:pPr>
            <w:proofErr w:type="spellStart"/>
            <w:r w:rsidRPr="00763B85">
              <w:rPr>
                <w:rFonts w:ascii="Times New Roman" w:hAnsi="Times New Roman" w:cs="Times New Roman"/>
                <w:sz w:val="20"/>
                <w:szCs w:val="20"/>
              </w:rPr>
              <w:t>Bertoni</w:t>
            </w:r>
            <w:proofErr w:type="spellEnd"/>
            <w:r w:rsidRPr="00763B85">
              <w:rPr>
                <w:rFonts w:ascii="Times New Roman" w:hAnsi="Times New Roman" w:cs="Times New Roman"/>
                <w:sz w:val="20"/>
                <w:szCs w:val="20"/>
              </w:rPr>
              <w:t xml:space="preserve"> et al.2019</w:t>
            </w:r>
          </w:p>
          <w:p w:rsidRPr="00763B85" w:rsidR="008552AD" w:rsidRDefault="008552AD" w14:paraId="5C9882E3" w14:textId="77777777">
            <w:pPr>
              <w:jc w:val="both"/>
              <w:rPr>
                <w:rFonts w:ascii="Times New Roman" w:hAnsi="Times New Roman" w:cs="Times New Roman"/>
                <w:b/>
                <w:bCs/>
                <w:sz w:val="20"/>
                <w:szCs w:val="20"/>
              </w:rPr>
            </w:pPr>
            <w:r w:rsidRPr="00763B85">
              <w:rPr>
                <w:rFonts w:ascii="Times New Roman" w:hAnsi="Times New Roman" w:cs="Times New Roman"/>
                <w:b/>
                <w:bCs/>
                <w:sz w:val="20"/>
                <w:szCs w:val="20"/>
              </w:rPr>
              <w:t>Nigeria</w:t>
            </w:r>
          </w:p>
        </w:tc>
        <w:tc>
          <w:tcPr>
            <w:tcW w:w="2265" w:type="dxa"/>
          </w:tcPr>
          <w:p w:rsidRPr="00E934B0" w:rsidR="008552AD" w:rsidRDefault="008552AD" w14:paraId="61E23693" w14:textId="77777777">
            <w:pPr>
              <w:jc w:val="both"/>
              <w:rPr>
                <w:rFonts w:ascii="Times New Roman" w:hAnsi="Times New Roman" w:cs="Times New Roman"/>
                <w:sz w:val="20"/>
                <w:szCs w:val="20"/>
              </w:rPr>
            </w:pPr>
            <w:r>
              <w:rPr>
                <w:rFonts w:ascii="Times New Roman" w:hAnsi="Times New Roman" w:cs="Times New Roman"/>
                <w:sz w:val="20"/>
                <w:szCs w:val="20"/>
              </w:rPr>
              <w:t>Nombre d’années d’éducation et achèvement scolaire</w:t>
            </w:r>
          </w:p>
        </w:tc>
        <w:tc>
          <w:tcPr>
            <w:tcW w:w="1701" w:type="dxa"/>
          </w:tcPr>
          <w:p w:rsidR="008552AD" w:rsidRDefault="008552AD" w14:paraId="3E5485C3" w14:textId="77777777">
            <w:pPr>
              <w:jc w:val="both"/>
              <w:rPr>
                <w:rFonts w:ascii="Times New Roman" w:hAnsi="Times New Roman" w:cs="Times New Roman"/>
                <w:b/>
                <w:bCs/>
                <w:sz w:val="20"/>
                <w:szCs w:val="20"/>
              </w:rPr>
            </w:pPr>
            <w:r>
              <w:rPr>
                <w:rFonts w:ascii="Times New Roman" w:hAnsi="Times New Roman" w:cs="Times New Roman"/>
                <w:b/>
                <w:bCs/>
                <w:sz w:val="20"/>
                <w:szCs w:val="20"/>
              </w:rPr>
              <w:t>Effet fixe</w:t>
            </w:r>
          </w:p>
          <w:p w:rsidRPr="00763B85" w:rsidR="008552AD" w:rsidRDefault="008552AD" w14:paraId="4B9C53F2" w14:textId="77777777">
            <w:pPr>
              <w:jc w:val="both"/>
              <w:rPr>
                <w:rFonts w:ascii="Times New Roman" w:hAnsi="Times New Roman" w:cs="Times New Roman"/>
                <w:b/>
                <w:bCs/>
                <w:sz w:val="20"/>
                <w:szCs w:val="20"/>
              </w:rPr>
            </w:pPr>
            <w:r>
              <w:rPr>
                <w:rFonts w:ascii="Times New Roman" w:hAnsi="Times New Roman" w:cs="Times New Roman"/>
                <w:b/>
                <w:bCs/>
                <w:sz w:val="20"/>
                <w:szCs w:val="20"/>
              </w:rPr>
              <w:t>Double différence</w:t>
            </w:r>
          </w:p>
        </w:tc>
        <w:tc>
          <w:tcPr>
            <w:tcW w:w="2694" w:type="dxa"/>
          </w:tcPr>
          <w:p w:rsidR="008552AD" w:rsidRDefault="008552AD" w14:paraId="474D370B" w14:textId="77777777">
            <w:pPr>
              <w:jc w:val="both"/>
              <w:rPr>
                <w:rFonts w:ascii="Times New Roman" w:hAnsi="Times New Roman" w:cs="Times New Roman"/>
                <w:sz w:val="20"/>
                <w:szCs w:val="20"/>
              </w:rPr>
            </w:pPr>
            <w:r>
              <w:rPr>
                <w:rFonts w:ascii="Times New Roman" w:hAnsi="Times New Roman" w:cs="Times New Roman"/>
                <w:sz w:val="20"/>
                <w:szCs w:val="20"/>
              </w:rPr>
              <w:t>Baisse de 3% de la probabilité d’enrôlement</w:t>
            </w:r>
          </w:p>
          <w:p w:rsidRPr="00E934B0" w:rsidR="008552AD" w:rsidRDefault="008552AD" w14:paraId="78456973" w14:textId="77777777">
            <w:pPr>
              <w:jc w:val="both"/>
              <w:rPr>
                <w:rFonts w:ascii="Times New Roman" w:hAnsi="Times New Roman" w:cs="Times New Roman"/>
                <w:sz w:val="20"/>
                <w:szCs w:val="20"/>
              </w:rPr>
            </w:pPr>
            <w:r>
              <w:rPr>
                <w:rFonts w:ascii="Times New Roman" w:hAnsi="Times New Roman" w:cs="Times New Roman"/>
                <w:sz w:val="20"/>
                <w:szCs w:val="20"/>
              </w:rPr>
              <w:t>Réduction nombre d’années d’éducation (+ prononcé chez les musulmans)</w:t>
            </w:r>
          </w:p>
        </w:tc>
        <w:tc>
          <w:tcPr>
            <w:tcW w:w="1871" w:type="dxa"/>
          </w:tcPr>
          <w:p w:rsidR="008552AD" w:rsidRDefault="008552AD" w14:paraId="19EB536C" w14:textId="77777777">
            <w:pPr>
              <w:jc w:val="both"/>
              <w:rPr>
                <w:rFonts w:ascii="Times New Roman" w:hAnsi="Times New Roman" w:cs="Times New Roman"/>
                <w:b/>
                <w:bCs/>
                <w:sz w:val="20"/>
                <w:szCs w:val="20"/>
              </w:rPr>
            </w:pPr>
            <w:r>
              <w:rPr>
                <w:rFonts w:ascii="Times New Roman" w:hAnsi="Times New Roman" w:cs="Times New Roman"/>
                <w:b/>
                <w:bCs/>
                <w:sz w:val="20"/>
                <w:szCs w:val="20"/>
              </w:rPr>
              <w:t>Destruction d’infrastructure ; Insécurité ; Absentéisme</w:t>
            </w:r>
          </w:p>
        </w:tc>
      </w:tr>
      <w:tr w:rsidRPr="00EB1B36" w:rsidR="008552AD" w:rsidTr="0069793D" w14:paraId="2B3AB4A8" w14:textId="77777777">
        <w:trPr>
          <w:trHeight w:val="585"/>
        </w:trPr>
        <w:tc>
          <w:tcPr>
            <w:tcW w:w="1812" w:type="dxa"/>
          </w:tcPr>
          <w:p w:rsidRPr="00763B85" w:rsidR="008552AD" w:rsidRDefault="008552AD" w14:paraId="40BEE27B" w14:textId="77777777">
            <w:pPr>
              <w:jc w:val="both"/>
              <w:rPr>
                <w:rFonts w:ascii="Times New Roman" w:hAnsi="Times New Roman" w:cs="Times New Roman"/>
                <w:sz w:val="20"/>
                <w:szCs w:val="20"/>
                <w:lang w:val="it-IT"/>
              </w:rPr>
            </w:pPr>
            <w:r w:rsidRPr="00763B85">
              <w:rPr>
                <w:rFonts w:ascii="Times New Roman" w:hAnsi="Times New Roman" w:cs="Times New Roman"/>
                <w:sz w:val="20"/>
                <w:szCs w:val="20"/>
                <w:lang w:val="it-IT"/>
              </w:rPr>
              <w:t>Galindo-silva et Tchuente (2023)</w:t>
            </w:r>
          </w:p>
          <w:p w:rsidRPr="00763B85" w:rsidR="008552AD" w:rsidRDefault="008552AD" w14:paraId="760357BB" w14:textId="77777777">
            <w:pPr>
              <w:jc w:val="both"/>
              <w:rPr>
                <w:rFonts w:ascii="Times New Roman" w:hAnsi="Times New Roman" w:cs="Times New Roman"/>
                <w:sz w:val="20"/>
                <w:szCs w:val="20"/>
                <w:lang w:val="it-IT"/>
              </w:rPr>
            </w:pPr>
            <w:r w:rsidRPr="00763B85">
              <w:rPr>
                <w:rFonts w:ascii="Times New Roman" w:hAnsi="Times New Roman" w:cs="Times New Roman"/>
                <w:b/>
                <w:bCs/>
                <w:sz w:val="20"/>
                <w:szCs w:val="20"/>
                <w:lang w:val="it-IT"/>
              </w:rPr>
              <w:t>Cameroun</w:t>
            </w:r>
          </w:p>
        </w:tc>
        <w:tc>
          <w:tcPr>
            <w:tcW w:w="2265" w:type="dxa"/>
          </w:tcPr>
          <w:p w:rsidRPr="00EB1B36" w:rsidR="008552AD" w:rsidRDefault="008552AD" w14:paraId="794992F9" w14:textId="77777777">
            <w:pPr>
              <w:jc w:val="both"/>
              <w:rPr>
                <w:rFonts w:ascii="Times New Roman" w:hAnsi="Times New Roman" w:cs="Times New Roman"/>
                <w:sz w:val="20"/>
                <w:szCs w:val="20"/>
              </w:rPr>
            </w:pPr>
            <w:r w:rsidRPr="00EB1B36">
              <w:rPr>
                <w:rFonts w:ascii="Times New Roman" w:hAnsi="Times New Roman" w:cs="Times New Roman"/>
                <w:sz w:val="20"/>
                <w:szCs w:val="20"/>
              </w:rPr>
              <w:t>Score en mathématiques et l</w:t>
            </w:r>
            <w:r>
              <w:rPr>
                <w:rFonts w:ascii="Times New Roman" w:hAnsi="Times New Roman" w:cs="Times New Roman"/>
                <w:sz w:val="20"/>
                <w:szCs w:val="20"/>
              </w:rPr>
              <w:t>ittérature (PASEC)</w:t>
            </w:r>
          </w:p>
        </w:tc>
        <w:tc>
          <w:tcPr>
            <w:tcW w:w="1701" w:type="dxa"/>
          </w:tcPr>
          <w:p w:rsidRPr="00EB1B36" w:rsidR="008552AD" w:rsidRDefault="008552AD" w14:paraId="169845FB" w14:textId="77777777">
            <w:pPr>
              <w:jc w:val="both"/>
              <w:rPr>
                <w:rFonts w:ascii="Times New Roman" w:hAnsi="Times New Roman" w:cs="Times New Roman"/>
                <w:b/>
                <w:bCs/>
                <w:sz w:val="20"/>
                <w:szCs w:val="20"/>
              </w:rPr>
            </w:pPr>
            <w:r>
              <w:rPr>
                <w:rFonts w:ascii="Times New Roman" w:hAnsi="Times New Roman" w:cs="Times New Roman"/>
                <w:b/>
                <w:bCs/>
                <w:sz w:val="20"/>
                <w:szCs w:val="20"/>
              </w:rPr>
              <w:t>Effet fixe</w:t>
            </w:r>
          </w:p>
        </w:tc>
        <w:tc>
          <w:tcPr>
            <w:tcW w:w="2694" w:type="dxa"/>
          </w:tcPr>
          <w:p w:rsidRPr="00EB1B36" w:rsidR="008552AD" w:rsidRDefault="008552AD" w14:paraId="6AC17AD5" w14:textId="77777777">
            <w:pPr>
              <w:jc w:val="both"/>
              <w:rPr>
                <w:rFonts w:ascii="Times New Roman" w:hAnsi="Times New Roman" w:cs="Times New Roman"/>
                <w:sz w:val="20"/>
                <w:szCs w:val="20"/>
              </w:rPr>
            </w:pPr>
            <w:r>
              <w:rPr>
                <w:rFonts w:ascii="Times New Roman" w:hAnsi="Times New Roman" w:cs="Times New Roman"/>
                <w:sz w:val="20"/>
                <w:szCs w:val="20"/>
              </w:rPr>
              <w:t>Baisse de 2,1% et 2,5% des scores en mathématique et littérature</w:t>
            </w:r>
          </w:p>
        </w:tc>
        <w:tc>
          <w:tcPr>
            <w:tcW w:w="1871" w:type="dxa"/>
          </w:tcPr>
          <w:p w:rsidR="008552AD" w:rsidRDefault="008552AD" w14:paraId="1B92369E" w14:textId="77777777">
            <w:pPr>
              <w:jc w:val="both"/>
              <w:rPr>
                <w:rFonts w:ascii="Times New Roman" w:hAnsi="Times New Roman" w:cs="Times New Roman"/>
                <w:b/>
                <w:bCs/>
                <w:sz w:val="20"/>
                <w:szCs w:val="20"/>
              </w:rPr>
            </w:pPr>
            <w:r>
              <w:rPr>
                <w:rFonts w:ascii="Times New Roman" w:hAnsi="Times New Roman" w:cs="Times New Roman"/>
                <w:b/>
                <w:bCs/>
                <w:sz w:val="20"/>
                <w:szCs w:val="20"/>
              </w:rPr>
              <w:t>Destruction école ;</w:t>
            </w:r>
          </w:p>
          <w:p w:rsidR="008552AD" w:rsidRDefault="008552AD" w14:paraId="5345FAD4" w14:textId="77777777">
            <w:pPr>
              <w:jc w:val="both"/>
              <w:rPr>
                <w:rFonts w:ascii="Times New Roman" w:hAnsi="Times New Roman" w:cs="Times New Roman"/>
                <w:b/>
                <w:bCs/>
                <w:sz w:val="20"/>
                <w:szCs w:val="20"/>
              </w:rPr>
            </w:pPr>
            <w:r>
              <w:rPr>
                <w:rFonts w:ascii="Times New Roman" w:hAnsi="Times New Roman" w:cs="Times New Roman"/>
                <w:b/>
                <w:bCs/>
                <w:sz w:val="20"/>
                <w:szCs w:val="20"/>
              </w:rPr>
              <w:t>Absentéisme</w:t>
            </w:r>
          </w:p>
          <w:p w:rsidRPr="00EB1B36" w:rsidR="008552AD" w:rsidRDefault="008552AD" w14:paraId="3EB47008" w14:textId="77777777">
            <w:pPr>
              <w:jc w:val="both"/>
              <w:rPr>
                <w:rFonts w:ascii="Times New Roman" w:hAnsi="Times New Roman" w:cs="Times New Roman"/>
                <w:b/>
                <w:bCs/>
                <w:sz w:val="20"/>
                <w:szCs w:val="20"/>
              </w:rPr>
            </w:pPr>
          </w:p>
        </w:tc>
      </w:tr>
      <w:tr w:rsidR="008552AD" w:rsidTr="0069793D" w14:paraId="51E3A661" w14:textId="77777777">
        <w:trPr>
          <w:trHeight w:val="585"/>
        </w:trPr>
        <w:tc>
          <w:tcPr>
            <w:tcW w:w="1812" w:type="dxa"/>
          </w:tcPr>
          <w:p w:rsidR="0069793D" w:rsidRDefault="0069793D" w14:paraId="19383398" w14:textId="77777777">
            <w:pPr>
              <w:jc w:val="both"/>
              <w:rPr>
                <w:rFonts w:ascii="Times New Roman" w:hAnsi="Times New Roman" w:cs="Times New Roman"/>
                <w:sz w:val="20"/>
                <w:szCs w:val="20"/>
              </w:rPr>
            </w:pPr>
          </w:p>
          <w:p w:rsidRPr="00763B85" w:rsidR="008552AD" w:rsidRDefault="008552AD" w14:paraId="06314B08" w14:textId="66D8761D">
            <w:pPr>
              <w:jc w:val="both"/>
              <w:rPr>
                <w:rFonts w:ascii="Times New Roman" w:hAnsi="Times New Roman" w:cs="Times New Roman"/>
                <w:b/>
                <w:bCs/>
                <w:sz w:val="20"/>
                <w:szCs w:val="20"/>
              </w:rPr>
            </w:pPr>
            <w:proofErr w:type="spellStart"/>
            <w:r w:rsidRPr="00763B85">
              <w:rPr>
                <w:rFonts w:ascii="Times New Roman" w:hAnsi="Times New Roman" w:cs="Times New Roman"/>
                <w:sz w:val="20"/>
                <w:szCs w:val="20"/>
              </w:rPr>
              <w:t>Hoenig</w:t>
            </w:r>
            <w:proofErr w:type="spellEnd"/>
            <w:r w:rsidRPr="00763B85">
              <w:rPr>
                <w:rFonts w:ascii="Times New Roman" w:hAnsi="Times New Roman" w:cs="Times New Roman"/>
                <w:sz w:val="20"/>
                <w:szCs w:val="20"/>
              </w:rPr>
              <w:t xml:space="preserve"> (2018)</w:t>
            </w:r>
          </w:p>
          <w:p w:rsidRPr="00763B85" w:rsidR="008552AD" w:rsidRDefault="008552AD" w14:paraId="2C1815A6" w14:textId="77777777">
            <w:pPr>
              <w:jc w:val="both"/>
              <w:rPr>
                <w:rFonts w:ascii="Times New Roman" w:hAnsi="Times New Roman" w:cs="Times New Roman"/>
                <w:b/>
                <w:bCs/>
                <w:sz w:val="20"/>
                <w:szCs w:val="20"/>
              </w:rPr>
            </w:pPr>
            <w:r w:rsidRPr="00763B85">
              <w:rPr>
                <w:rFonts w:ascii="Times New Roman" w:hAnsi="Times New Roman" w:cs="Times New Roman"/>
                <w:b/>
                <w:bCs/>
                <w:sz w:val="20"/>
                <w:szCs w:val="20"/>
              </w:rPr>
              <w:t>Sierra Leone</w:t>
            </w:r>
          </w:p>
        </w:tc>
        <w:tc>
          <w:tcPr>
            <w:tcW w:w="2265" w:type="dxa"/>
          </w:tcPr>
          <w:p w:rsidR="0069793D" w:rsidRDefault="0069793D" w14:paraId="13D6B0DD" w14:textId="77777777">
            <w:pPr>
              <w:jc w:val="both"/>
              <w:rPr>
                <w:rFonts w:ascii="Times New Roman" w:hAnsi="Times New Roman" w:cs="Times New Roman"/>
                <w:sz w:val="20"/>
                <w:szCs w:val="20"/>
              </w:rPr>
            </w:pPr>
          </w:p>
          <w:p w:rsidRPr="004A77BC" w:rsidR="008552AD" w:rsidRDefault="008552AD" w14:paraId="33034D6F" w14:textId="1C2007C4">
            <w:pPr>
              <w:jc w:val="both"/>
              <w:rPr>
                <w:rFonts w:ascii="Times New Roman" w:hAnsi="Times New Roman" w:cs="Times New Roman"/>
                <w:sz w:val="20"/>
                <w:szCs w:val="20"/>
              </w:rPr>
            </w:pPr>
            <w:r>
              <w:rPr>
                <w:rFonts w:ascii="Times New Roman" w:hAnsi="Times New Roman" w:cs="Times New Roman"/>
                <w:sz w:val="20"/>
                <w:szCs w:val="20"/>
              </w:rPr>
              <w:t>Nombre d’années d’éducation</w:t>
            </w:r>
          </w:p>
        </w:tc>
        <w:tc>
          <w:tcPr>
            <w:tcW w:w="1701" w:type="dxa"/>
          </w:tcPr>
          <w:p w:rsidR="0069793D" w:rsidRDefault="0069793D" w14:paraId="2CFBB481" w14:textId="77777777">
            <w:pPr>
              <w:jc w:val="both"/>
              <w:rPr>
                <w:rFonts w:ascii="Times New Roman" w:hAnsi="Times New Roman" w:cs="Times New Roman"/>
                <w:b/>
                <w:bCs/>
                <w:sz w:val="20"/>
                <w:szCs w:val="20"/>
              </w:rPr>
            </w:pPr>
          </w:p>
          <w:p w:rsidRPr="00763B85" w:rsidR="008552AD" w:rsidRDefault="008552AD" w14:paraId="20BE63C8" w14:textId="2E4BCCC7">
            <w:pPr>
              <w:jc w:val="both"/>
              <w:rPr>
                <w:rFonts w:ascii="Times New Roman" w:hAnsi="Times New Roman" w:cs="Times New Roman"/>
                <w:b/>
                <w:bCs/>
                <w:sz w:val="20"/>
                <w:szCs w:val="20"/>
              </w:rPr>
            </w:pPr>
            <w:r>
              <w:rPr>
                <w:rFonts w:ascii="Times New Roman" w:hAnsi="Times New Roman" w:cs="Times New Roman"/>
                <w:b/>
                <w:bCs/>
                <w:sz w:val="20"/>
                <w:szCs w:val="20"/>
              </w:rPr>
              <w:t>Double différence</w:t>
            </w:r>
          </w:p>
        </w:tc>
        <w:tc>
          <w:tcPr>
            <w:tcW w:w="2694" w:type="dxa"/>
          </w:tcPr>
          <w:p w:rsidR="0069793D" w:rsidRDefault="0069793D" w14:paraId="29936A38" w14:textId="77777777">
            <w:pPr>
              <w:jc w:val="both"/>
              <w:rPr>
                <w:rFonts w:ascii="Times New Roman" w:hAnsi="Times New Roman" w:cs="Times New Roman"/>
                <w:sz w:val="20"/>
                <w:szCs w:val="20"/>
              </w:rPr>
            </w:pPr>
          </w:p>
          <w:p w:rsidRPr="004A77BC" w:rsidR="008552AD" w:rsidRDefault="008552AD" w14:paraId="4306BBEF" w14:textId="4F4873E8">
            <w:pPr>
              <w:jc w:val="both"/>
              <w:rPr>
                <w:rFonts w:ascii="Times New Roman" w:hAnsi="Times New Roman" w:cs="Times New Roman"/>
                <w:sz w:val="20"/>
                <w:szCs w:val="20"/>
              </w:rPr>
            </w:pPr>
            <w:r>
              <w:rPr>
                <w:rFonts w:ascii="Times New Roman" w:hAnsi="Times New Roman" w:cs="Times New Roman"/>
                <w:sz w:val="20"/>
                <w:szCs w:val="20"/>
              </w:rPr>
              <w:t>Réduction du nombre d’années d’éducation</w:t>
            </w:r>
          </w:p>
        </w:tc>
        <w:tc>
          <w:tcPr>
            <w:tcW w:w="1871" w:type="dxa"/>
          </w:tcPr>
          <w:p w:rsidR="008552AD" w:rsidRDefault="008552AD" w14:paraId="74649637" w14:textId="77777777">
            <w:pPr>
              <w:jc w:val="both"/>
              <w:rPr>
                <w:rFonts w:ascii="Times New Roman" w:hAnsi="Times New Roman" w:cs="Times New Roman"/>
                <w:b/>
                <w:bCs/>
                <w:sz w:val="20"/>
                <w:szCs w:val="20"/>
              </w:rPr>
            </w:pPr>
            <w:r>
              <w:rPr>
                <w:rFonts w:ascii="Times New Roman" w:hAnsi="Times New Roman" w:cs="Times New Roman"/>
                <w:b/>
                <w:bCs/>
                <w:sz w:val="20"/>
                <w:szCs w:val="20"/>
              </w:rPr>
              <w:t>Absence des enseignants, destruction des infrastructures</w:t>
            </w:r>
          </w:p>
        </w:tc>
      </w:tr>
      <w:tr w:rsidR="008552AD" w:rsidTr="0069793D" w14:paraId="00CF4E8F" w14:textId="77777777">
        <w:trPr>
          <w:trHeight w:val="585"/>
        </w:trPr>
        <w:tc>
          <w:tcPr>
            <w:tcW w:w="1812" w:type="dxa"/>
          </w:tcPr>
          <w:p w:rsidR="008552AD" w:rsidRDefault="008552AD" w14:paraId="2572AE62" w14:textId="77777777">
            <w:pPr>
              <w:jc w:val="both"/>
              <w:rPr>
                <w:rFonts w:ascii="Times New Roman" w:hAnsi="Times New Roman" w:cs="Times New Roman"/>
                <w:b/>
                <w:bCs/>
                <w:sz w:val="20"/>
                <w:szCs w:val="20"/>
              </w:rPr>
            </w:pPr>
          </w:p>
          <w:p w:rsidRPr="00763B85" w:rsidR="008552AD" w:rsidRDefault="008552AD" w14:paraId="3B98A298" w14:textId="77777777">
            <w:pPr>
              <w:jc w:val="both"/>
              <w:rPr>
                <w:rFonts w:ascii="Times New Roman" w:hAnsi="Times New Roman" w:cs="Times New Roman"/>
                <w:b/>
                <w:bCs/>
                <w:sz w:val="20"/>
                <w:szCs w:val="20"/>
              </w:rPr>
            </w:pPr>
          </w:p>
          <w:p w:rsidRPr="00763B85" w:rsidR="008552AD" w:rsidRDefault="008552AD" w14:paraId="69A27583" w14:textId="77777777">
            <w:pPr>
              <w:jc w:val="both"/>
              <w:rPr>
                <w:rFonts w:ascii="Times New Roman" w:hAnsi="Times New Roman" w:cs="Times New Roman"/>
                <w:b/>
                <w:bCs/>
                <w:sz w:val="20"/>
                <w:szCs w:val="20"/>
              </w:rPr>
            </w:pPr>
            <w:r>
              <w:rPr>
                <w:rFonts w:ascii="Times New Roman" w:hAnsi="Times New Roman" w:cs="Times New Roman"/>
                <w:b/>
                <w:bCs/>
                <w:sz w:val="20"/>
                <w:szCs w:val="20"/>
              </w:rPr>
              <w:t>Rwanda</w:t>
            </w:r>
          </w:p>
        </w:tc>
        <w:tc>
          <w:tcPr>
            <w:tcW w:w="2265" w:type="dxa"/>
          </w:tcPr>
          <w:p w:rsidRPr="00763B85" w:rsidR="008552AD" w:rsidRDefault="008552AD" w14:paraId="188309B2" w14:textId="77777777">
            <w:pPr>
              <w:jc w:val="both"/>
              <w:rPr>
                <w:rFonts w:ascii="Times New Roman" w:hAnsi="Times New Roman" w:cs="Times New Roman"/>
                <w:b/>
                <w:bCs/>
                <w:sz w:val="20"/>
                <w:szCs w:val="20"/>
              </w:rPr>
            </w:pPr>
          </w:p>
        </w:tc>
        <w:tc>
          <w:tcPr>
            <w:tcW w:w="1701" w:type="dxa"/>
          </w:tcPr>
          <w:p w:rsidRPr="00763B85" w:rsidR="008552AD" w:rsidRDefault="008552AD" w14:paraId="7617A2BD" w14:textId="77777777">
            <w:pPr>
              <w:jc w:val="both"/>
              <w:rPr>
                <w:rFonts w:ascii="Times New Roman" w:hAnsi="Times New Roman" w:cs="Times New Roman"/>
                <w:b/>
                <w:bCs/>
                <w:sz w:val="20"/>
                <w:szCs w:val="20"/>
              </w:rPr>
            </w:pPr>
          </w:p>
        </w:tc>
        <w:tc>
          <w:tcPr>
            <w:tcW w:w="2694" w:type="dxa"/>
          </w:tcPr>
          <w:p w:rsidR="008552AD" w:rsidRDefault="008552AD" w14:paraId="03CB2BE4" w14:textId="77777777">
            <w:pPr>
              <w:jc w:val="both"/>
              <w:rPr>
                <w:rFonts w:ascii="Times New Roman" w:hAnsi="Times New Roman" w:cs="Times New Roman"/>
                <w:b/>
                <w:bCs/>
                <w:sz w:val="20"/>
                <w:szCs w:val="20"/>
              </w:rPr>
            </w:pPr>
          </w:p>
        </w:tc>
        <w:tc>
          <w:tcPr>
            <w:tcW w:w="1871" w:type="dxa"/>
          </w:tcPr>
          <w:p w:rsidR="008552AD" w:rsidRDefault="008552AD" w14:paraId="245F8DCA" w14:textId="77777777">
            <w:pPr>
              <w:jc w:val="both"/>
              <w:rPr>
                <w:rFonts w:ascii="Times New Roman" w:hAnsi="Times New Roman" w:cs="Times New Roman"/>
                <w:b/>
                <w:bCs/>
                <w:sz w:val="20"/>
                <w:szCs w:val="20"/>
              </w:rPr>
            </w:pPr>
          </w:p>
        </w:tc>
      </w:tr>
      <w:tr w:rsidR="008552AD" w:rsidTr="0069793D" w14:paraId="10297986" w14:textId="77777777">
        <w:trPr>
          <w:trHeight w:val="585"/>
        </w:trPr>
        <w:tc>
          <w:tcPr>
            <w:tcW w:w="1812" w:type="dxa"/>
          </w:tcPr>
          <w:p w:rsidRPr="00763B85" w:rsidR="008552AD" w:rsidRDefault="008552AD" w14:paraId="2C058510" w14:textId="77777777">
            <w:pPr>
              <w:jc w:val="both"/>
              <w:rPr>
                <w:rFonts w:ascii="Times New Roman" w:hAnsi="Times New Roman" w:cs="Times New Roman"/>
                <w:b/>
                <w:bCs/>
                <w:sz w:val="20"/>
                <w:szCs w:val="20"/>
              </w:rPr>
            </w:pPr>
            <w:r w:rsidRPr="00763B85">
              <w:rPr>
                <w:rFonts w:ascii="Times New Roman" w:hAnsi="Times New Roman" w:cs="Times New Roman"/>
                <w:sz w:val="20"/>
                <w:szCs w:val="20"/>
              </w:rPr>
              <w:t>Vidya (2023)</w:t>
            </w:r>
          </w:p>
          <w:p w:rsidRPr="00763B85" w:rsidR="008552AD" w:rsidRDefault="008552AD" w14:paraId="6ACE8ABB" w14:textId="77777777">
            <w:pPr>
              <w:jc w:val="both"/>
              <w:rPr>
                <w:rFonts w:ascii="Times New Roman" w:hAnsi="Times New Roman" w:cs="Times New Roman"/>
                <w:sz w:val="20"/>
                <w:szCs w:val="20"/>
              </w:rPr>
            </w:pPr>
            <w:r w:rsidRPr="00763B85">
              <w:rPr>
                <w:rFonts w:ascii="Times New Roman" w:hAnsi="Times New Roman" w:cs="Times New Roman"/>
                <w:b/>
                <w:bCs/>
                <w:sz w:val="20"/>
                <w:szCs w:val="20"/>
              </w:rPr>
              <w:t>Inde</w:t>
            </w:r>
          </w:p>
        </w:tc>
        <w:tc>
          <w:tcPr>
            <w:tcW w:w="2265" w:type="dxa"/>
          </w:tcPr>
          <w:p w:rsidRPr="00805D72" w:rsidR="008552AD" w:rsidRDefault="008552AD" w14:paraId="10AD1E10" w14:textId="77777777">
            <w:pPr>
              <w:jc w:val="both"/>
              <w:rPr>
                <w:rFonts w:ascii="Times New Roman" w:hAnsi="Times New Roman" w:cs="Times New Roman"/>
                <w:sz w:val="20"/>
                <w:szCs w:val="20"/>
              </w:rPr>
            </w:pPr>
            <w:r>
              <w:rPr>
                <w:rFonts w:ascii="Times New Roman" w:hAnsi="Times New Roman" w:cs="Times New Roman"/>
                <w:sz w:val="20"/>
                <w:szCs w:val="20"/>
              </w:rPr>
              <w:t>Nombre d’années de scolarisation</w:t>
            </w:r>
          </w:p>
        </w:tc>
        <w:tc>
          <w:tcPr>
            <w:tcW w:w="1701" w:type="dxa"/>
          </w:tcPr>
          <w:p w:rsidRPr="00763B85" w:rsidR="008552AD" w:rsidRDefault="008552AD" w14:paraId="5C66F9E4" w14:textId="77777777">
            <w:pPr>
              <w:jc w:val="both"/>
              <w:rPr>
                <w:rFonts w:ascii="Times New Roman" w:hAnsi="Times New Roman" w:cs="Times New Roman"/>
                <w:b/>
                <w:bCs/>
                <w:sz w:val="20"/>
                <w:szCs w:val="20"/>
              </w:rPr>
            </w:pPr>
            <w:r>
              <w:rPr>
                <w:rFonts w:ascii="Times New Roman" w:hAnsi="Times New Roman" w:cs="Times New Roman"/>
                <w:b/>
                <w:bCs/>
                <w:sz w:val="20"/>
                <w:szCs w:val="20"/>
              </w:rPr>
              <w:t>PSM</w:t>
            </w:r>
          </w:p>
        </w:tc>
        <w:tc>
          <w:tcPr>
            <w:tcW w:w="2694" w:type="dxa"/>
          </w:tcPr>
          <w:p w:rsidRPr="00F10CCE" w:rsidR="008552AD" w:rsidRDefault="008552AD" w14:paraId="758D94DD" w14:textId="77777777">
            <w:pPr>
              <w:jc w:val="both"/>
              <w:rPr>
                <w:rFonts w:ascii="Times New Roman" w:hAnsi="Times New Roman" w:cs="Times New Roman"/>
                <w:sz w:val="20"/>
                <w:szCs w:val="20"/>
              </w:rPr>
            </w:pPr>
            <w:r>
              <w:rPr>
                <w:rFonts w:ascii="Times New Roman" w:hAnsi="Times New Roman" w:cs="Times New Roman"/>
                <w:sz w:val="20"/>
                <w:szCs w:val="20"/>
              </w:rPr>
              <w:t>Réduction du nombre d’années de scolarisation</w:t>
            </w:r>
          </w:p>
        </w:tc>
        <w:tc>
          <w:tcPr>
            <w:tcW w:w="1871" w:type="dxa"/>
          </w:tcPr>
          <w:p w:rsidR="008552AD" w:rsidRDefault="008552AD" w14:paraId="5394D7D9" w14:textId="77777777">
            <w:pPr>
              <w:jc w:val="both"/>
              <w:rPr>
                <w:rFonts w:ascii="Times New Roman" w:hAnsi="Times New Roman" w:cs="Times New Roman"/>
                <w:b/>
                <w:bCs/>
                <w:sz w:val="20"/>
                <w:szCs w:val="20"/>
              </w:rPr>
            </w:pPr>
            <w:r>
              <w:rPr>
                <w:rFonts w:ascii="Times New Roman" w:hAnsi="Times New Roman" w:cs="Times New Roman"/>
                <w:b/>
                <w:bCs/>
                <w:sz w:val="20"/>
                <w:szCs w:val="20"/>
              </w:rPr>
              <w:t>Baisse du revenu des parents ;</w:t>
            </w:r>
          </w:p>
        </w:tc>
      </w:tr>
      <w:tr w:rsidR="008552AD" w:rsidTr="0069793D" w14:paraId="4C5C8313" w14:textId="77777777">
        <w:trPr>
          <w:trHeight w:val="585"/>
        </w:trPr>
        <w:tc>
          <w:tcPr>
            <w:tcW w:w="1812" w:type="dxa"/>
          </w:tcPr>
          <w:p w:rsidRPr="00763B85" w:rsidR="008552AD" w:rsidRDefault="008552AD" w14:paraId="2227CD6B" w14:textId="77777777">
            <w:pPr>
              <w:spacing w:line="259" w:lineRule="auto"/>
              <w:jc w:val="both"/>
              <w:rPr>
                <w:rFonts w:ascii="Times New Roman" w:hAnsi="Times New Roman" w:cs="Times New Roman"/>
                <w:sz w:val="20"/>
                <w:szCs w:val="20"/>
              </w:rPr>
            </w:pPr>
            <w:proofErr w:type="spellStart"/>
            <w:r w:rsidRPr="00763B85">
              <w:rPr>
                <w:rFonts w:ascii="Times New Roman" w:hAnsi="Times New Roman" w:cs="Times New Roman"/>
                <w:sz w:val="20"/>
                <w:szCs w:val="20"/>
              </w:rPr>
              <w:t>Arizo</w:t>
            </w:r>
            <w:proofErr w:type="spellEnd"/>
            <w:r w:rsidRPr="00763B85">
              <w:rPr>
                <w:rFonts w:ascii="Times New Roman" w:hAnsi="Times New Roman" w:cs="Times New Roman"/>
                <w:sz w:val="20"/>
                <w:szCs w:val="20"/>
              </w:rPr>
              <w:t xml:space="preserve"> et Saldarriaga (2023)</w:t>
            </w:r>
          </w:p>
          <w:p w:rsidRPr="00763B85" w:rsidR="008552AD" w:rsidRDefault="008552AD" w14:paraId="6C003D23" w14:textId="77777777">
            <w:pPr>
              <w:spacing w:line="259" w:lineRule="auto"/>
              <w:jc w:val="both"/>
              <w:rPr>
                <w:rFonts w:ascii="Times New Roman" w:hAnsi="Times New Roman" w:cs="Times New Roman"/>
                <w:b/>
                <w:bCs/>
                <w:sz w:val="20"/>
                <w:szCs w:val="20"/>
              </w:rPr>
            </w:pPr>
            <w:r w:rsidRPr="00763B85">
              <w:rPr>
                <w:rFonts w:ascii="Times New Roman" w:hAnsi="Times New Roman" w:cs="Times New Roman"/>
                <w:b/>
                <w:bCs/>
                <w:sz w:val="20"/>
                <w:szCs w:val="20"/>
              </w:rPr>
              <w:t>Colombie</w:t>
            </w:r>
          </w:p>
        </w:tc>
        <w:tc>
          <w:tcPr>
            <w:tcW w:w="2265" w:type="dxa"/>
          </w:tcPr>
          <w:p w:rsidRPr="004A77BC" w:rsidR="008552AD" w:rsidRDefault="008552AD" w14:paraId="60365B8D" w14:textId="77777777">
            <w:pPr>
              <w:jc w:val="both"/>
              <w:rPr>
                <w:rFonts w:ascii="Times New Roman" w:hAnsi="Times New Roman" w:cs="Times New Roman"/>
                <w:sz w:val="20"/>
                <w:szCs w:val="20"/>
              </w:rPr>
            </w:pPr>
            <w:r>
              <w:rPr>
                <w:rFonts w:ascii="Times New Roman" w:hAnsi="Times New Roman" w:cs="Times New Roman"/>
                <w:sz w:val="20"/>
                <w:szCs w:val="20"/>
              </w:rPr>
              <w:t>Performances académiques en math et langues</w:t>
            </w:r>
          </w:p>
        </w:tc>
        <w:tc>
          <w:tcPr>
            <w:tcW w:w="1701" w:type="dxa"/>
          </w:tcPr>
          <w:p w:rsidRPr="00763B85" w:rsidR="008552AD" w:rsidRDefault="008552AD" w14:paraId="20632989" w14:textId="77777777">
            <w:pPr>
              <w:jc w:val="both"/>
              <w:rPr>
                <w:rFonts w:ascii="Times New Roman" w:hAnsi="Times New Roman" w:cs="Times New Roman"/>
                <w:b/>
                <w:bCs/>
                <w:sz w:val="20"/>
                <w:szCs w:val="20"/>
              </w:rPr>
            </w:pPr>
            <w:r>
              <w:rPr>
                <w:rFonts w:ascii="Times New Roman" w:hAnsi="Times New Roman" w:cs="Times New Roman"/>
                <w:b/>
                <w:bCs/>
                <w:sz w:val="20"/>
                <w:szCs w:val="20"/>
              </w:rPr>
              <w:t xml:space="preserve">General </w:t>
            </w:r>
            <w:proofErr w:type="spellStart"/>
            <w:r>
              <w:rPr>
                <w:rFonts w:ascii="Times New Roman" w:hAnsi="Times New Roman" w:cs="Times New Roman"/>
                <w:b/>
                <w:bCs/>
                <w:sz w:val="20"/>
                <w:szCs w:val="20"/>
              </w:rPr>
              <w:t>Nested</w:t>
            </w:r>
            <w:proofErr w:type="spellEnd"/>
            <w:r>
              <w:rPr>
                <w:rFonts w:ascii="Times New Roman" w:hAnsi="Times New Roman" w:cs="Times New Roman"/>
                <w:b/>
                <w:bCs/>
                <w:sz w:val="20"/>
                <w:szCs w:val="20"/>
              </w:rPr>
              <w:t xml:space="preserve"> Spatial Model</w:t>
            </w:r>
          </w:p>
        </w:tc>
        <w:tc>
          <w:tcPr>
            <w:tcW w:w="2694" w:type="dxa"/>
          </w:tcPr>
          <w:p w:rsidRPr="004A77BC" w:rsidR="008552AD" w:rsidRDefault="008552AD" w14:paraId="173D232C" w14:textId="77777777">
            <w:pPr>
              <w:jc w:val="both"/>
              <w:rPr>
                <w:rFonts w:ascii="Times New Roman" w:hAnsi="Times New Roman" w:cs="Times New Roman"/>
                <w:sz w:val="20"/>
                <w:szCs w:val="20"/>
              </w:rPr>
            </w:pPr>
            <w:r>
              <w:rPr>
                <w:rFonts w:ascii="Times New Roman" w:hAnsi="Times New Roman" w:cs="Times New Roman"/>
                <w:sz w:val="20"/>
                <w:szCs w:val="20"/>
              </w:rPr>
              <w:t>Réduction des performances académiques</w:t>
            </w:r>
          </w:p>
        </w:tc>
        <w:tc>
          <w:tcPr>
            <w:tcW w:w="1871" w:type="dxa"/>
          </w:tcPr>
          <w:p w:rsidR="008552AD" w:rsidRDefault="008552AD" w14:paraId="1F7AFD84" w14:textId="77777777">
            <w:pPr>
              <w:jc w:val="both"/>
              <w:rPr>
                <w:rFonts w:ascii="Times New Roman" w:hAnsi="Times New Roman" w:cs="Times New Roman"/>
                <w:b/>
                <w:bCs/>
                <w:sz w:val="20"/>
                <w:szCs w:val="20"/>
              </w:rPr>
            </w:pPr>
            <w:r>
              <w:rPr>
                <w:rFonts w:ascii="Times New Roman" w:hAnsi="Times New Roman" w:cs="Times New Roman"/>
                <w:b/>
                <w:bCs/>
                <w:sz w:val="20"/>
                <w:szCs w:val="20"/>
              </w:rPr>
              <w:t>Migration, dégradation de l’environnement éducatif</w:t>
            </w:r>
          </w:p>
        </w:tc>
      </w:tr>
      <w:tr w:rsidR="008552AD" w:rsidTr="0069793D" w14:paraId="3E405CD4" w14:textId="77777777">
        <w:trPr>
          <w:trHeight w:val="1098"/>
        </w:trPr>
        <w:tc>
          <w:tcPr>
            <w:tcW w:w="1812" w:type="dxa"/>
          </w:tcPr>
          <w:p w:rsidR="008552AD" w:rsidRDefault="008552AD" w14:paraId="141D4CBE" w14:textId="77777777">
            <w:pPr>
              <w:jc w:val="both"/>
              <w:rPr>
                <w:rFonts w:ascii="Times New Roman" w:hAnsi="Times New Roman" w:cs="Times New Roman"/>
                <w:sz w:val="20"/>
                <w:szCs w:val="20"/>
              </w:rPr>
            </w:pPr>
          </w:p>
          <w:p w:rsidR="008552AD" w:rsidRDefault="008552AD" w14:paraId="4315CA86" w14:textId="77777777">
            <w:pPr>
              <w:jc w:val="both"/>
              <w:rPr>
                <w:rFonts w:ascii="Times New Roman" w:hAnsi="Times New Roman" w:cs="Times New Roman"/>
                <w:sz w:val="20"/>
                <w:szCs w:val="20"/>
              </w:rPr>
            </w:pPr>
          </w:p>
          <w:p w:rsidRPr="00CA1AA4" w:rsidR="008552AD" w:rsidRDefault="008552AD" w14:paraId="360744AE" w14:textId="77777777">
            <w:pPr>
              <w:jc w:val="both"/>
              <w:rPr>
                <w:rFonts w:ascii="Times New Roman" w:hAnsi="Times New Roman" w:cs="Times New Roman"/>
                <w:sz w:val="20"/>
                <w:szCs w:val="20"/>
              </w:rPr>
            </w:pPr>
            <w:proofErr w:type="spellStart"/>
            <w:r>
              <w:rPr>
                <w:rFonts w:ascii="Times New Roman" w:hAnsi="Times New Roman" w:cs="Times New Roman"/>
                <w:sz w:val="20"/>
                <w:szCs w:val="20"/>
              </w:rPr>
              <w:t>Munevar</w:t>
            </w:r>
            <w:proofErr w:type="spellEnd"/>
            <w:r>
              <w:rPr>
                <w:rFonts w:ascii="Times New Roman" w:hAnsi="Times New Roman" w:cs="Times New Roman"/>
                <w:sz w:val="20"/>
                <w:szCs w:val="20"/>
              </w:rPr>
              <w:t xml:space="preserve"> et al.2019</w:t>
            </w:r>
          </w:p>
          <w:p w:rsidRPr="00763B85" w:rsidR="008552AD" w:rsidRDefault="008552AD" w14:paraId="4FE2A46C" w14:textId="77777777">
            <w:pPr>
              <w:jc w:val="both"/>
              <w:rPr>
                <w:rFonts w:ascii="Times New Roman" w:hAnsi="Times New Roman" w:cs="Times New Roman"/>
                <w:b/>
                <w:bCs/>
                <w:sz w:val="20"/>
                <w:szCs w:val="20"/>
              </w:rPr>
            </w:pPr>
          </w:p>
        </w:tc>
        <w:tc>
          <w:tcPr>
            <w:tcW w:w="2265" w:type="dxa"/>
          </w:tcPr>
          <w:p w:rsidRPr="00670EE5" w:rsidR="008552AD" w:rsidRDefault="008552AD" w14:paraId="44CA9B93" w14:textId="77777777">
            <w:pPr>
              <w:jc w:val="both"/>
              <w:rPr>
                <w:rFonts w:ascii="Times New Roman" w:hAnsi="Times New Roman" w:cs="Times New Roman"/>
                <w:sz w:val="20"/>
                <w:szCs w:val="20"/>
              </w:rPr>
            </w:pPr>
            <w:r>
              <w:rPr>
                <w:rFonts w:ascii="Times New Roman" w:hAnsi="Times New Roman" w:cs="Times New Roman"/>
                <w:sz w:val="20"/>
                <w:szCs w:val="20"/>
              </w:rPr>
              <w:t xml:space="preserve">Performance des élèves au niveau </w:t>
            </w:r>
            <w:proofErr w:type="spellStart"/>
            <w:r>
              <w:rPr>
                <w:rFonts w:ascii="Times New Roman" w:hAnsi="Times New Roman" w:cs="Times New Roman"/>
                <w:sz w:val="20"/>
                <w:szCs w:val="20"/>
              </w:rPr>
              <w:t>établissment</w:t>
            </w:r>
            <w:proofErr w:type="spellEnd"/>
            <w:r>
              <w:rPr>
                <w:rFonts w:ascii="Times New Roman" w:hAnsi="Times New Roman" w:cs="Times New Roman"/>
                <w:sz w:val="20"/>
                <w:szCs w:val="20"/>
              </w:rPr>
              <w:t> ; pourcentage par performance</w:t>
            </w:r>
          </w:p>
        </w:tc>
        <w:tc>
          <w:tcPr>
            <w:tcW w:w="1701" w:type="dxa"/>
          </w:tcPr>
          <w:p w:rsidRPr="00763B85" w:rsidR="008552AD" w:rsidRDefault="008552AD" w14:paraId="2BBF362A" w14:textId="77777777">
            <w:pPr>
              <w:jc w:val="both"/>
              <w:rPr>
                <w:rFonts w:ascii="Times New Roman" w:hAnsi="Times New Roman" w:cs="Times New Roman"/>
                <w:b/>
                <w:bCs/>
                <w:sz w:val="20"/>
                <w:szCs w:val="20"/>
              </w:rPr>
            </w:pPr>
            <w:proofErr w:type="spellStart"/>
            <w:r>
              <w:rPr>
                <w:rFonts w:ascii="Times New Roman" w:hAnsi="Times New Roman" w:cs="Times New Roman"/>
                <w:b/>
                <w:bCs/>
                <w:sz w:val="20"/>
                <w:szCs w:val="20"/>
              </w:rPr>
              <w:t>Logit</w:t>
            </w:r>
            <w:proofErr w:type="spellEnd"/>
            <w:r>
              <w:rPr>
                <w:rFonts w:ascii="Times New Roman" w:hAnsi="Times New Roman" w:cs="Times New Roman"/>
                <w:b/>
                <w:bCs/>
                <w:sz w:val="20"/>
                <w:szCs w:val="20"/>
              </w:rPr>
              <w:t xml:space="preserve"> multinomial fractionnaire</w:t>
            </w:r>
          </w:p>
        </w:tc>
        <w:tc>
          <w:tcPr>
            <w:tcW w:w="2694" w:type="dxa"/>
          </w:tcPr>
          <w:p w:rsidRPr="00670EE5" w:rsidR="008552AD" w:rsidRDefault="008552AD" w14:paraId="618DA1FA" w14:textId="77777777">
            <w:pPr>
              <w:jc w:val="both"/>
              <w:rPr>
                <w:rFonts w:ascii="Times New Roman" w:hAnsi="Times New Roman" w:cs="Times New Roman"/>
                <w:sz w:val="20"/>
                <w:szCs w:val="20"/>
              </w:rPr>
            </w:pPr>
            <w:r>
              <w:rPr>
                <w:rFonts w:ascii="Times New Roman" w:hAnsi="Times New Roman" w:cs="Times New Roman"/>
                <w:sz w:val="20"/>
                <w:szCs w:val="20"/>
              </w:rPr>
              <w:t>Augmentation du pourcentage des élèves ayant des résultats insuffisants et minimum en mathématique et en langue.</w:t>
            </w:r>
          </w:p>
        </w:tc>
        <w:tc>
          <w:tcPr>
            <w:tcW w:w="1871" w:type="dxa"/>
          </w:tcPr>
          <w:p w:rsidR="008552AD" w:rsidRDefault="008552AD" w14:paraId="118BE0EB" w14:textId="77777777">
            <w:pPr>
              <w:jc w:val="both"/>
              <w:rPr>
                <w:rFonts w:ascii="Times New Roman" w:hAnsi="Times New Roman" w:cs="Times New Roman"/>
                <w:b/>
                <w:bCs/>
                <w:sz w:val="20"/>
                <w:szCs w:val="20"/>
              </w:rPr>
            </w:pPr>
            <w:r>
              <w:rPr>
                <w:rFonts w:ascii="Times New Roman" w:hAnsi="Times New Roman" w:cs="Times New Roman"/>
                <w:b/>
                <w:bCs/>
                <w:sz w:val="20"/>
                <w:szCs w:val="20"/>
              </w:rPr>
              <w:t>Insécurité, arrêt des cours, absentéisme des enseignants et / ou élèves</w:t>
            </w:r>
          </w:p>
        </w:tc>
      </w:tr>
      <w:tr w:rsidR="008552AD" w:rsidTr="0069793D" w14:paraId="588165C0" w14:textId="77777777">
        <w:trPr>
          <w:trHeight w:val="585"/>
        </w:trPr>
        <w:tc>
          <w:tcPr>
            <w:tcW w:w="1812" w:type="dxa"/>
          </w:tcPr>
          <w:p w:rsidRPr="00763B85" w:rsidR="008552AD" w:rsidRDefault="008552AD" w14:paraId="46361977" w14:textId="77777777">
            <w:pPr>
              <w:jc w:val="both"/>
              <w:rPr>
                <w:rFonts w:ascii="Times New Roman" w:hAnsi="Times New Roman" w:cs="Times New Roman"/>
                <w:b/>
                <w:bCs/>
                <w:sz w:val="20"/>
                <w:szCs w:val="20"/>
              </w:rPr>
            </w:pPr>
            <w:proofErr w:type="spellStart"/>
            <w:r w:rsidRPr="00763B85">
              <w:rPr>
                <w:rFonts w:ascii="Times New Roman" w:hAnsi="Times New Roman" w:cs="Times New Roman"/>
                <w:sz w:val="20"/>
                <w:szCs w:val="20"/>
              </w:rPr>
              <w:t>Naufal</w:t>
            </w:r>
            <w:proofErr w:type="spellEnd"/>
            <w:r w:rsidRPr="00763B85">
              <w:rPr>
                <w:rFonts w:ascii="Times New Roman" w:hAnsi="Times New Roman" w:cs="Times New Roman"/>
                <w:sz w:val="20"/>
                <w:szCs w:val="20"/>
              </w:rPr>
              <w:t xml:space="preserve"> (2018)</w:t>
            </w:r>
          </w:p>
          <w:p w:rsidRPr="00763B85" w:rsidR="008552AD" w:rsidRDefault="008552AD" w14:paraId="247BCC04" w14:textId="77777777">
            <w:pPr>
              <w:jc w:val="both"/>
              <w:rPr>
                <w:rFonts w:ascii="Times New Roman" w:hAnsi="Times New Roman" w:cs="Times New Roman"/>
                <w:b/>
                <w:bCs/>
                <w:sz w:val="20"/>
                <w:szCs w:val="20"/>
              </w:rPr>
            </w:pPr>
            <w:r w:rsidRPr="00763B85">
              <w:rPr>
                <w:rFonts w:ascii="Times New Roman" w:hAnsi="Times New Roman" w:cs="Times New Roman"/>
                <w:b/>
                <w:bCs/>
                <w:sz w:val="20"/>
                <w:szCs w:val="20"/>
              </w:rPr>
              <w:t>Iraq</w:t>
            </w:r>
          </w:p>
        </w:tc>
        <w:tc>
          <w:tcPr>
            <w:tcW w:w="2265" w:type="dxa"/>
          </w:tcPr>
          <w:p w:rsidRPr="008C05A3" w:rsidR="008552AD" w:rsidRDefault="008552AD" w14:paraId="3C4E6A81" w14:textId="77777777">
            <w:pPr>
              <w:jc w:val="both"/>
              <w:rPr>
                <w:rFonts w:ascii="Times New Roman" w:hAnsi="Times New Roman" w:cs="Times New Roman"/>
                <w:sz w:val="20"/>
                <w:szCs w:val="20"/>
              </w:rPr>
            </w:pPr>
            <w:r>
              <w:rPr>
                <w:rFonts w:ascii="Times New Roman" w:hAnsi="Times New Roman" w:cs="Times New Roman"/>
                <w:sz w:val="20"/>
                <w:szCs w:val="20"/>
              </w:rPr>
              <w:t>Travail des enfants</w:t>
            </w:r>
          </w:p>
        </w:tc>
        <w:tc>
          <w:tcPr>
            <w:tcW w:w="1701" w:type="dxa"/>
          </w:tcPr>
          <w:p w:rsidRPr="00763B85" w:rsidR="008552AD" w:rsidRDefault="008552AD" w14:paraId="2758A16B" w14:textId="77777777">
            <w:pPr>
              <w:jc w:val="both"/>
              <w:rPr>
                <w:rFonts w:ascii="Times New Roman" w:hAnsi="Times New Roman" w:cs="Times New Roman"/>
                <w:b/>
                <w:bCs/>
                <w:sz w:val="20"/>
                <w:szCs w:val="20"/>
              </w:rPr>
            </w:pPr>
          </w:p>
        </w:tc>
        <w:tc>
          <w:tcPr>
            <w:tcW w:w="2694" w:type="dxa"/>
          </w:tcPr>
          <w:p w:rsidR="008552AD" w:rsidRDefault="008552AD" w14:paraId="0E355573" w14:textId="77777777">
            <w:pPr>
              <w:jc w:val="both"/>
              <w:rPr>
                <w:rFonts w:ascii="Times New Roman" w:hAnsi="Times New Roman" w:cs="Times New Roman"/>
                <w:b/>
                <w:bCs/>
                <w:sz w:val="20"/>
                <w:szCs w:val="20"/>
              </w:rPr>
            </w:pPr>
            <w:r>
              <w:rPr>
                <w:rFonts w:ascii="Times New Roman" w:hAnsi="Times New Roman" w:cs="Times New Roman"/>
                <w:b/>
                <w:bCs/>
                <w:sz w:val="20"/>
                <w:szCs w:val="20"/>
              </w:rPr>
              <w:t>Augmentation du travail salarié des enfants</w:t>
            </w:r>
          </w:p>
        </w:tc>
        <w:tc>
          <w:tcPr>
            <w:tcW w:w="1871" w:type="dxa"/>
          </w:tcPr>
          <w:p w:rsidRPr="008C05A3" w:rsidR="008552AD" w:rsidRDefault="008552AD" w14:paraId="2F1BCC82" w14:textId="77777777">
            <w:pPr>
              <w:jc w:val="both"/>
              <w:rPr>
                <w:rFonts w:ascii="Times New Roman" w:hAnsi="Times New Roman" w:cs="Times New Roman"/>
                <w:sz w:val="20"/>
                <w:szCs w:val="20"/>
              </w:rPr>
            </w:pPr>
            <w:r>
              <w:rPr>
                <w:rFonts w:ascii="Times New Roman" w:hAnsi="Times New Roman" w:cs="Times New Roman"/>
                <w:sz w:val="20"/>
                <w:szCs w:val="20"/>
              </w:rPr>
              <w:t>Violence, baisse du pouvoir d’achat des parents</w:t>
            </w:r>
          </w:p>
        </w:tc>
      </w:tr>
      <w:tr w:rsidR="008552AD" w:rsidTr="0069793D" w14:paraId="16F56227" w14:textId="77777777">
        <w:trPr>
          <w:trHeight w:val="1453"/>
        </w:trPr>
        <w:tc>
          <w:tcPr>
            <w:tcW w:w="1812" w:type="dxa"/>
          </w:tcPr>
          <w:p w:rsidRPr="00763B85" w:rsidR="008552AD" w:rsidRDefault="008552AD" w14:paraId="77295E5F" w14:textId="77777777">
            <w:pPr>
              <w:jc w:val="both"/>
              <w:rPr>
                <w:rFonts w:ascii="Times New Roman" w:hAnsi="Times New Roman" w:cs="Times New Roman"/>
                <w:sz w:val="20"/>
                <w:szCs w:val="20"/>
              </w:rPr>
            </w:pPr>
            <w:r w:rsidRPr="00763B85">
              <w:rPr>
                <w:rFonts w:ascii="Times New Roman" w:hAnsi="Times New Roman" w:cs="Times New Roman"/>
                <w:sz w:val="20"/>
                <w:szCs w:val="20"/>
              </w:rPr>
              <w:lastRenderedPageBreak/>
              <w:t>Rodriguez et Sanchez (2012)</w:t>
            </w:r>
          </w:p>
          <w:p w:rsidRPr="00763B85" w:rsidR="008552AD" w:rsidRDefault="008552AD" w14:paraId="09166ABC" w14:textId="77777777">
            <w:pPr>
              <w:jc w:val="both"/>
              <w:rPr>
                <w:rFonts w:ascii="Times New Roman" w:hAnsi="Times New Roman" w:cs="Times New Roman"/>
                <w:b/>
                <w:bCs/>
                <w:sz w:val="20"/>
                <w:szCs w:val="20"/>
              </w:rPr>
            </w:pPr>
            <w:r w:rsidRPr="00763B85">
              <w:rPr>
                <w:rFonts w:ascii="Times New Roman" w:hAnsi="Times New Roman" w:cs="Times New Roman"/>
                <w:b/>
                <w:bCs/>
                <w:sz w:val="20"/>
                <w:szCs w:val="20"/>
              </w:rPr>
              <w:t>Colombie</w:t>
            </w:r>
          </w:p>
        </w:tc>
        <w:tc>
          <w:tcPr>
            <w:tcW w:w="2265" w:type="dxa"/>
          </w:tcPr>
          <w:p w:rsidRPr="00A416F0" w:rsidR="008552AD" w:rsidRDefault="008552AD" w14:paraId="3C096A77" w14:textId="77777777">
            <w:pPr>
              <w:jc w:val="both"/>
              <w:rPr>
                <w:rFonts w:ascii="Times New Roman" w:hAnsi="Times New Roman" w:cs="Times New Roman"/>
                <w:sz w:val="20"/>
                <w:szCs w:val="20"/>
              </w:rPr>
            </w:pPr>
            <w:r>
              <w:rPr>
                <w:rFonts w:ascii="Times New Roman" w:hAnsi="Times New Roman" w:cs="Times New Roman"/>
                <w:sz w:val="20"/>
                <w:szCs w:val="20"/>
              </w:rPr>
              <w:t>Abandon scolaire et emploi</w:t>
            </w:r>
          </w:p>
        </w:tc>
        <w:tc>
          <w:tcPr>
            <w:tcW w:w="1701" w:type="dxa"/>
          </w:tcPr>
          <w:p w:rsidRPr="00763B85" w:rsidR="008552AD" w:rsidRDefault="008552AD" w14:paraId="50462B99" w14:textId="77777777">
            <w:pPr>
              <w:jc w:val="both"/>
              <w:rPr>
                <w:rFonts w:ascii="Times New Roman" w:hAnsi="Times New Roman" w:cs="Times New Roman"/>
                <w:b/>
                <w:bCs/>
                <w:sz w:val="20"/>
                <w:szCs w:val="20"/>
              </w:rPr>
            </w:pPr>
            <w:r>
              <w:rPr>
                <w:rFonts w:ascii="Times New Roman" w:hAnsi="Times New Roman" w:cs="Times New Roman"/>
                <w:b/>
                <w:bCs/>
                <w:sz w:val="20"/>
                <w:szCs w:val="20"/>
              </w:rPr>
              <w:t>Modèle de durée et régression bi-</w:t>
            </w:r>
            <w:proofErr w:type="spellStart"/>
            <w:r>
              <w:rPr>
                <w:rFonts w:ascii="Times New Roman" w:hAnsi="Times New Roman" w:cs="Times New Roman"/>
                <w:b/>
                <w:bCs/>
                <w:sz w:val="20"/>
                <w:szCs w:val="20"/>
              </w:rPr>
              <w:t>probit</w:t>
            </w:r>
            <w:proofErr w:type="spellEnd"/>
            <w:r>
              <w:rPr>
                <w:rFonts w:ascii="Times New Roman" w:hAnsi="Times New Roman" w:cs="Times New Roman"/>
                <w:b/>
                <w:bCs/>
                <w:sz w:val="20"/>
                <w:szCs w:val="20"/>
              </w:rPr>
              <w:t xml:space="preserve"> </w:t>
            </w:r>
          </w:p>
        </w:tc>
        <w:tc>
          <w:tcPr>
            <w:tcW w:w="2694" w:type="dxa"/>
          </w:tcPr>
          <w:p w:rsidRPr="00A416F0" w:rsidR="008552AD" w:rsidRDefault="008552AD" w14:paraId="2F037AA7" w14:textId="77777777">
            <w:pPr>
              <w:jc w:val="both"/>
              <w:rPr>
                <w:rFonts w:ascii="Times New Roman" w:hAnsi="Times New Roman" w:cs="Times New Roman"/>
                <w:sz w:val="20"/>
                <w:szCs w:val="20"/>
              </w:rPr>
            </w:pPr>
            <w:r>
              <w:rPr>
                <w:rFonts w:ascii="Times New Roman" w:hAnsi="Times New Roman" w:cs="Times New Roman"/>
                <w:sz w:val="20"/>
                <w:szCs w:val="20"/>
              </w:rPr>
              <w:t>Baisse du nombre d’années d’éducation ; Augmentation de 2,3% du risque d’abandon pour se rendre sur le marché du travail</w:t>
            </w:r>
          </w:p>
        </w:tc>
        <w:tc>
          <w:tcPr>
            <w:tcW w:w="1871" w:type="dxa"/>
          </w:tcPr>
          <w:p w:rsidR="008552AD" w:rsidRDefault="008552AD" w14:paraId="33852BFD" w14:textId="77777777">
            <w:pPr>
              <w:rPr>
                <w:rFonts w:ascii="Times New Roman" w:hAnsi="Times New Roman" w:cs="Times New Roman"/>
                <w:b/>
                <w:bCs/>
                <w:sz w:val="20"/>
                <w:szCs w:val="20"/>
              </w:rPr>
            </w:pPr>
            <w:r>
              <w:rPr>
                <w:rFonts w:ascii="Times New Roman" w:hAnsi="Times New Roman" w:cs="Times New Roman"/>
                <w:b/>
                <w:bCs/>
                <w:sz w:val="20"/>
                <w:szCs w:val="20"/>
              </w:rPr>
              <w:t>Chocs économiques sur les ménages ; Augmentation de la mortalité ; baisse de la qualité de l’offre du service éducatif.</w:t>
            </w:r>
          </w:p>
        </w:tc>
      </w:tr>
      <w:tr w:rsidR="008552AD" w:rsidTr="0069793D" w14:paraId="40D777F9" w14:textId="77777777">
        <w:trPr>
          <w:trHeight w:val="585"/>
        </w:trPr>
        <w:tc>
          <w:tcPr>
            <w:tcW w:w="1812" w:type="dxa"/>
          </w:tcPr>
          <w:p w:rsidR="008552AD" w:rsidRDefault="008552AD" w14:paraId="5EC33274" w14:textId="77777777">
            <w:pPr>
              <w:jc w:val="both"/>
              <w:rPr>
                <w:rFonts w:ascii="Times New Roman" w:hAnsi="Times New Roman" w:cs="Times New Roman"/>
                <w:b/>
                <w:bCs/>
                <w:sz w:val="20"/>
                <w:szCs w:val="20"/>
              </w:rPr>
            </w:pPr>
          </w:p>
        </w:tc>
        <w:tc>
          <w:tcPr>
            <w:tcW w:w="2265" w:type="dxa"/>
          </w:tcPr>
          <w:p w:rsidR="008552AD" w:rsidRDefault="008552AD" w14:paraId="01738681" w14:textId="77777777">
            <w:pPr>
              <w:jc w:val="both"/>
              <w:rPr>
                <w:rFonts w:ascii="Times New Roman" w:hAnsi="Times New Roman" w:cs="Times New Roman"/>
                <w:b/>
                <w:bCs/>
                <w:sz w:val="20"/>
                <w:szCs w:val="20"/>
              </w:rPr>
            </w:pPr>
          </w:p>
        </w:tc>
        <w:tc>
          <w:tcPr>
            <w:tcW w:w="1701" w:type="dxa"/>
          </w:tcPr>
          <w:p w:rsidR="008552AD" w:rsidRDefault="008552AD" w14:paraId="47FBA7BA" w14:textId="77777777">
            <w:pPr>
              <w:jc w:val="both"/>
              <w:rPr>
                <w:rFonts w:ascii="Times New Roman" w:hAnsi="Times New Roman" w:cs="Times New Roman"/>
                <w:b/>
                <w:bCs/>
                <w:sz w:val="20"/>
                <w:szCs w:val="20"/>
              </w:rPr>
            </w:pPr>
          </w:p>
        </w:tc>
        <w:tc>
          <w:tcPr>
            <w:tcW w:w="2694" w:type="dxa"/>
          </w:tcPr>
          <w:p w:rsidR="008552AD" w:rsidRDefault="008552AD" w14:paraId="1C5E7280" w14:textId="77777777">
            <w:pPr>
              <w:jc w:val="both"/>
              <w:rPr>
                <w:rFonts w:ascii="Times New Roman" w:hAnsi="Times New Roman" w:cs="Times New Roman"/>
                <w:b/>
                <w:bCs/>
                <w:sz w:val="20"/>
                <w:szCs w:val="20"/>
              </w:rPr>
            </w:pPr>
          </w:p>
        </w:tc>
        <w:tc>
          <w:tcPr>
            <w:tcW w:w="1871" w:type="dxa"/>
          </w:tcPr>
          <w:p w:rsidR="008552AD" w:rsidRDefault="008552AD" w14:paraId="6E5B54F7" w14:textId="77777777">
            <w:pPr>
              <w:jc w:val="both"/>
              <w:rPr>
                <w:rFonts w:ascii="Times New Roman" w:hAnsi="Times New Roman" w:cs="Times New Roman"/>
                <w:b/>
                <w:bCs/>
                <w:sz w:val="20"/>
                <w:szCs w:val="20"/>
              </w:rPr>
            </w:pPr>
          </w:p>
        </w:tc>
      </w:tr>
    </w:tbl>
    <w:bookmarkEnd w:id="33"/>
    <w:p w:rsidR="006D0407" w:rsidP="009C1596" w:rsidRDefault="1AE34594" w14:paraId="029C5A52" w14:textId="7C8B0C6A">
      <w:p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Source : Auteur</w:t>
      </w:r>
    </w:p>
    <w:p w:rsidR="1AE34594" w:rsidP="009C1596" w:rsidRDefault="00AF67EE" w14:paraId="5E1209FA" w14:textId="6118AA11">
      <w:pPr>
        <w:spacing w:line="360" w:lineRule="auto"/>
        <w:jc w:val="both"/>
        <w:rPr>
          <w:rFonts w:ascii="Times New Roman" w:hAnsi="Times New Roman" w:cs="Times New Roman"/>
          <w:sz w:val="24"/>
          <w:szCs w:val="24"/>
        </w:rPr>
      </w:pPr>
      <w:r>
        <w:rPr>
          <w:rFonts w:ascii="Times New Roman" w:hAnsi="Times New Roman" w:cs="Times New Roman"/>
          <w:sz w:val="24"/>
          <w:szCs w:val="24"/>
        </w:rPr>
        <w:t>Après avoir parcouru la littérature économique sur l’impact des conflits armés sur l’éducation, il ressort dans l’ensemble que les conflits armés nuisent à l’éducation en affectant d’une part l’offre d’éducation et d’autre part la demande d’éducation.</w:t>
      </w:r>
      <w:r w:rsidR="0097019C">
        <w:rPr>
          <w:rFonts w:ascii="Times New Roman" w:hAnsi="Times New Roman" w:cs="Times New Roman"/>
          <w:sz w:val="24"/>
          <w:szCs w:val="24"/>
        </w:rPr>
        <w:t xml:space="preserve"> L</w:t>
      </w:r>
      <w:r w:rsidR="00EF7A37">
        <w:rPr>
          <w:rFonts w:ascii="Times New Roman" w:hAnsi="Times New Roman" w:cs="Times New Roman"/>
          <w:sz w:val="24"/>
          <w:szCs w:val="24"/>
        </w:rPr>
        <w:t>e principal mécanisme de transmission est la détérioration de l’offre du service d’éducatif qui se manifeste par : la destruction des infrastructures, des équipements, l’absentéisme des enseignants en lien avec la dégradation de l’environnement sécuritaire (</w:t>
      </w:r>
      <w:proofErr w:type="spellStart"/>
      <w:r w:rsidR="00EF7A37">
        <w:rPr>
          <w:rFonts w:ascii="Times New Roman" w:hAnsi="Times New Roman" w:cs="Times New Roman"/>
          <w:sz w:val="24"/>
          <w:szCs w:val="24"/>
        </w:rPr>
        <w:t>Dabalen</w:t>
      </w:r>
      <w:proofErr w:type="spellEnd"/>
      <w:r w:rsidR="00EF7A37">
        <w:rPr>
          <w:rFonts w:ascii="Times New Roman" w:hAnsi="Times New Roman" w:cs="Times New Roman"/>
          <w:sz w:val="24"/>
          <w:szCs w:val="24"/>
        </w:rPr>
        <w:t xml:space="preserve"> et Paul, 2012 ; Hoenig,2018 : </w:t>
      </w:r>
      <w:proofErr w:type="spellStart"/>
      <w:r w:rsidR="00EF7A37">
        <w:rPr>
          <w:rFonts w:ascii="Times New Roman" w:hAnsi="Times New Roman" w:cs="Times New Roman"/>
          <w:sz w:val="24"/>
          <w:szCs w:val="24"/>
        </w:rPr>
        <w:t>Arizo</w:t>
      </w:r>
      <w:proofErr w:type="spellEnd"/>
      <w:r w:rsidR="00EF7A37">
        <w:rPr>
          <w:rFonts w:ascii="Times New Roman" w:hAnsi="Times New Roman" w:cs="Times New Roman"/>
          <w:sz w:val="24"/>
          <w:szCs w:val="24"/>
        </w:rPr>
        <w:t xml:space="preserve"> et Saldarriaga, 2023 ; etc.). Les conflits armés affectent de même l’éducation en comprimant la demande d’éducation.</w:t>
      </w:r>
      <w:r w:rsidR="00213A86">
        <w:rPr>
          <w:rFonts w:ascii="Times New Roman" w:hAnsi="Times New Roman" w:cs="Times New Roman"/>
          <w:sz w:val="24"/>
          <w:szCs w:val="24"/>
        </w:rPr>
        <w:t xml:space="preserve"> En effet les conflits armés réduisent les opportunités économiques, baissent le revenu des parents, ce qui décourage la scolarisation au profit de l’emploi des enfants. Les conflits armés détériorent de même la santé des enfants (Ouili,2015), engendre des migrations massives </w:t>
      </w:r>
      <w:r w:rsidR="00AB2700">
        <w:rPr>
          <w:rFonts w:ascii="Times New Roman" w:hAnsi="Times New Roman" w:cs="Times New Roman"/>
          <w:sz w:val="24"/>
          <w:szCs w:val="24"/>
        </w:rPr>
        <w:t>et surtout découragent la scolarisation à cause de l’insécurité et les risques élevés d’agression ou d’homicide. Les principaux mécanismes de transmission sont illustrés au travers du graphique ci-dessous :</w:t>
      </w:r>
    </w:p>
    <w:p w:rsidR="00AB2700" w:rsidP="009C1596" w:rsidRDefault="00AB2700" w14:paraId="00E83049" w14:textId="2F431B38">
      <w:pPr>
        <w:spacing w:line="360" w:lineRule="auto"/>
        <w:jc w:val="both"/>
        <w:rPr>
          <w:rFonts w:ascii="Times New Roman" w:hAnsi="Times New Roman" w:cs="Times New Roman"/>
          <w:sz w:val="24"/>
          <w:szCs w:val="24"/>
        </w:rPr>
      </w:pPr>
    </w:p>
    <w:p w:rsidR="001868F3" w:rsidP="009C1596" w:rsidRDefault="001868F3" w14:paraId="2A4E9613" w14:textId="2306EE23">
      <w:pPr>
        <w:spacing w:line="360" w:lineRule="auto"/>
        <w:jc w:val="both"/>
        <w:rPr>
          <w:rFonts w:ascii="Times New Roman" w:hAnsi="Times New Roman" w:cs="Times New Roman"/>
          <w:sz w:val="24"/>
          <w:szCs w:val="24"/>
        </w:rPr>
      </w:pPr>
    </w:p>
    <w:p w:rsidR="001868F3" w:rsidP="009C1596" w:rsidRDefault="001868F3" w14:paraId="6795DEE8" w14:textId="3B0741A7">
      <w:pPr>
        <w:spacing w:line="360" w:lineRule="auto"/>
        <w:jc w:val="both"/>
        <w:rPr>
          <w:rFonts w:ascii="Times New Roman" w:hAnsi="Times New Roman" w:cs="Times New Roman"/>
          <w:sz w:val="24"/>
          <w:szCs w:val="24"/>
        </w:rPr>
      </w:pPr>
    </w:p>
    <w:p w:rsidR="00232AC2" w:rsidP="009C1596" w:rsidRDefault="00232AC2" w14:paraId="2441485E" w14:textId="40256B69">
      <w:pPr>
        <w:spacing w:line="360" w:lineRule="auto"/>
        <w:jc w:val="both"/>
        <w:rPr>
          <w:rFonts w:ascii="Times New Roman" w:hAnsi="Times New Roman" w:cs="Times New Roman"/>
          <w:sz w:val="24"/>
          <w:szCs w:val="24"/>
          <w:highlight w:val="yellow"/>
        </w:rPr>
      </w:pPr>
    </w:p>
    <w:p w:rsidR="00232AC2" w:rsidP="009C1596" w:rsidRDefault="00232AC2" w14:paraId="509AC7BA" w14:textId="2E08CF56">
      <w:pPr>
        <w:spacing w:line="360" w:lineRule="auto"/>
        <w:jc w:val="both"/>
        <w:rPr>
          <w:rFonts w:ascii="Times New Roman" w:hAnsi="Times New Roman" w:cs="Times New Roman"/>
          <w:sz w:val="24"/>
          <w:szCs w:val="24"/>
          <w:highlight w:val="yellow"/>
        </w:rPr>
      </w:pPr>
    </w:p>
    <w:p w:rsidR="005B192D" w:rsidP="009C1596" w:rsidRDefault="005B192D" w14:paraId="45FD8C5F" w14:textId="6FE01AAC">
      <w:pPr>
        <w:spacing w:line="360" w:lineRule="auto"/>
        <w:jc w:val="both"/>
        <w:rPr>
          <w:rFonts w:ascii="Times New Roman" w:hAnsi="Times New Roman" w:cs="Times New Roman"/>
          <w:sz w:val="24"/>
          <w:szCs w:val="24"/>
          <w:highlight w:val="yellow"/>
        </w:rPr>
      </w:pPr>
    </w:p>
    <w:p w:rsidRPr="00345753" w:rsidR="00213A86" w:rsidP="009C1596" w:rsidRDefault="00170B67" w14:paraId="08690655" w14:textId="18250852">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w:t>
      </w:r>
    </w:p>
    <w:p w:rsidR="00213A86" w:rsidP="009C1596" w:rsidRDefault="00213A86" w14:paraId="5754C0CF" w14:textId="77777777">
      <w:pPr>
        <w:spacing w:line="360" w:lineRule="auto"/>
        <w:jc w:val="both"/>
        <w:rPr>
          <w:rFonts w:ascii="Times New Roman" w:hAnsi="Times New Roman" w:cs="Times New Roman"/>
          <w:b/>
          <w:bCs/>
          <w:sz w:val="24"/>
          <w:szCs w:val="24"/>
        </w:rPr>
      </w:pPr>
    </w:p>
    <w:p w:rsidR="00213A86" w:rsidP="009C1596" w:rsidRDefault="00213A86" w14:paraId="6099B1D9" w14:textId="77777777">
      <w:pPr>
        <w:spacing w:line="360" w:lineRule="auto"/>
        <w:jc w:val="both"/>
        <w:rPr>
          <w:rFonts w:ascii="Times New Roman" w:hAnsi="Times New Roman" w:cs="Times New Roman"/>
          <w:b/>
          <w:bCs/>
          <w:sz w:val="24"/>
          <w:szCs w:val="24"/>
        </w:rPr>
      </w:pPr>
    </w:p>
    <w:p w:rsidR="00213A86" w:rsidP="009C1596" w:rsidRDefault="00213A86" w14:paraId="761B5FDF" w14:textId="77777777">
      <w:pPr>
        <w:spacing w:line="360" w:lineRule="auto"/>
        <w:jc w:val="both"/>
        <w:rPr>
          <w:rFonts w:ascii="Times New Roman" w:hAnsi="Times New Roman" w:cs="Times New Roman"/>
          <w:b/>
          <w:bCs/>
          <w:sz w:val="24"/>
          <w:szCs w:val="24"/>
        </w:rPr>
      </w:pPr>
    </w:p>
    <w:p w:rsidR="1AE34594" w:rsidP="00B077F7" w:rsidRDefault="00345753" w14:paraId="727A346C" w14:textId="0C4FFD16">
      <w:pPr>
        <w:spacing w:line="360" w:lineRule="auto"/>
        <w:rPr>
          <w:rFonts w:ascii="Times New Roman" w:hAnsi="Times New Roman" w:cs="Times New Roman"/>
          <w:b/>
          <w:bCs/>
          <w:sz w:val="24"/>
          <w:szCs w:val="24"/>
        </w:rPr>
      </w:pPr>
      <w:r>
        <w:rPr>
          <w:rStyle w:val="wacimagecontainer"/>
          <w:rFonts w:ascii="Segoe UI" w:hAnsi="Segoe UI" w:cs="Segoe UI"/>
          <w:noProof/>
          <w:color w:val="000000"/>
          <w:sz w:val="18"/>
          <w:szCs w:val="18"/>
          <w:shd w:val="clear" w:color="auto" w:fill="FFFFFF"/>
        </w:rPr>
        <w:drawing>
          <wp:anchor distT="0" distB="0" distL="114300" distR="114300" simplePos="0" relativeHeight="251658240" behindDoc="0" locked="0" layoutInCell="1" allowOverlap="1" wp14:anchorId="07EBE989" wp14:editId="4370FBE3">
            <wp:simplePos x="0" y="0"/>
            <wp:positionH relativeFrom="column">
              <wp:posOffset>-2328</wp:posOffset>
            </wp:positionH>
            <wp:positionV relativeFrom="paragraph">
              <wp:posOffset>212</wp:posOffset>
            </wp:positionV>
            <wp:extent cx="5760720" cy="6216015"/>
            <wp:effectExtent l="0" t="0" r="0" b="0"/>
            <wp:wrapTopAndBottom/>
            <wp:docPr id="1915982589" name="Picture 1915982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6216015"/>
                    </a:xfrm>
                    <a:prstGeom prst="rect">
                      <a:avLst/>
                    </a:prstGeom>
                    <a:noFill/>
                    <a:ln>
                      <a:noFill/>
                    </a:ln>
                  </pic:spPr>
                </pic:pic>
              </a:graphicData>
            </a:graphic>
          </wp:anchor>
        </w:drawing>
      </w:r>
      <w:r>
        <w:rPr>
          <w:rStyle w:val="normaltextrun"/>
          <w:color w:val="000000"/>
          <w:sz w:val="40"/>
          <w:szCs w:val="40"/>
          <w:shd w:val="clear" w:color="auto" w:fill="FFFFFF"/>
        </w:rPr>
        <w:t> </w:t>
      </w:r>
      <w:r>
        <w:rPr>
          <w:rStyle w:val="eop"/>
          <w:color w:val="000000"/>
          <w:sz w:val="40"/>
          <w:szCs w:val="40"/>
          <w:shd w:val="clear" w:color="auto" w:fill="FFFFFF"/>
        </w:rPr>
        <w:t> </w:t>
      </w:r>
    </w:p>
    <w:p w:rsidR="000711E8" w:rsidP="005C0029" w:rsidRDefault="000711E8" w14:paraId="0ACD43D8" w14:textId="77777777">
      <w:pPr>
        <w:pStyle w:val="Titre1"/>
        <w:spacing w:line="360" w:lineRule="auto"/>
        <w:rPr>
          <w:b/>
          <w:bCs/>
        </w:rPr>
      </w:pPr>
    </w:p>
    <w:p w:rsidR="00345753" w:rsidP="00345753" w:rsidRDefault="00345753" w14:paraId="6F7473B0" w14:textId="77777777">
      <w:pPr>
        <w:rPr>
          <w:lang w:eastAsia="fr-FR"/>
        </w:rPr>
      </w:pPr>
    </w:p>
    <w:p w:rsidRPr="00345753" w:rsidR="00345753" w:rsidP="00345753" w:rsidRDefault="00345753" w14:paraId="170F97C2" w14:textId="77777777">
      <w:pPr>
        <w:rPr>
          <w:lang w:eastAsia="fr-FR"/>
        </w:rPr>
      </w:pPr>
    </w:p>
    <w:p w:rsidRPr="005C0029" w:rsidR="007E61A5" w:rsidP="005C0029" w:rsidRDefault="007E61A5" w14:paraId="332D1FF4" w14:textId="77777777">
      <w:pPr>
        <w:pStyle w:val="Titre1"/>
        <w:spacing w:line="360" w:lineRule="auto"/>
        <w:jc w:val="center"/>
        <w:rPr>
          <w:b/>
          <w:bCs/>
        </w:rPr>
      </w:pPr>
      <w:bookmarkStart w:name="_Toc151644011" w:id="34"/>
      <w:r w:rsidRPr="005C0029">
        <w:rPr>
          <w:b/>
          <w:bCs/>
        </w:rPr>
        <w:lastRenderedPageBreak/>
        <w:t>DEUXIEME PARTIE :</w:t>
      </w:r>
      <w:bookmarkEnd w:id="34"/>
    </w:p>
    <w:p w:rsidR="001E623F" w:rsidP="005C0029" w:rsidRDefault="007E61A5" w14:paraId="652FB50C" w14:textId="5096116C">
      <w:pPr>
        <w:pStyle w:val="Titre1"/>
        <w:spacing w:line="360" w:lineRule="auto"/>
        <w:jc w:val="center"/>
        <w:rPr>
          <w:b/>
          <w:bCs/>
        </w:rPr>
      </w:pPr>
      <w:bookmarkStart w:name="_Toc151644012" w:id="35"/>
      <w:r w:rsidRPr="005C0029">
        <w:rPr>
          <w:b/>
          <w:bCs/>
        </w:rPr>
        <w:t>EVALUATION DE L’IMPACT DES CONFLITS ARMES SUR L’EDUCATION ET MISE EN EVIDENCE DES MECANISMES</w:t>
      </w:r>
      <w:bookmarkEnd w:id="35"/>
    </w:p>
    <w:p w:rsidRPr="005C0029" w:rsidR="005C0029" w:rsidP="005C0029" w:rsidRDefault="005C0029" w14:paraId="6C9CB947" w14:textId="77777777">
      <w:pPr>
        <w:rPr>
          <w:lang w:eastAsia="fr-FR"/>
        </w:rPr>
      </w:pPr>
    </w:p>
    <w:p w:rsidRPr="001E623F" w:rsidR="007E61A5" w:rsidP="00E03819" w:rsidRDefault="001E623F" w14:paraId="72416C4A"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La seconde partie du travail porte sur l’analyse empirique de l’impact des conflits armés sur l’éducation au Mali et des différents mécanismes de transmissions. Elle se scinde en deux chapitres. Le premier chapitre vise à présenter les données de l’étude et la méthodologie utilisée tandis que le second</w:t>
      </w:r>
      <w:r w:rsidR="009D35D4">
        <w:rPr>
          <w:rFonts w:ascii="Times New Roman" w:hAnsi="Times New Roman" w:cs="Times New Roman"/>
          <w:sz w:val="24"/>
          <w:szCs w:val="24"/>
        </w:rPr>
        <w:t xml:space="preserve"> concerne l’estimation économétrique et l’interprétation des résultats.</w:t>
      </w:r>
    </w:p>
    <w:p w:rsidR="00E82454" w:rsidP="1AE34594" w:rsidRDefault="00E82454" w14:paraId="0D53FC92" w14:textId="4050C1B5">
      <w:pPr>
        <w:spacing w:line="360" w:lineRule="auto"/>
        <w:jc w:val="both"/>
        <w:rPr>
          <w:rFonts w:ascii="Times New Roman" w:hAnsi="Times New Roman" w:cs="Times New Roman"/>
          <w:b/>
          <w:bCs/>
          <w:sz w:val="24"/>
          <w:szCs w:val="24"/>
        </w:rPr>
      </w:pPr>
    </w:p>
    <w:p w:rsidR="00B059CB" w:rsidP="1AE34594" w:rsidRDefault="00B059CB" w14:paraId="3BEBC3BF" w14:textId="77777777">
      <w:pPr>
        <w:spacing w:line="360" w:lineRule="auto"/>
        <w:jc w:val="both"/>
        <w:rPr>
          <w:rFonts w:ascii="Times New Roman" w:hAnsi="Times New Roman" w:cs="Times New Roman"/>
          <w:b/>
          <w:bCs/>
          <w:sz w:val="24"/>
          <w:szCs w:val="24"/>
        </w:rPr>
      </w:pPr>
    </w:p>
    <w:p w:rsidRPr="00835520" w:rsidR="003D027C" w:rsidP="00835520" w:rsidRDefault="003D027C" w14:paraId="4255A5E9" w14:textId="77777777">
      <w:pPr>
        <w:rPr>
          <w:lang w:eastAsia="fr-FR"/>
        </w:rPr>
      </w:pPr>
    </w:p>
    <w:p w:rsidR="00232AC2" w:rsidP="009C1596" w:rsidRDefault="00232AC2" w14:paraId="04E548C6" w14:textId="77777777">
      <w:pPr>
        <w:pStyle w:val="Titre1"/>
        <w:jc w:val="both"/>
        <w:rPr>
          <w:rFonts w:eastAsia="Times New Roman" w:cs="Times New Roman"/>
          <w:b/>
          <w:bCs/>
          <w:sz w:val="24"/>
          <w:szCs w:val="24"/>
        </w:rPr>
      </w:pPr>
    </w:p>
    <w:p w:rsidR="00232AC2" w:rsidP="009C1596" w:rsidRDefault="00232AC2" w14:paraId="0098937D" w14:textId="77777777">
      <w:pPr>
        <w:pStyle w:val="Titre1"/>
        <w:jc w:val="both"/>
        <w:rPr>
          <w:rFonts w:eastAsia="Times New Roman" w:cs="Times New Roman"/>
          <w:b/>
          <w:bCs/>
          <w:sz w:val="24"/>
          <w:szCs w:val="24"/>
        </w:rPr>
      </w:pPr>
    </w:p>
    <w:p w:rsidRPr="00701FCB" w:rsidR="00701FCB" w:rsidP="00701FCB" w:rsidRDefault="00701FCB" w14:paraId="42BDBFA7" w14:textId="77777777">
      <w:pPr>
        <w:rPr>
          <w:lang w:eastAsia="fr-FR"/>
        </w:rPr>
      </w:pPr>
    </w:p>
    <w:p w:rsidR="00AF5267" w:rsidP="00AF5267" w:rsidRDefault="00AF5267" w14:paraId="2AC1910D" w14:textId="77777777">
      <w:pPr>
        <w:rPr>
          <w:lang w:eastAsia="fr-FR"/>
        </w:rPr>
      </w:pPr>
    </w:p>
    <w:p w:rsidR="00A93C68" w:rsidP="00AF5267" w:rsidRDefault="00A93C68" w14:paraId="7EECBDBE" w14:textId="77777777">
      <w:pPr>
        <w:rPr>
          <w:lang w:eastAsia="fr-FR"/>
        </w:rPr>
      </w:pPr>
    </w:p>
    <w:p w:rsidR="00A93C68" w:rsidP="00AF5267" w:rsidRDefault="00A93C68" w14:paraId="6B626178" w14:textId="77777777">
      <w:pPr>
        <w:rPr>
          <w:lang w:eastAsia="fr-FR"/>
        </w:rPr>
      </w:pPr>
    </w:p>
    <w:p w:rsidR="00F65863" w:rsidP="00AF5267" w:rsidRDefault="00F65863" w14:paraId="310CCA69" w14:textId="77777777">
      <w:pPr>
        <w:rPr>
          <w:lang w:eastAsia="fr-FR"/>
        </w:rPr>
      </w:pPr>
    </w:p>
    <w:p w:rsidR="00F65863" w:rsidP="00AF5267" w:rsidRDefault="00F65863" w14:paraId="5895419F" w14:textId="77777777">
      <w:pPr>
        <w:rPr>
          <w:lang w:eastAsia="fr-FR"/>
        </w:rPr>
      </w:pPr>
    </w:p>
    <w:p w:rsidR="00F65863" w:rsidP="00AF5267" w:rsidRDefault="00F65863" w14:paraId="26744611" w14:textId="77777777">
      <w:pPr>
        <w:rPr>
          <w:lang w:eastAsia="fr-FR"/>
        </w:rPr>
      </w:pPr>
    </w:p>
    <w:p w:rsidR="00F65863" w:rsidP="00AF5267" w:rsidRDefault="00F65863" w14:paraId="7A0D82C7" w14:textId="77777777">
      <w:pPr>
        <w:rPr>
          <w:lang w:eastAsia="fr-FR"/>
        </w:rPr>
      </w:pPr>
    </w:p>
    <w:p w:rsidR="00345753" w:rsidP="00AF5267" w:rsidRDefault="00345753" w14:paraId="5D8152E1" w14:textId="77777777">
      <w:pPr>
        <w:rPr>
          <w:lang w:eastAsia="fr-FR"/>
        </w:rPr>
      </w:pPr>
    </w:p>
    <w:p w:rsidR="00345753" w:rsidP="00AF5267" w:rsidRDefault="00345753" w14:paraId="006E6F52" w14:textId="77777777">
      <w:pPr>
        <w:rPr>
          <w:lang w:eastAsia="fr-FR"/>
        </w:rPr>
      </w:pPr>
    </w:p>
    <w:p w:rsidR="00345753" w:rsidP="00AF5267" w:rsidRDefault="00345753" w14:paraId="58303493" w14:textId="77777777">
      <w:pPr>
        <w:rPr>
          <w:lang w:eastAsia="fr-FR"/>
        </w:rPr>
      </w:pPr>
    </w:p>
    <w:p w:rsidR="00345753" w:rsidP="00AF5267" w:rsidRDefault="00345753" w14:paraId="450CD598" w14:textId="77777777">
      <w:pPr>
        <w:rPr>
          <w:lang w:eastAsia="fr-FR"/>
        </w:rPr>
      </w:pPr>
    </w:p>
    <w:p w:rsidR="00C67452" w:rsidRDefault="00C67452" w14:paraId="2240E0EF" w14:textId="35285135">
      <w:pPr>
        <w:rPr>
          <w:lang w:eastAsia="fr-FR"/>
        </w:rPr>
      </w:pPr>
      <w:r>
        <w:rPr>
          <w:lang w:eastAsia="fr-FR"/>
        </w:rPr>
        <w:br w:type="page"/>
      </w:r>
    </w:p>
    <w:p w:rsidR="007E61A5" w:rsidP="009C1596" w:rsidRDefault="1AE34594" w14:paraId="6A0D19D8" w14:textId="414EA18E">
      <w:pPr>
        <w:pStyle w:val="Titre1"/>
        <w:jc w:val="both"/>
        <w:rPr>
          <w:rFonts w:eastAsia="Times New Roman" w:cs="Times New Roman"/>
          <w:b/>
          <w:bCs/>
          <w:sz w:val="24"/>
          <w:szCs w:val="24"/>
        </w:rPr>
      </w:pPr>
      <w:bookmarkStart w:name="_Toc151644013" w:id="36"/>
      <w:r w:rsidRPr="1AE34594">
        <w:rPr>
          <w:rFonts w:eastAsia="Times New Roman" w:cs="Times New Roman"/>
          <w:b/>
          <w:bCs/>
          <w:sz w:val="24"/>
          <w:szCs w:val="24"/>
        </w:rPr>
        <w:lastRenderedPageBreak/>
        <w:t>CHAPITRE 3 : DONNEES DE L’ETUDE ET METHODOLOGIE</w:t>
      </w:r>
      <w:bookmarkEnd w:id="36"/>
    </w:p>
    <w:p w:rsidRPr="009D35D4" w:rsidR="009D35D4" w:rsidP="009D743F" w:rsidRDefault="009D35D4" w14:paraId="13A56523" w14:textId="7777777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 chapitre est subdivisé en deux sections qui concernent la présentation des données de l’étude</w:t>
      </w:r>
      <w:r w:rsidR="00892118">
        <w:rPr>
          <w:rFonts w:ascii="Times New Roman" w:hAnsi="Times New Roman" w:cs="Times New Roman"/>
          <w:sz w:val="24"/>
          <w:szCs w:val="24"/>
        </w:rPr>
        <w:t xml:space="preserve"> et la méthodologie adoptée dans le cadre de ce travail.</w:t>
      </w:r>
    </w:p>
    <w:p w:rsidR="007E61A5" w:rsidP="009C1596" w:rsidRDefault="1AE34594" w14:paraId="4B25B83F" w14:textId="77777777">
      <w:pPr>
        <w:pStyle w:val="Titre2"/>
        <w:jc w:val="both"/>
        <w:rPr>
          <w:rFonts w:ascii="Times New Roman" w:hAnsi="Times New Roman" w:eastAsia="Times New Roman" w:cs="Times New Roman"/>
          <w:b/>
          <w:bCs/>
          <w:color w:val="auto"/>
          <w:sz w:val="24"/>
          <w:szCs w:val="24"/>
        </w:rPr>
      </w:pPr>
      <w:bookmarkStart w:name="_Toc151644014" w:id="37"/>
      <w:r w:rsidRPr="1AE34594">
        <w:rPr>
          <w:rFonts w:ascii="Times New Roman" w:hAnsi="Times New Roman" w:eastAsia="Times New Roman" w:cs="Times New Roman"/>
          <w:b/>
          <w:bCs/>
          <w:color w:val="auto"/>
          <w:sz w:val="24"/>
          <w:szCs w:val="24"/>
        </w:rPr>
        <w:t>SECTION 1 : SOURCES DE DONNEES ET VARIABLES UTILISEES</w:t>
      </w:r>
      <w:bookmarkEnd w:id="37"/>
    </w:p>
    <w:p w:rsidR="007E61A5" w:rsidP="009C1596" w:rsidRDefault="00892118" w14:paraId="011A1C23"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Cette section vise à présenter nos différentes sources de données (ACLED et EHCVM) et les principales variables utilisées.</w:t>
      </w:r>
      <w:r w:rsidR="003A10E7">
        <w:rPr>
          <w:rFonts w:ascii="Times New Roman" w:hAnsi="Times New Roman" w:cs="Times New Roman"/>
          <w:sz w:val="24"/>
          <w:szCs w:val="24"/>
        </w:rPr>
        <w:t xml:space="preserve"> </w:t>
      </w:r>
    </w:p>
    <w:p w:rsidRPr="00892118" w:rsidR="00892118" w:rsidP="009C1596" w:rsidRDefault="00892118" w14:paraId="61B6169F" w14:textId="77777777">
      <w:pPr>
        <w:pStyle w:val="Paragraphedeliste"/>
        <w:numPr>
          <w:ilvl w:val="0"/>
          <w:numId w:val="17"/>
        </w:numPr>
        <w:spacing w:line="360" w:lineRule="auto"/>
        <w:jc w:val="both"/>
        <w:rPr>
          <w:rFonts w:ascii="Times New Roman" w:hAnsi="Times New Roman" w:cs="Times New Roman"/>
          <w:b/>
          <w:bCs/>
          <w:sz w:val="24"/>
          <w:szCs w:val="24"/>
        </w:rPr>
      </w:pPr>
      <w:r w:rsidRPr="00892118">
        <w:rPr>
          <w:rFonts w:ascii="Times New Roman" w:hAnsi="Times New Roman" w:cs="Times New Roman"/>
          <w:b/>
          <w:bCs/>
          <w:sz w:val="24"/>
          <w:szCs w:val="24"/>
        </w:rPr>
        <w:t>SOURCES DE DONNEES DE L’ETUDE</w:t>
      </w:r>
    </w:p>
    <w:p w:rsidR="007E61A5" w:rsidP="009C1596" w:rsidRDefault="00892118" w14:paraId="218EBC8A"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L’étude vise à évaluer l’impact des conflits armés sur des variables éducationnelles au Mali. Nous avons eu dès lors recours à une base de données qui recense l</w:t>
      </w:r>
      <w:r w:rsidR="00215157">
        <w:rPr>
          <w:rFonts w:ascii="Times New Roman" w:hAnsi="Times New Roman" w:cs="Times New Roman"/>
          <w:sz w:val="24"/>
          <w:szCs w:val="24"/>
        </w:rPr>
        <w:t xml:space="preserve">’incidence des </w:t>
      </w:r>
      <w:r>
        <w:rPr>
          <w:rFonts w:ascii="Times New Roman" w:hAnsi="Times New Roman" w:cs="Times New Roman"/>
          <w:sz w:val="24"/>
          <w:szCs w:val="24"/>
        </w:rPr>
        <w:t>conflits au niveau des localités (ACLED) et</w:t>
      </w:r>
      <w:r w:rsidR="00215157">
        <w:rPr>
          <w:rFonts w:ascii="Times New Roman" w:hAnsi="Times New Roman" w:cs="Times New Roman"/>
          <w:sz w:val="24"/>
          <w:szCs w:val="24"/>
        </w:rPr>
        <w:t xml:space="preserve"> une seconde base qui permet d’avoir les caractéristiques individuelles (EHCVM).</w:t>
      </w:r>
    </w:p>
    <w:p w:rsidRPr="00215157" w:rsidR="00215157" w:rsidP="009C1596" w:rsidRDefault="00215157" w14:paraId="7BE3B2DA" w14:textId="77777777">
      <w:pPr>
        <w:pStyle w:val="Paragraphedeliste"/>
        <w:numPr>
          <w:ilvl w:val="0"/>
          <w:numId w:val="18"/>
        </w:numPr>
        <w:spacing w:line="360" w:lineRule="auto"/>
        <w:jc w:val="both"/>
        <w:rPr>
          <w:rFonts w:ascii="Times New Roman" w:hAnsi="Times New Roman" w:cs="Times New Roman"/>
          <w:b/>
          <w:bCs/>
          <w:sz w:val="24"/>
          <w:szCs w:val="24"/>
        </w:rPr>
      </w:pPr>
      <w:r w:rsidRPr="00215157">
        <w:rPr>
          <w:rFonts w:ascii="Times New Roman" w:hAnsi="Times New Roman" w:cs="Times New Roman"/>
          <w:b/>
          <w:bCs/>
          <w:sz w:val="24"/>
          <w:szCs w:val="24"/>
        </w:rPr>
        <w:t>Description de la base ACLED</w:t>
      </w:r>
    </w:p>
    <w:p w:rsidR="007E61A5" w:rsidP="009C1596" w:rsidRDefault="00D157F9" w14:paraId="6951424A"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base de données </w:t>
      </w:r>
      <w:commentRangeStart w:id="38"/>
      <w:r>
        <w:rPr>
          <w:rFonts w:ascii="Times New Roman" w:hAnsi="Times New Roman" w:cs="Times New Roman"/>
          <w:sz w:val="24"/>
          <w:szCs w:val="24"/>
        </w:rPr>
        <w:t xml:space="preserve">ACLED </w:t>
      </w:r>
      <w:commentRangeEnd w:id="38"/>
      <w:r w:rsidR="00C67452">
        <w:rPr>
          <w:rStyle w:val="Marquedecommentaire"/>
        </w:rPr>
        <w:commentReference w:id="38"/>
      </w:r>
      <w:r w:rsidR="00810CC4">
        <w:rPr>
          <w:rFonts w:ascii="Times New Roman" w:hAnsi="Times New Roman" w:cs="Times New Roman"/>
          <w:sz w:val="24"/>
          <w:szCs w:val="24"/>
        </w:rPr>
        <w:t>fournit des informations sur l’</w:t>
      </w:r>
      <w:r w:rsidR="00802E8C">
        <w:rPr>
          <w:rFonts w:ascii="Times New Roman" w:hAnsi="Times New Roman" w:cs="Times New Roman"/>
          <w:sz w:val="24"/>
          <w:szCs w:val="24"/>
        </w:rPr>
        <w:t>occurrence</w:t>
      </w:r>
      <w:r w:rsidR="00810CC4">
        <w:rPr>
          <w:rFonts w:ascii="Times New Roman" w:hAnsi="Times New Roman" w:cs="Times New Roman"/>
          <w:sz w:val="24"/>
          <w:szCs w:val="24"/>
        </w:rPr>
        <w:t xml:space="preserve"> d’évènements violents, crises politiques, attaques terroristes qui ont eu lieu sur un territoire donné.</w:t>
      </w:r>
      <w:r w:rsidR="00802E8C">
        <w:rPr>
          <w:rFonts w:ascii="Times New Roman" w:hAnsi="Times New Roman" w:cs="Times New Roman"/>
          <w:sz w:val="24"/>
          <w:szCs w:val="24"/>
        </w:rPr>
        <w:t xml:space="preserve"> Elle contient des informations sur les dates et les lieux, la typologie des évènements, les acteurs en jeu ainsi que le nombre de victimes.</w:t>
      </w:r>
      <w:r w:rsidR="009331CA">
        <w:rPr>
          <w:rFonts w:ascii="Times New Roman" w:hAnsi="Times New Roman" w:cs="Times New Roman"/>
          <w:sz w:val="24"/>
          <w:szCs w:val="24"/>
        </w:rPr>
        <w:t xml:space="preserve"> Les principales sources de la base sont les rapports</w:t>
      </w:r>
      <w:r w:rsidR="00CA3E8A">
        <w:rPr>
          <w:rFonts w:ascii="Times New Roman" w:hAnsi="Times New Roman" w:cs="Times New Roman"/>
          <w:sz w:val="24"/>
          <w:szCs w:val="24"/>
        </w:rPr>
        <w:t xml:space="preserve"> des organismes humanitaires, </w:t>
      </w:r>
      <w:r w:rsidR="009331CA">
        <w:rPr>
          <w:rFonts w:ascii="Times New Roman" w:hAnsi="Times New Roman" w:cs="Times New Roman"/>
          <w:sz w:val="24"/>
          <w:szCs w:val="24"/>
        </w:rPr>
        <w:t>les travaux des chercheurs</w:t>
      </w:r>
      <w:r w:rsidR="00CA3E8A">
        <w:rPr>
          <w:rFonts w:ascii="Times New Roman" w:hAnsi="Times New Roman" w:cs="Times New Roman"/>
          <w:sz w:val="24"/>
          <w:szCs w:val="24"/>
        </w:rPr>
        <w:t xml:space="preserve"> résidant dans les zones en guerre.</w:t>
      </w:r>
    </w:p>
    <w:p w:rsidR="00CA3E8A" w:rsidP="009C1596" w:rsidRDefault="1AE34594" w14:paraId="6D68FCB4" w14:textId="0C10157C">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Les principaux évènements qui sont renseignés dans cette base portent sur zones qui ont connu les violences politiques, les protestations, les assassinats, les activités de recrutements des rebelles, des groupes armés et du gouvernement. Le grand avantage de cette base est surtout ses mises à jour hebdomadaires et les localisations GPS des évènements. Ces données ACLED sont la référence en termes d’analyse de conflits. Sur cette thématique, elle a été utilisée par plusieurs auteurs notamment (</w:t>
      </w:r>
      <w:proofErr w:type="spellStart"/>
      <w:r w:rsidRPr="1AE34594">
        <w:rPr>
          <w:rFonts w:ascii="Times New Roman" w:hAnsi="Times New Roman" w:cs="Times New Roman"/>
          <w:sz w:val="24"/>
          <w:szCs w:val="24"/>
        </w:rPr>
        <w:t>Dabalen</w:t>
      </w:r>
      <w:proofErr w:type="spellEnd"/>
      <w:r w:rsidRPr="1AE34594">
        <w:rPr>
          <w:rFonts w:ascii="Times New Roman" w:hAnsi="Times New Roman" w:cs="Times New Roman"/>
          <w:sz w:val="24"/>
          <w:szCs w:val="24"/>
        </w:rPr>
        <w:t xml:space="preserve"> et Paul ,2012 ; </w:t>
      </w:r>
      <w:proofErr w:type="spellStart"/>
      <w:r w:rsidRPr="1AE34594">
        <w:rPr>
          <w:rFonts w:ascii="Times New Roman" w:hAnsi="Times New Roman" w:cs="Times New Roman"/>
          <w:sz w:val="24"/>
          <w:szCs w:val="24"/>
        </w:rPr>
        <w:t>Ouili</w:t>
      </w:r>
      <w:proofErr w:type="spellEnd"/>
      <w:r w:rsidRPr="1AE34594">
        <w:rPr>
          <w:rFonts w:ascii="Times New Roman" w:hAnsi="Times New Roman" w:cs="Times New Roman"/>
          <w:sz w:val="24"/>
          <w:szCs w:val="24"/>
        </w:rPr>
        <w:t>, 2015) pour l’évaluation de l’impact de crise de 2002 sur l’éducation et la mortalité infantile en Côte d’Ivoire ou sur les performances académiques au Cameroun (</w:t>
      </w:r>
      <w:proofErr w:type="spellStart"/>
      <w:r w:rsidRPr="1AE34594">
        <w:rPr>
          <w:rFonts w:ascii="Times New Roman" w:hAnsi="Times New Roman" w:cs="Times New Roman"/>
          <w:sz w:val="24"/>
          <w:szCs w:val="24"/>
        </w:rPr>
        <w:t>Galindo-silva</w:t>
      </w:r>
      <w:proofErr w:type="spellEnd"/>
      <w:r w:rsidRPr="1AE34594">
        <w:rPr>
          <w:rFonts w:ascii="Times New Roman" w:hAnsi="Times New Roman" w:cs="Times New Roman"/>
          <w:sz w:val="24"/>
          <w:szCs w:val="24"/>
        </w:rPr>
        <w:t xml:space="preserve"> et </w:t>
      </w:r>
      <w:proofErr w:type="spellStart"/>
      <w:r w:rsidRPr="1AE34594">
        <w:rPr>
          <w:rFonts w:ascii="Times New Roman" w:hAnsi="Times New Roman" w:cs="Times New Roman"/>
          <w:sz w:val="24"/>
          <w:szCs w:val="24"/>
        </w:rPr>
        <w:t>Tchuente</w:t>
      </w:r>
      <w:proofErr w:type="spellEnd"/>
      <w:r w:rsidRPr="1AE34594">
        <w:rPr>
          <w:rFonts w:ascii="Times New Roman" w:hAnsi="Times New Roman" w:cs="Times New Roman"/>
          <w:sz w:val="24"/>
          <w:szCs w:val="24"/>
        </w:rPr>
        <w:t>, 2023).</w:t>
      </w:r>
    </w:p>
    <w:p w:rsidR="00AF5267" w:rsidP="009C1596" w:rsidRDefault="1AE34594" w14:paraId="7245B880" w14:textId="2EEBFA75">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En somme, la base ACLED nous permet d’identifier sur la période (2011-2023) les localités qui ont été affectées par le conflit armé ainsi que la fréquence et l’amplitude des dégâts. Nous allons toutefois circonscrire l’axe temporel à la période (2012-2019).</w:t>
      </w:r>
    </w:p>
    <w:p w:rsidR="61313B7F" w:rsidP="61313B7F" w:rsidRDefault="61313B7F" w14:paraId="77DF142D" w14:textId="69677EFA">
      <w:pPr>
        <w:spacing w:line="360" w:lineRule="auto"/>
        <w:jc w:val="both"/>
        <w:rPr>
          <w:rFonts w:ascii="Times New Roman" w:hAnsi="Times New Roman" w:cs="Times New Roman"/>
          <w:sz w:val="24"/>
          <w:szCs w:val="24"/>
        </w:rPr>
      </w:pPr>
    </w:p>
    <w:p w:rsidR="61313B7F" w:rsidP="61313B7F" w:rsidRDefault="61313B7F" w14:paraId="552476E2" w14:textId="1D3D61C2">
      <w:pPr>
        <w:spacing w:line="360" w:lineRule="auto"/>
        <w:jc w:val="both"/>
        <w:rPr>
          <w:rFonts w:ascii="Times New Roman" w:hAnsi="Times New Roman" w:cs="Times New Roman"/>
          <w:sz w:val="24"/>
          <w:szCs w:val="24"/>
        </w:rPr>
      </w:pPr>
    </w:p>
    <w:p w:rsidRPr="00215157" w:rsidR="00215157" w:rsidP="009C1596" w:rsidRDefault="00215157" w14:paraId="2AA649B2" w14:textId="77777777">
      <w:pPr>
        <w:pStyle w:val="Paragraphedeliste"/>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Description de la base EHCVM</w:t>
      </w:r>
    </w:p>
    <w:p w:rsidR="007E61A5" w:rsidP="009C1596" w:rsidRDefault="00C41CA5" w14:paraId="4865FAF2"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L’enquête Harmonisée sur les Conditions de Vie des Ménages (EHCVM) est une enquête mise sur pieds au sein de l’UEMOA dont l’objectif est d’harmoniser la méthodologie allant de la collecte jusqu’à la production des indicateurs. Cette harmonisation garantie la comparabilité au sein des pays membres de l’union et permet une meilleure évaluation des politiques publiques.</w:t>
      </w:r>
    </w:p>
    <w:p w:rsidR="00C41CA5" w:rsidP="009C1596" w:rsidRDefault="003428F0" w14:paraId="0B58E21F"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L’EHCVM-2019 fournit des informations sur les caractéristiques sociodémographiques, l’éducation, l’emploi, le logement, la santé, la sécurité alimentaire ainsi que les principaux chocs qu’ont subi les ménages, permettant ainsi de déterminer le taux de pauvreté au niveau national et administratif.</w:t>
      </w:r>
    </w:p>
    <w:p w:rsidRPr="00C41CA5" w:rsidR="00CA3E8A" w:rsidP="009C1596" w:rsidRDefault="1AE34594" w14:paraId="6BE76852" w14:textId="40FEEC04">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L’enquête s’est déroulée en deux vagues dont la première (du 17 octobre au 31 décembre 2018) avec 2908 ménages enquêtés et la seconde (du 12 Avril au 30 juin 2019) avec 3694 enquêtés. Au total, 6 602 ménages ont été enquêtés selon une méthodologie qui garantit la représentativité des résultats au niveau national, des régions et selon le milieu de résidence.</w:t>
      </w:r>
    </w:p>
    <w:p w:rsidRPr="00215157" w:rsidR="00215157" w:rsidP="009C1596" w:rsidRDefault="00215157" w14:paraId="279A004F" w14:textId="77777777">
      <w:pPr>
        <w:pStyle w:val="Paragraphedeliste"/>
        <w:numPr>
          <w:ilvl w:val="0"/>
          <w:numId w:val="1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PRESENTATION DES VARIABLES</w:t>
      </w:r>
    </w:p>
    <w:p w:rsidR="007E61A5" w:rsidP="009C1596" w:rsidRDefault="00CC26EA" w14:paraId="5A0AAD8A"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Pour l’estimation de l’impact des conflits armés sur l’éducation au Mali, nous feront recours à trois catégories de variables à savoir : la variable dépendante, les variables d’intérêt et les variables de contrôles.</w:t>
      </w:r>
    </w:p>
    <w:p w:rsidR="1AE34594" w:rsidP="009C1596" w:rsidRDefault="1AE34594" w14:paraId="3B5B170D" w14:textId="70DC67C6">
      <w:pPr>
        <w:pStyle w:val="Paragraphedeliste"/>
        <w:numPr>
          <w:ilvl w:val="0"/>
          <w:numId w:val="21"/>
        </w:num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Identification des variables</w:t>
      </w:r>
    </w:p>
    <w:p w:rsidR="00CC26EA" w:rsidP="009C1596" w:rsidRDefault="00CC26EA" w14:paraId="1A847F9A" w14:textId="77777777">
      <w:pPr>
        <w:pStyle w:val="Paragraphedeliste"/>
        <w:numPr>
          <w:ilvl w:val="0"/>
          <w:numId w:val="19"/>
        </w:numPr>
        <w:spacing w:line="360" w:lineRule="auto"/>
        <w:jc w:val="both"/>
        <w:rPr>
          <w:rFonts w:ascii="Times New Roman" w:hAnsi="Times New Roman" w:cs="Times New Roman"/>
          <w:b/>
          <w:bCs/>
          <w:sz w:val="24"/>
          <w:szCs w:val="24"/>
        </w:rPr>
      </w:pPr>
      <w:r w:rsidRPr="00CC26EA">
        <w:rPr>
          <w:rFonts w:ascii="Times New Roman" w:hAnsi="Times New Roman" w:cs="Times New Roman"/>
          <w:b/>
          <w:bCs/>
          <w:sz w:val="24"/>
          <w:szCs w:val="24"/>
        </w:rPr>
        <w:t>La variable dépendante</w:t>
      </w:r>
    </w:p>
    <w:p w:rsidR="00332ED2" w:rsidP="009C1596" w:rsidRDefault="1AE34594" w14:paraId="681FF62F" w14:textId="36DCB0FF">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La variable dépendante est la variable, la grandeur économique que nous tentons d’expliquer. Dans notre cas de figure, il s’agit de l’éducation qui peut être captée par plusieurs variables ou proxy. L’éducation a par exemple été captée par : </w:t>
      </w:r>
      <w:r w:rsidRPr="1AE34594">
        <w:rPr>
          <w:rFonts w:ascii="Times New Roman" w:hAnsi="Times New Roman" w:cs="Times New Roman"/>
          <w:b/>
          <w:bCs/>
          <w:sz w:val="24"/>
          <w:szCs w:val="24"/>
        </w:rPr>
        <w:t>le nombre d’années d’éducation</w:t>
      </w:r>
      <w:r w:rsidRPr="1AE34594">
        <w:rPr>
          <w:rFonts w:ascii="Times New Roman" w:hAnsi="Times New Roman" w:cs="Times New Roman"/>
          <w:sz w:val="24"/>
          <w:szCs w:val="24"/>
        </w:rPr>
        <w:t xml:space="preserve"> (</w:t>
      </w:r>
      <w:proofErr w:type="spellStart"/>
      <w:r w:rsidRPr="1AE34594">
        <w:rPr>
          <w:rFonts w:ascii="Times New Roman" w:hAnsi="Times New Roman" w:cs="Times New Roman"/>
          <w:sz w:val="24"/>
          <w:szCs w:val="24"/>
        </w:rPr>
        <w:t>Dabalen</w:t>
      </w:r>
      <w:proofErr w:type="spellEnd"/>
      <w:r w:rsidRPr="1AE34594">
        <w:rPr>
          <w:rFonts w:ascii="Times New Roman" w:hAnsi="Times New Roman" w:cs="Times New Roman"/>
          <w:sz w:val="24"/>
          <w:szCs w:val="24"/>
        </w:rPr>
        <w:t xml:space="preserve"> et Paul, 2012 ; </w:t>
      </w:r>
      <w:proofErr w:type="spellStart"/>
      <w:r w:rsidRPr="1AE34594">
        <w:rPr>
          <w:rFonts w:ascii="Times New Roman" w:hAnsi="Times New Roman" w:cs="Times New Roman"/>
          <w:sz w:val="24"/>
          <w:szCs w:val="24"/>
        </w:rPr>
        <w:t>Ouili</w:t>
      </w:r>
      <w:proofErr w:type="spellEnd"/>
      <w:r w:rsidRPr="1AE34594">
        <w:rPr>
          <w:rFonts w:ascii="Times New Roman" w:hAnsi="Times New Roman" w:cs="Times New Roman"/>
          <w:sz w:val="24"/>
          <w:szCs w:val="24"/>
        </w:rPr>
        <w:t>, 2015 ; Vidya, 202</w:t>
      </w:r>
      <w:r w:rsidR="00A22B5A">
        <w:rPr>
          <w:rFonts w:ascii="Times New Roman" w:hAnsi="Times New Roman" w:cs="Times New Roman"/>
          <w:sz w:val="24"/>
          <w:szCs w:val="24"/>
        </w:rPr>
        <w:t>3</w:t>
      </w:r>
      <w:r w:rsidRPr="1AE34594">
        <w:rPr>
          <w:rFonts w:ascii="Times New Roman" w:hAnsi="Times New Roman" w:cs="Times New Roman"/>
          <w:sz w:val="24"/>
          <w:szCs w:val="24"/>
        </w:rPr>
        <w:t>), les rendements académiques (</w:t>
      </w:r>
      <w:proofErr w:type="spellStart"/>
      <w:r w:rsidRPr="1AE34594">
        <w:rPr>
          <w:rFonts w:ascii="Times New Roman" w:hAnsi="Times New Roman" w:cs="Times New Roman"/>
          <w:sz w:val="24"/>
          <w:szCs w:val="24"/>
        </w:rPr>
        <w:t>Galido</w:t>
      </w:r>
      <w:proofErr w:type="spellEnd"/>
      <w:r w:rsidRPr="1AE34594">
        <w:rPr>
          <w:rFonts w:ascii="Times New Roman" w:hAnsi="Times New Roman" w:cs="Times New Roman"/>
          <w:sz w:val="24"/>
          <w:szCs w:val="24"/>
        </w:rPr>
        <w:t>-Silva et Chunte,2023) plus récemment au Cameroun et le décrochage ou abandon scolaire (</w:t>
      </w:r>
      <w:proofErr w:type="spellStart"/>
      <w:r w:rsidRPr="1AE34594">
        <w:rPr>
          <w:rFonts w:ascii="Times New Roman" w:hAnsi="Times New Roman" w:cs="Times New Roman"/>
          <w:sz w:val="24"/>
          <w:szCs w:val="24"/>
        </w:rPr>
        <w:t>Bertoni</w:t>
      </w:r>
      <w:proofErr w:type="spellEnd"/>
      <w:r w:rsidRPr="1AE34594">
        <w:rPr>
          <w:rFonts w:ascii="Times New Roman" w:hAnsi="Times New Roman" w:cs="Times New Roman"/>
          <w:sz w:val="24"/>
          <w:szCs w:val="24"/>
        </w:rPr>
        <w:t xml:space="preserve"> et al.2019 ; Rodriguez et Sanchez, 2012…). Dans cette étude, nous prendrons comme variable dépendante, le nombre d’années de scolarisation.</w:t>
      </w:r>
    </w:p>
    <w:p w:rsidR="00B84AB1" w:rsidP="009C1596" w:rsidRDefault="00B84AB1" w14:paraId="2D344E9B" w14:textId="77777777">
      <w:pPr>
        <w:pStyle w:val="Paragraphedeliste"/>
        <w:numPr>
          <w:ilvl w:val="0"/>
          <w:numId w:val="19"/>
        </w:numPr>
        <w:spacing w:line="360" w:lineRule="auto"/>
        <w:jc w:val="both"/>
        <w:rPr>
          <w:rFonts w:ascii="Times New Roman" w:hAnsi="Times New Roman" w:cs="Times New Roman"/>
          <w:b/>
          <w:bCs/>
          <w:sz w:val="24"/>
          <w:szCs w:val="24"/>
        </w:rPr>
      </w:pPr>
      <w:r w:rsidRPr="00B84AB1">
        <w:rPr>
          <w:rFonts w:ascii="Times New Roman" w:hAnsi="Times New Roman" w:cs="Times New Roman"/>
          <w:b/>
          <w:bCs/>
          <w:sz w:val="24"/>
          <w:szCs w:val="24"/>
        </w:rPr>
        <w:t>Variables d’intérêts (variables d’expositions au conflit)</w:t>
      </w:r>
    </w:p>
    <w:p w:rsidRPr="00B84AB1" w:rsidR="00E41377" w:rsidP="009C1596" w:rsidRDefault="00B84AB1" w14:paraId="51F9ECE5" w14:textId="11CDE9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variables d’intérêts sont des variables que nous voulons mettre directement en relation avec notre variable dépendante. Il s’agit dans notre cas de variables </w:t>
      </w:r>
      <w:r w:rsidR="00332ED2">
        <w:rPr>
          <w:rFonts w:ascii="Times New Roman" w:hAnsi="Times New Roman" w:cs="Times New Roman"/>
          <w:sz w:val="24"/>
          <w:szCs w:val="24"/>
        </w:rPr>
        <w:t xml:space="preserve">qui marquent l’exposition de </w:t>
      </w:r>
      <w:r w:rsidR="00332ED2">
        <w:rPr>
          <w:rFonts w:ascii="Times New Roman" w:hAnsi="Times New Roman" w:cs="Times New Roman"/>
          <w:sz w:val="24"/>
          <w:szCs w:val="24"/>
        </w:rPr>
        <w:lastRenderedPageBreak/>
        <w:t>l’individu. Ce sont la localité de naissance, la tranche d’âge et le nombre de conflits répertoriés dans son lieu de résidence.</w:t>
      </w:r>
    </w:p>
    <w:p w:rsidR="00AB47CA" w:rsidP="009C1596" w:rsidRDefault="00332ED2" w14:paraId="1AC25F8C" w14:textId="77777777">
      <w:pPr>
        <w:pStyle w:val="Paragraphedeliste"/>
        <w:numPr>
          <w:ilvl w:val="0"/>
          <w:numId w:val="19"/>
        </w:numPr>
        <w:spacing w:line="360" w:lineRule="auto"/>
        <w:jc w:val="both"/>
        <w:rPr>
          <w:rFonts w:ascii="Times New Roman" w:hAnsi="Times New Roman" w:cs="Times New Roman"/>
          <w:b/>
          <w:bCs/>
          <w:sz w:val="24"/>
          <w:szCs w:val="24"/>
        </w:rPr>
      </w:pPr>
      <w:commentRangeStart w:id="39"/>
      <w:r>
        <w:rPr>
          <w:rFonts w:ascii="Times New Roman" w:hAnsi="Times New Roman" w:cs="Times New Roman"/>
          <w:b/>
          <w:bCs/>
          <w:sz w:val="24"/>
          <w:szCs w:val="24"/>
        </w:rPr>
        <w:t>Variables de contrôles</w:t>
      </w:r>
    </w:p>
    <w:p w:rsidR="00332ED2" w:rsidP="009C1596" w:rsidRDefault="00332ED2" w14:paraId="2DD839CE"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Les variables de contrôles sont des variables supplémentaires susceptibles d’expliquer la variable dépendante au regard de la littérature économique.</w:t>
      </w:r>
      <w:r w:rsidR="00352817">
        <w:rPr>
          <w:rFonts w:ascii="Times New Roman" w:hAnsi="Times New Roman" w:cs="Times New Roman"/>
          <w:sz w:val="24"/>
          <w:szCs w:val="24"/>
        </w:rPr>
        <w:t xml:space="preserve"> Elles se composeront des caractéristiques sociodémographiques de la personne et du ménage auquel il appartient. Les principales sont le sexe, la religion, le milieu de résidence (rural ou urbain), le statut socioéconomique des parents et le niveau d’éducation des parents.</w:t>
      </w:r>
    </w:p>
    <w:p w:rsidR="00B5778D" w:rsidP="009C1596" w:rsidRDefault="00B5778D" w14:paraId="5B2E534D"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choix de ces variables de contrôles est justifié par les travaux de </w:t>
      </w:r>
      <w:proofErr w:type="spellStart"/>
      <w:r>
        <w:rPr>
          <w:rFonts w:ascii="Times New Roman" w:hAnsi="Times New Roman" w:cs="Times New Roman"/>
          <w:sz w:val="24"/>
          <w:szCs w:val="24"/>
        </w:rPr>
        <w:t>Bouare</w:t>
      </w:r>
      <w:proofErr w:type="spellEnd"/>
      <w:r>
        <w:rPr>
          <w:rFonts w:ascii="Times New Roman" w:hAnsi="Times New Roman" w:cs="Times New Roman"/>
          <w:sz w:val="24"/>
          <w:szCs w:val="24"/>
        </w:rPr>
        <w:t xml:space="preserve"> et al (2012) sur les déterminants de la fréquentation scolaire au Mali. Cette étude permet de mettre en exergue l’influence des facteurs socioculturels, économiques du statut de l’enfance dans le ménage sur la fréquentation scolaire. Les résultats indiquent que</w:t>
      </w:r>
      <w:r w:rsidR="004C43F9">
        <w:rPr>
          <w:rFonts w:ascii="Times New Roman" w:hAnsi="Times New Roman" w:cs="Times New Roman"/>
          <w:sz w:val="24"/>
          <w:szCs w:val="24"/>
        </w:rPr>
        <w:t xml:space="preserve"> ceux qui vivent dans un ménage faisant face à des contraintes économiques (Pauvreté, chômage), culturelles (niveau d’éducation des parents, poids de la religion), de localisation et qui ne vivent pas chez leurs parents ont moins de chance de fréquenter et plus de chance de décrocher s’ils le sont.</w:t>
      </w:r>
      <w:commentRangeEnd w:id="39"/>
      <w:r w:rsidR="0030597E">
        <w:rPr>
          <w:rStyle w:val="Marquedecommentaire"/>
        </w:rPr>
        <w:commentReference w:id="39"/>
      </w:r>
    </w:p>
    <w:p w:rsidR="00667308" w:rsidP="009C1596" w:rsidRDefault="1AE34594" w14:paraId="1B3E850B" w14:textId="0C678842">
      <w:pPr>
        <w:pStyle w:val="Paragraphedeliste"/>
        <w:numPr>
          <w:ilvl w:val="0"/>
          <w:numId w:val="21"/>
        </w:num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Statistiques descriptives</w:t>
      </w:r>
    </w:p>
    <w:p w:rsidR="1AE34594" w:rsidP="009C1596" w:rsidRDefault="1AE34594" w14:paraId="6967CBF5" w14:textId="60B13F88">
      <w:p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Tableau</w:t>
      </w:r>
      <w:r w:rsidRPr="1AE34594">
        <w:rPr>
          <w:rFonts w:ascii="Times New Roman" w:hAnsi="Times New Roman" w:cs="Times New Roman"/>
          <w:sz w:val="24"/>
          <w:szCs w:val="24"/>
        </w:rPr>
        <w:t> </w:t>
      </w:r>
      <w:r w:rsidRPr="1AE34594">
        <w:rPr>
          <w:rFonts w:ascii="Times New Roman" w:hAnsi="Times New Roman" w:cs="Times New Roman"/>
          <w:b/>
          <w:bCs/>
          <w:sz w:val="24"/>
          <w:szCs w:val="24"/>
        </w:rPr>
        <w:t>: Comparaison Nombre d’années d’éducation</w:t>
      </w:r>
    </w:p>
    <w:tbl>
      <w:tblPr>
        <w:tblW w:w="7947" w:type="dxa"/>
        <w:tblInd w:w="-5" w:type="dxa"/>
        <w:tblBorders>
          <w:top w:val="single" w:color="auto" w:sz="4" w:space="0"/>
          <w:left w:val="single" w:color="auto" w:sz="4" w:space="0"/>
          <w:bottom w:val="single" w:color="auto" w:sz="4" w:space="0"/>
          <w:right w:val="single" w:color="auto" w:sz="4" w:space="0"/>
          <w:insideH w:val="single" w:color="auto" w:sz="4" w:space="0"/>
        </w:tblBorders>
        <w:tblCellMar>
          <w:left w:w="70" w:type="dxa"/>
          <w:right w:w="70" w:type="dxa"/>
        </w:tblCellMar>
        <w:tblLook w:val="0000" w:firstRow="0" w:lastRow="0" w:firstColumn="0" w:lastColumn="0" w:noHBand="0" w:noVBand="0"/>
      </w:tblPr>
      <w:tblGrid>
        <w:gridCol w:w="3027"/>
        <w:gridCol w:w="1686"/>
        <w:gridCol w:w="1707"/>
        <w:gridCol w:w="1527"/>
      </w:tblGrid>
      <w:tr w:rsidR="008766CE" w:rsidTr="0F4192E1" w14:paraId="6654520C" w14:textId="77777777">
        <w:trPr>
          <w:trHeight w:val="441"/>
        </w:trPr>
        <w:tc>
          <w:tcPr>
            <w:tcW w:w="3027" w:type="dxa"/>
            <w:vMerge w:val="restart"/>
          </w:tcPr>
          <w:p w:rsidR="008766CE" w:rsidP="009C1596" w:rsidRDefault="008766CE" w14:paraId="4882C931" w14:textId="77777777">
            <w:pPr>
              <w:spacing w:line="360" w:lineRule="auto"/>
              <w:jc w:val="both"/>
              <w:rPr>
                <w:rFonts w:ascii="Times New Roman" w:hAnsi="Times New Roman" w:cs="Times New Roman"/>
                <w:b/>
                <w:bCs/>
                <w:sz w:val="24"/>
                <w:szCs w:val="24"/>
              </w:rPr>
            </w:pPr>
          </w:p>
        </w:tc>
        <w:tc>
          <w:tcPr>
            <w:tcW w:w="4920" w:type="dxa"/>
            <w:gridSpan w:val="3"/>
          </w:tcPr>
          <w:p w:rsidR="008766CE" w:rsidP="009C1596" w:rsidRDefault="00AA2B60" w14:paraId="5C6D409B" w14:textId="7777777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Nombre d’années d’éducation</w:t>
            </w:r>
          </w:p>
        </w:tc>
      </w:tr>
      <w:tr w:rsidR="008766CE" w:rsidTr="0F4192E1" w14:paraId="73DE72E0" w14:textId="77777777">
        <w:trPr>
          <w:trHeight w:val="471"/>
        </w:trPr>
        <w:tc>
          <w:tcPr>
            <w:tcW w:w="3027" w:type="dxa"/>
            <w:vMerge/>
          </w:tcPr>
          <w:p w:rsidR="008766CE" w:rsidP="009C1596" w:rsidRDefault="008766CE" w14:paraId="4BDC8B19" w14:textId="77777777">
            <w:pPr>
              <w:spacing w:line="360" w:lineRule="auto"/>
              <w:jc w:val="both"/>
              <w:rPr>
                <w:rFonts w:ascii="Times New Roman" w:hAnsi="Times New Roman" w:cs="Times New Roman"/>
                <w:b/>
                <w:bCs/>
                <w:sz w:val="24"/>
                <w:szCs w:val="24"/>
              </w:rPr>
            </w:pPr>
          </w:p>
        </w:tc>
        <w:tc>
          <w:tcPr>
            <w:tcW w:w="1686" w:type="dxa"/>
          </w:tcPr>
          <w:p w:rsidRPr="00AA2B60" w:rsidR="008766CE" w:rsidP="009C1596" w:rsidRDefault="00AA2B60" w14:paraId="66D117C5"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Pas c</w:t>
            </w:r>
            <w:r w:rsidRPr="00AA2B60">
              <w:rPr>
                <w:rFonts w:ascii="Times New Roman" w:hAnsi="Times New Roman" w:cs="Times New Roman"/>
                <w:sz w:val="24"/>
                <w:szCs w:val="24"/>
              </w:rPr>
              <w:t>onflit</w:t>
            </w:r>
          </w:p>
        </w:tc>
        <w:tc>
          <w:tcPr>
            <w:tcW w:w="1707" w:type="dxa"/>
          </w:tcPr>
          <w:p w:rsidRPr="00AA2B60" w:rsidR="008766CE" w:rsidP="009C1596" w:rsidRDefault="00AA2B60" w14:paraId="7E89CAA9"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AA2B60">
              <w:rPr>
                <w:rFonts w:ascii="Times New Roman" w:hAnsi="Times New Roman" w:cs="Times New Roman"/>
                <w:sz w:val="24"/>
                <w:szCs w:val="24"/>
              </w:rPr>
              <w:t>onflit</w:t>
            </w:r>
          </w:p>
        </w:tc>
        <w:tc>
          <w:tcPr>
            <w:tcW w:w="1527" w:type="dxa"/>
          </w:tcPr>
          <w:p w:rsidRPr="00225D63" w:rsidR="008766CE" w:rsidP="009C1596" w:rsidRDefault="00AA2B60" w14:paraId="0730BD65" w14:textId="77777777">
            <w:pPr>
              <w:spacing w:line="360" w:lineRule="auto"/>
              <w:jc w:val="both"/>
              <w:rPr>
                <w:rFonts w:ascii="Times New Roman" w:hAnsi="Times New Roman" w:cs="Times New Roman"/>
                <w:sz w:val="24"/>
                <w:szCs w:val="24"/>
              </w:rPr>
            </w:pPr>
            <w:r w:rsidRPr="00225D63">
              <w:rPr>
                <w:rFonts w:ascii="Times New Roman" w:hAnsi="Times New Roman" w:cs="Times New Roman"/>
                <w:sz w:val="24"/>
                <w:szCs w:val="24"/>
              </w:rPr>
              <w:t>Différence</w:t>
            </w:r>
          </w:p>
        </w:tc>
      </w:tr>
      <w:tr w:rsidR="008766CE" w:rsidTr="0F4192E1" w14:paraId="070B0791" w14:textId="77777777">
        <w:trPr>
          <w:trHeight w:val="458"/>
        </w:trPr>
        <w:tc>
          <w:tcPr>
            <w:tcW w:w="3027" w:type="dxa"/>
          </w:tcPr>
          <w:p w:rsidRPr="00AA2B60" w:rsidR="008766CE" w:rsidP="009C1596" w:rsidRDefault="00AA2B60" w14:paraId="37E9FB81" w14:textId="23171F13">
            <w:pPr>
              <w:spacing w:line="360" w:lineRule="auto"/>
              <w:jc w:val="both"/>
              <w:rPr>
                <w:rFonts w:ascii="Times New Roman" w:hAnsi="Times New Roman" w:cs="Times New Roman"/>
                <w:sz w:val="24"/>
                <w:szCs w:val="24"/>
              </w:rPr>
            </w:pPr>
            <w:r w:rsidRPr="00AA2B60">
              <w:rPr>
                <w:rFonts w:ascii="Times New Roman" w:hAnsi="Times New Roman" w:cs="Times New Roman"/>
                <w:sz w:val="24"/>
                <w:szCs w:val="24"/>
              </w:rPr>
              <w:t xml:space="preserve">Cohorte </w:t>
            </w:r>
            <w:r w:rsidR="0040120C">
              <w:rPr>
                <w:rFonts w:ascii="Times New Roman" w:hAnsi="Times New Roman" w:cs="Times New Roman"/>
                <w:sz w:val="24"/>
                <w:szCs w:val="24"/>
              </w:rPr>
              <w:t>2</w:t>
            </w:r>
          </w:p>
        </w:tc>
        <w:tc>
          <w:tcPr>
            <w:tcW w:w="1686" w:type="dxa"/>
          </w:tcPr>
          <w:p w:rsidR="008766CE" w:rsidP="009C1596" w:rsidRDefault="008766CE" w14:paraId="26624EB8" w14:textId="76C91DC6">
            <w:pPr>
              <w:spacing w:line="360" w:lineRule="auto"/>
              <w:jc w:val="both"/>
              <w:rPr>
                <w:rFonts w:ascii="Times New Roman" w:hAnsi="Times New Roman" w:cs="Times New Roman"/>
                <w:b/>
                <w:bCs/>
                <w:sz w:val="24"/>
                <w:szCs w:val="24"/>
              </w:rPr>
            </w:pPr>
          </w:p>
        </w:tc>
        <w:tc>
          <w:tcPr>
            <w:tcW w:w="1707" w:type="dxa"/>
          </w:tcPr>
          <w:p w:rsidR="008766CE" w:rsidP="009C1596" w:rsidRDefault="008766CE" w14:paraId="2472ADEE" w14:textId="623DF614">
            <w:pPr>
              <w:spacing w:line="360" w:lineRule="auto"/>
              <w:jc w:val="both"/>
              <w:rPr>
                <w:rFonts w:ascii="Times New Roman" w:hAnsi="Times New Roman" w:cs="Times New Roman"/>
                <w:b/>
                <w:bCs/>
                <w:sz w:val="24"/>
                <w:szCs w:val="24"/>
              </w:rPr>
            </w:pPr>
          </w:p>
        </w:tc>
        <w:tc>
          <w:tcPr>
            <w:tcW w:w="1527" w:type="dxa"/>
          </w:tcPr>
          <w:p w:rsidR="008766CE" w:rsidP="009C1596" w:rsidRDefault="008766CE" w14:paraId="5E874911" w14:textId="76404E20">
            <w:pPr>
              <w:spacing w:line="360" w:lineRule="auto"/>
              <w:jc w:val="both"/>
              <w:rPr>
                <w:rFonts w:ascii="Times New Roman" w:hAnsi="Times New Roman" w:cs="Times New Roman"/>
                <w:b/>
                <w:bCs/>
                <w:sz w:val="24"/>
                <w:szCs w:val="24"/>
              </w:rPr>
            </w:pPr>
          </w:p>
        </w:tc>
      </w:tr>
      <w:tr w:rsidR="008766CE" w:rsidTr="0F4192E1" w14:paraId="67FAEAEE" w14:textId="77777777">
        <w:trPr>
          <w:trHeight w:val="151"/>
        </w:trPr>
        <w:tc>
          <w:tcPr>
            <w:tcW w:w="3027" w:type="dxa"/>
          </w:tcPr>
          <w:p w:rsidRPr="00AA2B60" w:rsidR="008766CE" w:rsidP="009C1596" w:rsidRDefault="00AA2B60" w14:paraId="4D2DF8DA" w14:textId="7F0F2858">
            <w:pPr>
              <w:spacing w:line="360" w:lineRule="auto"/>
              <w:jc w:val="both"/>
              <w:rPr>
                <w:rFonts w:ascii="Times New Roman" w:hAnsi="Times New Roman" w:cs="Times New Roman"/>
                <w:sz w:val="24"/>
                <w:szCs w:val="24"/>
              </w:rPr>
            </w:pPr>
            <w:r w:rsidRPr="00AA2B60">
              <w:rPr>
                <w:rFonts w:ascii="Times New Roman" w:hAnsi="Times New Roman" w:cs="Times New Roman"/>
                <w:sz w:val="24"/>
                <w:szCs w:val="24"/>
              </w:rPr>
              <w:t xml:space="preserve">Cohorte </w:t>
            </w:r>
            <w:r w:rsidR="0040120C">
              <w:rPr>
                <w:rFonts w:ascii="Times New Roman" w:hAnsi="Times New Roman" w:cs="Times New Roman"/>
                <w:sz w:val="24"/>
                <w:szCs w:val="24"/>
              </w:rPr>
              <w:t>1</w:t>
            </w:r>
          </w:p>
        </w:tc>
        <w:tc>
          <w:tcPr>
            <w:tcW w:w="1686" w:type="dxa"/>
          </w:tcPr>
          <w:p w:rsidR="008766CE" w:rsidP="009C1596" w:rsidRDefault="008766CE" w14:paraId="77B09F5B" w14:textId="11B32B02">
            <w:pPr>
              <w:spacing w:line="360" w:lineRule="auto"/>
              <w:jc w:val="both"/>
              <w:rPr>
                <w:rFonts w:ascii="Times New Roman" w:hAnsi="Times New Roman" w:cs="Times New Roman"/>
                <w:b/>
                <w:bCs/>
                <w:sz w:val="24"/>
                <w:szCs w:val="24"/>
              </w:rPr>
            </w:pPr>
          </w:p>
        </w:tc>
        <w:tc>
          <w:tcPr>
            <w:tcW w:w="1707" w:type="dxa"/>
          </w:tcPr>
          <w:p w:rsidR="008766CE" w:rsidP="009C1596" w:rsidRDefault="008766CE" w14:paraId="4DDE4FEF" w14:textId="6F31B341">
            <w:pPr>
              <w:spacing w:line="360" w:lineRule="auto"/>
              <w:jc w:val="both"/>
              <w:rPr>
                <w:rFonts w:ascii="Times New Roman" w:hAnsi="Times New Roman" w:cs="Times New Roman"/>
                <w:b/>
                <w:bCs/>
                <w:sz w:val="24"/>
                <w:szCs w:val="24"/>
              </w:rPr>
            </w:pPr>
          </w:p>
        </w:tc>
        <w:tc>
          <w:tcPr>
            <w:tcW w:w="1527" w:type="dxa"/>
          </w:tcPr>
          <w:p w:rsidR="008766CE" w:rsidP="009C1596" w:rsidRDefault="008766CE" w14:paraId="64AD50A0" w14:textId="0CB39D1D">
            <w:pPr>
              <w:spacing w:line="360" w:lineRule="auto"/>
              <w:jc w:val="both"/>
              <w:rPr>
                <w:rFonts w:ascii="Times New Roman" w:hAnsi="Times New Roman" w:cs="Times New Roman"/>
                <w:b/>
                <w:bCs/>
                <w:sz w:val="24"/>
                <w:szCs w:val="24"/>
              </w:rPr>
            </w:pPr>
          </w:p>
        </w:tc>
      </w:tr>
      <w:tr w:rsidR="008766CE" w:rsidTr="0F4192E1" w14:paraId="5612B2F8" w14:textId="77777777">
        <w:trPr>
          <w:trHeight w:val="80"/>
        </w:trPr>
        <w:tc>
          <w:tcPr>
            <w:tcW w:w="3027" w:type="dxa"/>
          </w:tcPr>
          <w:p w:rsidRPr="00225D63" w:rsidR="008766CE" w:rsidP="009C1596" w:rsidRDefault="00AA2B60" w14:paraId="2013A061" w14:textId="77777777">
            <w:pPr>
              <w:spacing w:line="360" w:lineRule="auto"/>
              <w:jc w:val="both"/>
              <w:rPr>
                <w:rFonts w:ascii="Times New Roman" w:hAnsi="Times New Roman" w:cs="Times New Roman"/>
                <w:sz w:val="24"/>
                <w:szCs w:val="24"/>
              </w:rPr>
            </w:pPr>
            <w:r w:rsidRPr="00225D63">
              <w:rPr>
                <w:rFonts w:ascii="Times New Roman" w:hAnsi="Times New Roman" w:cs="Times New Roman"/>
                <w:sz w:val="24"/>
                <w:szCs w:val="24"/>
              </w:rPr>
              <w:t>Différence</w:t>
            </w:r>
          </w:p>
        </w:tc>
        <w:tc>
          <w:tcPr>
            <w:tcW w:w="1686" w:type="dxa"/>
          </w:tcPr>
          <w:p w:rsidR="008766CE" w:rsidP="009C1596" w:rsidRDefault="008766CE" w14:paraId="2BFC5CA4" w14:textId="66E3E2F8">
            <w:pPr>
              <w:spacing w:line="360" w:lineRule="auto"/>
              <w:jc w:val="both"/>
              <w:rPr>
                <w:rFonts w:ascii="Times New Roman" w:hAnsi="Times New Roman" w:cs="Times New Roman"/>
                <w:b/>
                <w:bCs/>
                <w:sz w:val="24"/>
                <w:szCs w:val="24"/>
              </w:rPr>
            </w:pPr>
          </w:p>
        </w:tc>
        <w:tc>
          <w:tcPr>
            <w:tcW w:w="1707" w:type="dxa"/>
          </w:tcPr>
          <w:p w:rsidR="008766CE" w:rsidP="009C1596" w:rsidRDefault="008766CE" w14:paraId="0B7ACA49" w14:textId="3EAB69C6">
            <w:pPr>
              <w:spacing w:line="360" w:lineRule="auto"/>
              <w:jc w:val="both"/>
              <w:rPr>
                <w:rFonts w:ascii="Times New Roman" w:hAnsi="Times New Roman" w:cs="Times New Roman"/>
                <w:b/>
                <w:bCs/>
                <w:sz w:val="24"/>
                <w:szCs w:val="24"/>
              </w:rPr>
            </w:pPr>
          </w:p>
        </w:tc>
        <w:tc>
          <w:tcPr>
            <w:tcW w:w="1527" w:type="dxa"/>
          </w:tcPr>
          <w:p w:rsidR="008766CE" w:rsidP="0F4192E1" w:rsidRDefault="008766CE" w14:paraId="00AF09AC" w14:textId="633876E8">
            <w:pPr>
              <w:spacing w:line="360" w:lineRule="auto"/>
              <w:jc w:val="both"/>
              <w:rPr>
                <w:rFonts w:ascii="Times New Roman" w:hAnsi="Times New Roman" w:cs="Times New Roman"/>
                <w:b/>
                <w:bCs/>
                <w:color w:val="FF0000"/>
                <w:sz w:val="24"/>
                <w:szCs w:val="24"/>
              </w:rPr>
            </w:pPr>
          </w:p>
        </w:tc>
      </w:tr>
    </w:tbl>
    <w:p w:rsidR="1AE34594" w:rsidP="009C1596" w:rsidRDefault="1AE34594" w14:paraId="54749265" w14:textId="4F8A8325">
      <w:p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Source : Calcul auteurs,</w:t>
      </w:r>
    </w:p>
    <w:p w:rsidR="002F3B4A" w:rsidP="009C1596" w:rsidRDefault="00544015" w14:paraId="7CABD5C9" w14:textId="7066BD15">
      <w:pPr>
        <w:spacing w:line="360" w:lineRule="auto"/>
        <w:jc w:val="both"/>
        <w:rPr>
          <w:rFonts w:ascii="Times New Roman" w:hAnsi="Times New Roman" w:cs="Times New Roman"/>
          <w:sz w:val="24"/>
          <w:szCs w:val="24"/>
        </w:rPr>
      </w:pPr>
      <w:commentRangeStart w:id="40"/>
      <w:r>
        <w:rPr>
          <w:rFonts w:ascii="Times New Roman" w:hAnsi="Times New Roman" w:cs="Times New Roman"/>
          <w:sz w:val="24"/>
          <w:szCs w:val="24"/>
        </w:rPr>
        <w:t>Le tableau ci-dessus</w:t>
      </w:r>
      <w:r w:rsidR="00E90508">
        <w:rPr>
          <w:rFonts w:ascii="Times New Roman" w:hAnsi="Times New Roman" w:cs="Times New Roman"/>
          <w:sz w:val="24"/>
          <w:szCs w:val="24"/>
        </w:rPr>
        <w:t xml:space="preserve"> rapporte le nombre moyen d’années d’éducation des différentes cohortes </w:t>
      </w:r>
      <w:commentRangeEnd w:id="40"/>
      <w:r w:rsidR="0030597E">
        <w:rPr>
          <w:rStyle w:val="Marquedecommentaire"/>
        </w:rPr>
        <w:commentReference w:id="40"/>
      </w:r>
      <w:r w:rsidR="00E90508">
        <w:rPr>
          <w:rFonts w:ascii="Times New Roman" w:hAnsi="Times New Roman" w:cs="Times New Roman"/>
          <w:sz w:val="24"/>
          <w:szCs w:val="24"/>
        </w:rPr>
        <w:t>considérées (cohorte 2 et cohorte 1) selon l’exposition au conflit. La cohorte 2 ou jeune cohorte comporte</w:t>
      </w:r>
      <w:r w:rsidR="00144409">
        <w:rPr>
          <w:rFonts w:ascii="Times New Roman" w:hAnsi="Times New Roman" w:cs="Times New Roman"/>
          <w:sz w:val="24"/>
          <w:szCs w:val="24"/>
        </w:rPr>
        <w:t xml:space="preserve"> sur qui appartiennent à</w:t>
      </w:r>
      <w:r w:rsidR="00E90508">
        <w:rPr>
          <w:rFonts w:ascii="Times New Roman" w:hAnsi="Times New Roman" w:cs="Times New Roman"/>
          <w:sz w:val="24"/>
          <w:szCs w:val="24"/>
        </w:rPr>
        <w:t xml:space="preserve"> la tranche d’âge </w:t>
      </w:r>
      <w:r w:rsidR="00144409">
        <w:rPr>
          <w:rFonts w:ascii="Times New Roman" w:hAnsi="Times New Roman" w:cs="Times New Roman"/>
          <w:sz w:val="24"/>
          <w:szCs w:val="24"/>
        </w:rPr>
        <w:t>12-22 ans tandis que la cohorte 1 ou cohorte âgée contient ceux de tranche 23-32 ans.</w:t>
      </w:r>
      <w:r w:rsidR="00504529">
        <w:rPr>
          <w:rFonts w:ascii="Times New Roman" w:hAnsi="Times New Roman" w:cs="Times New Roman"/>
          <w:sz w:val="24"/>
          <w:szCs w:val="24"/>
        </w:rPr>
        <w:t xml:space="preserve"> Le nombre moyen d’années d’éducation est d</w:t>
      </w:r>
      <w:r w:rsidR="00FD2553">
        <w:rPr>
          <w:rFonts w:ascii="Times New Roman" w:hAnsi="Times New Roman" w:cs="Times New Roman"/>
          <w:sz w:val="24"/>
          <w:szCs w:val="24"/>
        </w:rPr>
        <w:t>e l’ensemble des deux cohortes de 6,0857 années. En analysant les cohortes prises de manières individuelles, l’on constate que la cohorte</w:t>
      </w:r>
      <w:r w:rsidR="005C7C31">
        <w:rPr>
          <w:rFonts w:ascii="Times New Roman" w:hAnsi="Times New Roman" w:cs="Times New Roman"/>
          <w:sz w:val="24"/>
          <w:szCs w:val="24"/>
        </w:rPr>
        <w:t xml:space="preserve"> 2 qui a fréquenté en période de crise a en moyenne </w:t>
      </w:r>
      <w:r w:rsidR="005C7C31">
        <w:rPr>
          <w:rFonts w:ascii="Times New Roman" w:hAnsi="Times New Roman" w:cs="Times New Roman"/>
          <w:sz w:val="24"/>
          <w:szCs w:val="24"/>
        </w:rPr>
        <w:lastRenderedPageBreak/>
        <w:t xml:space="preserve">5,19 années de d’éducation contre 7,6 ans pour les élèves de la cohorte non exposée (23-32 ans). </w:t>
      </w:r>
      <w:r w:rsidR="005D047C">
        <w:rPr>
          <w:rFonts w:ascii="Times New Roman" w:hAnsi="Times New Roman" w:cs="Times New Roman"/>
          <w:sz w:val="24"/>
          <w:szCs w:val="24"/>
        </w:rPr>
        <w:t>La jeune cohorte a donc en moyenne 2,41 ans d’éducation de moins que l’ancienne cohorte qui n’était plus au primaire au moment des faits.</w:t>
      </w:r>
    </w:p>
    <w:p w:rsidRPr="002F3B4A" w:rsidR="002F3B4A" w:rsidP="009C1596" w:rsidRDefault="002F3B4A" w14:paraId="0BDAED24" w14:textId="360A85DD">
      <w:pPr>
        <w:spacing w:line="360" w:lineRule="auto"/>
        <w:jc w:val="both"/>
        <w:rPr>
          <w:rFonts w:ascii="Times New Roman" w:hAnsi="Times New Roman" w:cs="Times New Roman"/>
          <w:b/>
          <w:bCs/>
          <w:sz w:val="24"/>
          <w:szCs w:val="24"/>
        </w:rPr>
      </w:pPr>
      <w:r w:rsidRPr="002F3B4A">
        <w:rPr>
          <w:rFonts w:ascii="Times New Roman" w:hAnsi="Times New Roman" w:cs="Times New Roman"/>
          <w:b/>
          <w:bCs/>
          <w:sz w:val="24"/>
          <w:szCs w:val="24"/>
        </w:rPr>
        <w:t>(Intégrer ACM pour voir le profil de ceux qui ont été affectés)</w:t>
      </w:r>
    </w:p>
    <w:p w:rsidR="002F3B4A" w:rsidP="009C1596" w:rsidRDefault="002F3B4A" w14:paraId="08964E62" w14:textId="77777777">
      <w:pPr>
        <w:spacing w:line="360" w:lineRule="auto"/>
        <w:jc w:val="both"/>
        <w:rPr>
          <w:rFonts w:ascii="Times New Roman" w:hAnsi="Times New Roman" w:cs="Times New Roman"/>
          <w:sz w:val="24"/>
          <w:szCs w:val="24"/>
        </w:rPr>
      </w:pPr>
    </w:p>
    <w:p w:rsidR="002F3B4A" w:rsidP="009C1596" w:rsidRDefault="002F3B4A" w14:paraId="6BD836BD" w14:textId="77777777">
      <w:pPr>
        <w:spacing w:line="360" w:lineRule="auto"/>
        <w:jc w:val="both"/>
        <w:rPr>
          <w:rFonts w:ascii="Times New Roman" w:hAnsi="Times New Roman" w:cs="Times New Roman"/>
          <w:sz w:val="24"/>
          <w:szCs w:val="24"/>
        </w:rPr>
      </w:pPr>
    </w:p>
    <w:p w:rsidR="002F3B4A" w:rsidP="009C1596" w:rsidRDefault="002F3B4A" w14:paraId="30B11EEF" w14:textId="77777777">
      <w:pPr>
        <w:spacing w:line="360" w:lineRule="auto"/>
        <w:jc w:val="both"/>
        <w:rPr>
          <w:rFonts w:ascii="Times New Roman" w:hAnsi="Times New Roman" w:cs="Times New Roman"/>
          <w:sz w:val="24"/>
          <w:szCs w:val="24"/>
        </w:rPr>
      </w:pPr>
    </w:p>
    <w:p w:rsidR="002F3B4A" w:rsidP="009C1596" w:rsidRDefault="002F3B4A" w14:paraId="12529D72" w14:textId="77777777">
      <w:pPr>
        <w:spacing w:line="360" w:lineRule="auto"/>
        <w:jc w:val="both"/>
        <w:rPr>
          <w:rFonts w:ascii="Times New Roman" w:hAnsi="Times New Roman" w:cs="Times New Roman"/>
          <w:sz w:val="24"/>
          <w:szCs w:val="24"/>
        </w:rPr>
      </w:pPr>
    </w:p>
    <w:p w:rsidR="002F3B4A" w:rsidP="009C1596" w:rsidRDefault="002F3B4A" w14:paraId="65D87997" w14:textId="77777777">
      <w:pPr>
        <w:spacing w:line="360" w:lineRule="auto"/>
        <w:jc w:val="both"/>
        <w:rPr>
          <w:rFonts w:ascii="Times New Roman" w:hAnsi="Times New Roman" w:cs="Times New Roman"/>
          <w:sz w:val="24"/>
          <w:szCs w:val="24"/>
        </w:rPr>
      </w:pPr>
    </w:p>
    <w:p w:rsidR="002F3B4A" w:rsidP="009C1596" w:rsidRDefault="002F3B4A" w14:paraId="4EE7FDFE" w14:textId="77777777">
      <w:pPr>
        <w:spacing w:line="360" w:lineRule="auto"/>
        <w:jc w:val="both"/>
        <w:rPr>
          <w:rFonts w:ascii="Times New Roman" w:hAnsi="Times New Roman" w:cs="Times New Roman"/>
          <w:sz w:val="24"/>
          <w:szCs w:val="24"/>
        </w:rPr>
      </w:pPr>
    </w:p>
    <w:p w:rsidR="002F3B4A" w:rsidP="009C1596" w:rsidRDefault="002F3B4A" w14:paraId="0A31DA94" w14:textId="77777777">
      <w:pPr>
        <w:spacing w:line="360" w:lineRule="auto"/>
        <w:jc w:val="both"/>
        <w:rPr>
          <w:rFonts w:ascii="Times New Roman" w:hAnsi="Times New Roman" w:cs="Times New Roman"/>
          <w:sz w:val="24"/>
          <w:szCs w:val="24"/>
        </w:rPr>
      </w:pPr>
    </w:p>
    <w:p w:rsidR="002F3B4A" w:rsidP="009C1596" w:rsidRDefault="002F3B4A" w14:paraId="1A54D6A7" w14:textId="77777777">
      <w:pPr>
        <w:spacing w:line="360" w:lineRule="auto"/>
        <w:jc w:val="both"/>
        <w:rPr>
          <w:rFonts w:ascii="Times New Roman" w:hAnsi="Times New Roman" w:cs="Times New Roman"/>
          <w:sz w:val="24"/>
          <w:szCs w:val="24"/>
        </w:rPr>
      </w:pPr>
    </w:p>
    <w:p w:rsidR="002F3B4A" w:rsidP="009C1596" w:rsidRDefault="002F3B4A" w14:paraId="0D416F7C" w14:textId="77777777">
      <w:pPr>
        <w:spacing w:line="360" w:lineRule="auto"/>
        <w:jc w:val="both"/>
        <w:rPr>
          <w:rFonts w:ascii="Times New Roman" w:hAnsi="Times New Roman" w:cs="Times New Roman"/>
          <w:sz w:val="24"/>
          <w:szCs w:val="24"/>
        </w:rPr>
      </w:pPr>
    </w:p>
    <w:p w:rsidR="002F3B4A" w:rsidP="009C1596" w:rsidRDefault="002F3B4A" w14:paraId="20F1A754" w14:textId="77777777">
      <w:pPr>
        <w:spacing w:line="360" w:lineRule="auto"/>
        <w:jc w:val="both"/>
        <w:rPr>
          <w:rFonts w:ascii="Times New Roman" w:hAnsi="Times New Roman" w:cs="Times New Roman"/>
          <w:sz w:val="24"/>
          <w:szCs w:val="24"/>
        </w:rPr>
      </w:pPr>
    </w:p>
    <w:p w:rsidR="002F3B4A" w:rsidP="009C1596" w:rsidRDefault="002F3B4A" w14:paraId="18896909" w14:textId="77777777">
      <w:pPr>
        <w:spacing w:line="360" w:lineRule="auto"/>
        <w:jc w:val="both"/>
        <w:rPr>
          <w:rFonts w:ascii="Times New Roman" w:hAnsi="Times New Roman" w:cs="Times New Roman"/>
          <w:sz w:val="24"/>
          <w:szCs w:val="24"/>
        </w:rPr>
      </w:pPr>
    </w:p>
    <w:p w:rsidR="002F3B4A" w:rsidP="009C1596" w:rsidRDefault="002F3B4A" w14:paraId="14B8E3F0" w14:textId="77777777">
      <w:pPr>
        <w:spacing w:line="360" w:lineRule="auto"/>
        <w:jc w:val="both"/>
        <w:rPr>
          <w:rFonts w:ascii="Times New Roman" w:hAnsi="Times New Roman" w:cs="Times New Roman"/>
          <w:sz w:val="24"/>
          <w:szCs w:val="24"/>
        </w:rPr>
      </w:pPr>
    </w:p>
    <w:p w:rsidR="002F3B4A" w:rsidP="009C1596" w:rsidRDefault="002F3B4A" w14:paraId="587AB54A" w14:textId="77777777">
      <w:pPr>
        <w:spacing w:line="360" w:lineRule="auto"/>
        <w:jc w:val="both"/>
        <w:rPr>
          <w:rFonts w:ascii="Times New Roman" w:hAnsi="Times New Roman" w:cs="Times New Roman"/>
          <w:sz w:val="24"/>
          <w:szCs w:val="24"/>
        </w:rPr>
      </w:pPr>
    </w:p>
    <w:p w:rsidR="002F3B4A" w:rsidP="009C1596" w:rsidRDefault="002F3B4A" w14:paraId="78E7A58A" w14:textId="77777777">
      <w:pPr>
        <w:spacing w:line="360" w:lineRule="auto"/>
        <w:jc w:val="both"/>
        <w:rPr>
          <w:rFonts w:ascii="Times New Roman" w:hAnsi="Times New Roman" w:cs="Times New Roman"/>
          <w:sz w:val="24"/>
          <w:szCs w:val="24"/>
        </w:rPr>
      </w:pPr>
    </w:p>
    <w:p w:rsidR="00161C21" w:rsidP="009C1596" w:rsidRDefault="00161C21" w14:paraId="2A619F02" w14:textId="77777777">
      <w:pPr>
        <w:spacing w:line="360" w:lineRule="auto"/>
        <w:jc w:val="both"/>
        <w:rPr>
          <w:rFonts w:ascii="Times New Roman" w:hAnsi="Times New Roman" w:cs="Times New Roman"/>
          <w:sz w:val="24"/>
          <w:szCs w:val="24"/>
        </w:rPr>
      </w:pPr>
    </w:p>
    <w:p w:rsidR="00B8798E" w:rsidP="009C1596" w:rsidRDefault="00B8798E" w14:paraId="0D792535" w14:textId="77777777">
      <w:pPr>
        <w:spacing w:line="360" w:lineRule="auto"/>
        <w:jc w:val="both"/>
        <w:rPr>
          <w:rFonts w:ascii="Times New Roman" w:hAnsi="Times New Roman" w:cs="Times New Roman"/>
          <w:sz w:val="24"/>
          <w:szCs w:val="24"/>
        </w:rPr>
      </w:pPr>
    </w:p>
    <w:p w:rsidR="00AF5267" w:rsidP="009C1596" w:rsidRDefault="00AF5267" w14:paraId="34DAA961" w14:textId="77777777">
      <w:pPr>
        <w:spacing w:line="360" w:lineRule="auto"/>
        <w:jc w:val="both"/>
        <w:rPr>
          <w:rFonts w:ascii="Times New Roman" w:hAnsi="Times New Roman" w:cs="Times New Roman"/>
          <w:sz w:val="24"/>
          <w:szCs w:val="24"/>
        </w:rPr>
      </w:pPr>
    </w:p>
    <w:p w:rsidR="00AF5267" w:rsidP="009C1596" w:rsidRDefault="00AF5267" w14:paraId="08E6876D" w14:textId="77777777">
      <w:pPr>
        <w:spacing w:line="360" w:lineRule="auto"/>
        <w:jc w:val="both"/>
        <w:rPr>
          <w:rFonts w:ascii="Times New Roman" w:hAnsi="Times New Roman" w:cs="Times New Roman"/>
          <w:sz w:val="24"/>
          <w:szCs w:val="24"/>
        </w:rPr>
      </w:pPr>
    </w:p>
    <w:p w:rsidR="00B8798E" w:rsidP="009C1596" w:rsidRDefault="00B8798E" w14:paraId="23B41E7C" w14:textId="77777777">
      <w:pPr>
        <w:spacing w:line="360" w:lineRule="auto"/>
        <w:jc w:val="both"/>
        <w:rPr>
          <w:rFonts w:ascii="Times New Roman" w:hAnsi="Times New Roman" w:cs="Times New Roman"/>
          <w:sz w:val="24"/>
          <w:szCs w:val="24"/>
        </w:rPr>
      </w:pPr>
    </w:p>
    <w:p w:rsidR="00AF5267" w:rsidP="009C1596" w:rsidRDefault="00AF5267" w14:paraId="46B6DDC6" w14:textId="77777777">
      <w:pPr>
        <w:spacing w:line="360" w:lineRule="auto"/>
        <w:jc w:val="both"/>
        <w:rPr>
          <w:rFonts w:ascii="Times New Roman" w:hAnsi="Times New Roman" w:cs="Times New Roman"/>
          <w:sz w:val="24"/>
          <w:szCs w:val="24"/>
        </w:rPr>
      </w:pPr>
    </w:p>
    <w:p w:rsidR="000E0E13" w:rsidP="009C1596" w:rsidRDefault="000E0E13" w14:paraId="0C946520" w14:textId="77777777">
      <w:pPr>
        <w:spacing w:line="360" w:lineRule="auto"/>
        <w:jc w:val="both"/>
        <w:rPr>
          <w:rFonts w:ascii="Times New Roman" w:hAnsi="Times New Roman" w:cs="Times New Roman"/>
          <w:sz w:val="24"/>
          <w:szCs w:val="24"/>
        </w:rPr>
      </w:pPr>
    </w:p>
    <w:p w:rsidRPr="005D047C" w:rsidR="00161C21" w:rsidP="009C1596" w:rsidRDefault="00161C21" w14:paraId="5CA1B0D4" w14:textId="77777777">
      <w:pPr>
        <w:spacing w:line="360" w:lineRule="auto"/>
        <w:jc w:val="both"/>
        <w:rPr>
          <w:rFonts w:ascii="Times New Roman" w:hAnsi="Times New Roman" w:cs="Times New Roman"/>
          <w:sz w:val="24"/>
          <w:szCs w:val="24"/>
        </w:rPr>
      </w:pPr>
    </w:p>
    <w:p w:rsidRPr="00C9177E" w:rsidR="00331FF2" w:rsidP="00C9177E" w:rsidRDefault="00215157" w14:paraId="793A420B" w14:textId="77777777">
      <w:pPr>
        <w:pStyle w:val="Titre2"/>
        <w:spacing w:line="360" w:lineRule="auto"/>
        <w:jc w:val="both"/>
        <w:rPr>
          <w:rFonts w:ascii="Times New Roman" w:hAnsi="Times New Roman" w:cs="Times New Roman"/>
          <w:b/>
          <w:bCs/>
          <w:color w:val="auto"/>
          <w:sz w:val="24"/>
          <w:szCs w:val="24"/>
        </w:rPr>
      </w:pPr>
      <w:bookmarkStart w:name="_Toc151644015" w:id="41"/>
      <w:r w:rsidRPr="00C9177E">
        <w:rPr>
          <w:rFonts w:ascii="Times New Roman" w:hAnsi="Times New Roman" w:cs="Times New Roman"/>
          <w:b/>
          <w:bCs/>
          <w:color w:val="auto"/>
          <w:sz w:val="24"/>
          <w:szCs w:val="24"/>
        </w:rPr>
        <w:t>SECTION 2 : METHODES D’ESTIMATIONS</w:t>
      </w:r>
      <w:bookmarkEnd w:id="41"/>
    </w:p>
    <w:p w:rsidR="1AE34594" w:rsidP="009C1596" w:rsidRDefault="1AE34594" w14:paraId="27152B32" w14:textId="1113EE8D">
      <w:pPr>
        <w:pStyle w:val="Paragraphedeliste"/>
        <w:numPr>
          <w:ilvl w:val="0"/>
          <w:numId w:val="22"/>
        </w:num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Indentification du groupe traité et spécification du modèle</w:t>
      </w:r>
    </w:p>
    <w:p w:rsidRPr="006C3625" w:rsidR="006C3625" w:rsidP="009C1596" w:rsidRDefault="1AE34594" w14:paraId="53A581CC" w14:textId="238BE98F">
      <w:pPr>
        <w:pStyle w:val="Paragraphedeliste"/>
        <w:numPr>
          <w:ilvl w:val="0"/>
          <w:numId w:val="23"/>
        </w:num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Stratégie d’identification et démarche méthodologique</w:t>
      </w:r>
    </w:p>
    <w:p w:rsidR="1AE34594" w:rsidP="009C1596" w:rsidRDefault="1AE34594" w14:paraId="37E3675A" w14:textId="238EA86A">
      <w:pPr>
        <w:spacing w:line="360" w:lineRule="auto"/>
        <w:jc w:val="both"/>
        <w:rPr>
          <w:rFonts w:ascii="Times New Roman" w:hAnsi="Times New Roman" w:eastAsia="Times New Roman" w:cs="Times New Roman"/>
          <w:sz w:val="24"/>
          <w:szCs w:val="24"/>
        </w:rPr>
      </w:pPr>
      <w:r w:rsidRPr="1AE34594">
        <w:rPr>
          <w:rFonts w:ascii="Times New Roman" w:hAnsi="Times New Roman" w:cs="Times New Roman"/>
          <w:sz w:val="24"/>
          <w:szCs w:val="24"/>
        </w:rPr>
        <w:t xml:space="preserve">On définit le groupe affecté ou traité comme étant le groupe de personnes </w:t>
      </w:r>
      <w:r w:rsidRPr="1AE34594">
        <w:rPr>
          <w:rFonts w:ascii="Times New Roman" w:hAnsi="Times New Roman" w:cs="Times New Roman"/>
          <w:b/>
          <w:bCs/>
          <w:sz w:val="24"/>
          <w:szCs w:val="24"/>
        </w:rPr>
        <w:t>susceptibles d’avoir été exposés</w:t>
      </w:r>
      <w:r w:rsidRPr="1AE34594">
        <w:rPr>
          <w:rFonts w:ascii="Times New Roman" w:hAnsi="Times New Roman" w:cs="Times New Roman"/>
          <w:sz w:val="24"/>
          <w:szCs w:val="24"/>
        </w:rPr>
        <w:t xml:space="preserve"> </w:t>
      </w:r>
      <w:r w:rsidRPr="1AE34594">
        <w:rPr>
          <w:rFonts w:ascii="Times New Roman" w:hAnsi="Times New Roman" w:cs="Times New Roman"/>
          <w:b/>
          <w:bCs/>
          <w:sz w:val="24"/>
          <w:szCs w:val="24"/>
        </w:rPr>
        <w:t>au conflit</w:t>
      </w:r>
      <w:r w:rsidRPr="1AE34594">
        <w:rPr>
          <w:rFonts w:ascii="Times New Roman" w:hAnsi="Times New Roman" w:cs="Times New Roman"/>
          <w:sz w:val="24"/>
          <w:szCs w:val="24"/>
        </w:rPr>
        <w:t xml:space="preserve">. Pour ce faire, la littérature consultée se base sur les données géographiques, le département de naissance et le groupe d’âge de l’enquêté pour définir son statut de traité ou non traité (Duflo, 2001 ; </w:t>
      </w:r>
      <w:proofErr w:type="spellStart"/>
      <w:r w:rsidRPr="1AE34594">
        <w:rPr>
          <w:rFonts w:ascii="Times New Roman" w:hAnsi="Times New Roman" w:cs="Times New Roman"/>
          <w:sz w:val="24"/>
          <w:szCs w:val="24"/>
        </w:rPr>
        <w:t>Merrouche</w:t>
      </w:r>
      <w:proofErr w:type="spellEnd"/>
      <w:r w:rsidRPr="1AE34594">
        <w:rPr>
          <w:rFonts w:ascii="Times New Roman" w:hAnsi="Times New Roman" w:cs="Times New Roman"/>
          <w:sz w:val="24"/>
          <w:szCs w:val="24"/>
        </w:rPr>
        <w:t xml:space="preserve">, 2011 ; </w:t>
      </w:r>
      <w:proofErr w:type="spellStart"/>
      <w:r w:rsidRPr="1AE34594">
        <w:rPr>
          <w:rFonts w:ascii="Times New Roman" w:hAnsi="Times New Roman" w:cs="Times New Roman"/>
          <w:sz w:val="24"/>
          <w:szCs w:val="24"/>
        </w:rPr>
        <w:t>Dabalen</w:t>
      </w:r>
      <w:proofErr w:type="spellEnd"/>
      <w:r w:rsidRPr="1AE34594">
        <w:rPr>
          <w:rFonts w:ascii="Times New Roman" w:hAnsi="Times New Roman" w:cs="Times New Roman"/>
          <w:sz w:val="24"/>
          <w:szCs w:val="24"/>
        </w:rPr>
        <w:t xml:space="preserve"> et Paul,2012). Une personne appartient au groupe de traité si : (i) il appartient au groupe d’âge de personnes ayant </w:t>
      </w:r>
      <w:proofErr w:type="gramStart"/>
      <w:r w:rsidRPr="1AE34594">
        <w:rPr>
          <w:rFonts w:ascii="Times New Roman" w:hAnsi="Times New Roman" w:cs="Times New Roman"/>
          <w:sz w:val="24"/>
          <w:szCs w:val="24"/>
        </w:rPr>
        <w:t>vécu</w:t>
      </w:r>
      <w:proofErr w:type="gramEnd"/>
      <w:r w:rsidRPr="1AE34594">
        <w:rPr>
          <w:rFonts w:ascii="Times New Roman" w:hAnsi="Times New Roman" w:cs="Times New Roman"/>
          <w:sz w:val="24"/>
          <w:szCs w:val="24"/>
        </w:rPr>
        <w:t xml:space="preserve"> l’évènement, (ii) Est né ou vit dans un département qui a subi au moins une fois les actes de violence (selon le type de violence considéré par l’évaluateur).</w:t>
      </w:r>
    </w:p>
    <w:p w:rsidR="1AE34594" w:rsidP="009C1596" w:rsidRDefault="1AE34594" w14:paraId="20739BAB" w14:textId="737FFD8C">
      <w:pPr>
        <w:spacing w:line="360" w:lineRule="auto"/>
        <w:jc w:val="both"/>
        <w:rPr>
          <w:rFonts w:ascii="Times New Roman" w:hAnsi="Times New Roman" w:eastAsia="Times New Roman" w:cs="Times New Roman"/>
          <w:sz w:val="24"/>
          <w:szCs w:val="24"/>
        </w:rPr>
      </w:pPr>
      <w:r w:rsidRPr="1AE34594">
        <w:rPr>
          <w:rFonts w:ascii="Garamond" w:hAnsi="Garamond" w:eastAsia="Garamond" w:cs="Garamond"/>
          <w:b/>
          <w:bCs/>
          <w:sz w:val="24"/>
          <w:szCs w:val="24"/>
        </w:rPr>
        <w:t xml:space="preserve">Figure </w:t>
      </w:r>
      <w:r w:rsidRPr="1AE34594">
        <w:rPr>
          <w:rFonts w:ascii="Garamond" w:hAnsi="Garamond" w:eastAsia="Garamond" w:cs="Garamond"/>
          <w:b/>
          <w:bCs/>
          <w:color w:val="000000" w:themeColor="text1"/>
          <w:sz w:val="24"/>
          <w:szCs w:val="24"/>
        </w:rPr>
        <w:t>1</w:t>
      </w:r>
      <w:r w:rsidRPr="1AE34594">
        <w:rPr>
          <w:rFonts w:ascii="Garamond" w:hAnsi="Garamond" w:eastAsia="Garamond" w:cs="Garamond"/>
          <w:sz w:val="24"/>
          <w:szCs w:val="24"/>
        </w:rPr>
        <w:t xml:space="preserve"> :</w:t>
      </w:r>
      <w:r w:rsidRPr="1AE34594">
        <w:rPr>
          <w:rFonts w:ascii="Times New Roman" w:hAnsi="Times New Roman" w:cs="Times New Roman"/>
          <w:sz w:val="24"/>
          <w:szCs w:val="24"/>
        </w:rPr>
        <w:t xml:space="preserve"> Cohortes de jeunes considérés en lien avec la période éducative primaire</w:t>
      </w:r>
    </w:p>
    <w:p w:rsidR="1AE34594" w:rsidP="009C1596" w:rsidRDefault="1AE34594" w14:paraId="2658E6CE" w14:textId="216E6DD0">
      <w:pPr>
        <w:spacing w:line="360" w:lineRule="auto"/>
        <w:jc w:val="both"/>
      </w:pPr>
      <w:r>
        <w:rPr>
          <w:noProof/>
        </w:rPr>
        <w:drawing>
          <wp:inline distT="0" distB="0" distL="0" distR="0" wp14:anchorId="2FEEF939" wp14:editId="1182A411">
            <wp:extent cx="5753098" cy="2828925"/>
            <wp:effectExtent l="0" t="0" r="0" b="0"/>
            <wp:docPr id="1858040741" name="Picture 185804074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53098" cy="2828925"/>
                    </a:xfrm>
                    <a:prstGeom prst="rect">
                      <a:avLst/>
                    </a:prstGeom>
                  </pic:spPr>
                </pic:pic>
              </a:graphicData>
            </a:graphic>
          </wp:inline>
        </w:drawing>
      </w:r>
      <w:r w:rsidRPr="1AE34594">
        <w:rPr>
          <w:b/>
          <w:bCs/>
        </w:rPr>
        <w:t>Source : Auteur</w:t>
      </w:r>
    </w:p>
    <w:p w:rsidR="00D833F4" w:rsidP="009C1596" w:rsidRDefault="1AE34594" w14:paraId="0939163F" w14:textId="0E7EB1C7">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Dans le cadre de travail, au vu de l’axe temporel court (2012-2019), nous allons en plus de ces critères définis nous assurer que la personne n’a pas migré avant que l’évènement n’ait eu lieu dans sa localité. Pour ce faire, l’on compare la date de l’occurrence du tout premier évènement dans sa localité et le début de sa scolarisation.</w:t>
      </w:r>
      <w:r w:rsidR="003C79DE">
        <w:rPr>
          <w:rFonts w:ascii="Times New Roman" w:hAnsi="Times New Roman" w:cs="Times New Roman"/>
          <w:sz w:val="24"/>
          <w:szCs w:val="24"/>
        </w:rPr>
        <w:t xml:space="preserve"> </w:t>
      </w:r>
    </w:p>
    <w:p w:rsidR="1AE34594" w:rsidP="009C1596" w:rsidRDefault="1AE34594" w14:paraId="7186516F" w14:textId="0DCC6A3C">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Après avoir adopté la stratégie d’identification du groupe traité et du groupe de contrôle, nous adopterons la démarche suivante : </w:t>
      </w:r>
    </w:p>
    <w:p w:rsidR="1AE34594" w:rsidP="009C1596" w:rsidRDefault="1AE34594" w14:paraId="5BC7A717" w14:textId="10DACCF3">
      <w:pPr>
        <w:pStyle w:val="Paragraphedeliste"/>
        <w:numPr>
          <w:ilvl w:val="0"/>
          <w:numId w:val="5"/>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Réalisation de l’estimation par la méthode des doubles différences</w:t>
      </w:r>
    </w:p>
    <w:p w:rsidR="1AE34594" w:rsidP="009C1596" w:rsidRDefault="1AE34594" w14:paraId="29666FAE" w14:textId="2F0020A8">
      <w:pPr>
        <w:pStyle w:val="Paragraphedeliste"/>
        <w:numPr>
          <w:ilvl w:val="0"/>
          <w:numId w:val="5"/>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lastRenderedPageBreak/>
        <w:t>Estimation de l’effet causal via l’appariement par score de propension (PSM)</w:t>
      </w:r>
    </w:p>
    <w:p w:rsidR="1AE34594" w:rsidP="009C1596" w:rsidRDefault="1AE34594" w14:paraId="1ED3CC55" w14:textId="61C54BE3">
      <w:pPr>
        <w:pStyle w:val="Paragraphedeliste"/>
        <w:numPr>
          <w:ilvl w:val="0"/>
          <w:numId w:val="5"/>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Réalisation des tests de placebo et de robustesse</w:t>
      </w:r>
    </w:p>
    <w:p w:rsidR="1AE34594" w:rsidP="009C1596" w:rsidRDefault="1AE34594" w14:paraId="66FA2302" w14:textId="6B4F37FD">
      <w:pPr>
        <w:pStyle w:val="Paragraphedeliste"/>
        <w:numPr>
          <w:ilvl w:val="0"/>
          <w:numId w:val="5"/>
        </w:num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Mise en exergue des potentiels canaux de transmission</w:t>
      </w:r>
    </w:p>
    <w:p w:rsidR="007A7BE3" w:rsidP="009C1596" w:rsidRDefault="1AE34594" w14:paraId="0999B3FB" w14:textId="649279CE">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Force est de constater toutefois que le conflit au Mali est un conflit généralisé et continu, ayant affecté l’ensemble des départements considérés. Ainsi tous les départements ont été “ traités”, pas la même année et avec des intensités variables. Nous avons considéré deux périodes de traitement, au vu de l’évolution de l’incidence des conflits (graphe 2, page). On considère la période 1 (2012-2016), marquant le début du conflit avec une faible intensité et la période 2 (2016-2019) qui est une période à haute intensité des conflits. Cette distinction nous nous sera utile dans la réalisation de l’appariement par score de propension.</w:t>
      </w:r>
    </w:p>
    <w:p w:rsidRPr="007A7BE3" w:rsidR="007A7BE3" w:rsidP="009C1596" w:rsidRDefault="1AE34594" w14:paraId="34CBA1BE" w14:textId="29ED12A1">
      <w:pPr>
        <w:pStyle w:val="Paragraphedeliste"/>
        <w:numPr>
          <w:ilvl w:val="0"/>
          <w:numId w:val="23"/>
        </w:num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Spécification du modèle économétrique</w:t>
      </w:r>
    </w:p>
    <w:p w:rsidR="00095233" w:rsidP="009C1596" w:rsidRDefault="1AE34594" w14:paraId="6EA3CF58" w14:textId="5C75F883">
      <w:p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Modèle théorique</w:t>
      </w:r>
    </w:p>
    <w:p w:rsidR="00095233" w:rsidP="009C1596" w:rsidRDefault="1AE34594" w14:paraId="7E30C79B" w14:textId="60E6B915">
      <w:pPr>
        <w:spacing w:line="360" w:lineRule="auto"/>
        <w:jc w:val="both"/>
        <w:rPr>
          <w:rFonts w:ascii="Times New Roman" w:hAnsi="Times New Roman" w:cs="Times New Roman"/>
          <w:b/>
          <w:bCs/>
          <w:sz w:val="24"/>
          <w:szCs w:val="24"/>
        </w:rPr>
      </w:pPr>
      <w:r w:rsidRPr="1AE34594">
        <w:rPr>
          <w:rFonts w:ascii="Times New Roman" w:hAnsi="Times New Roman" w:cs="Times New Roman"/>
          <w:b/>
          <w:bCs/>
          <w:sz w:val="24"/>
          <w:szCs w:val="24"/>
        </w:rPr>
        <w:t xml:space="preserve">(Voir Green ou livre d’économétrie, Jacquemet) pour modèle théorique de double </w:t>
      </w:r>
      <w:proofErr w:type="spellStart"/>
      <w:r w:rsidRPr="1AE34594">
        <w:rPr>
          <w:rFonts w:ascii="Times New Roman" w:hAnsi="Times New Roman" w:cs="Times New Roman"/>
          <w:b/>
          <w:bCs/>
          <w:sz w:val="24"/>
          <w:szCs w:val="24"/>
        </w:rPr>
        <w:t>difference</w:t>
      </w:r>
      <w:proofErr w:type="spellEnd"/>
      <w:r w:rsidR="007A7BE3">
        <w:rPr>
          <w:rFonts w:ascii="Times New Roman" w:hAnsi="Times New Roman" w:cs="Times New Roman"/>
          <w:b/>
          <w:bCs/>
          <w:sz w:val="24"/>
          <w:szCs w:val="24"/>
        </w:rPr>
        <w:t>)</w:t>
      </w:r>
    </w:p>
    <w:p w:rsidR="00C01496" w:rsidP="009C1596" w:rsidRDefault="00A07508" w14:paraId="3066752E" w14:textId="7777777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Modèle empirique</w:t>
      </w:r>
    </w:p>
    <w:p w:rsidR="00E67FEE" w:rsidP="009C1596" w:rsidRDefault="00E67FEE" w14:paraId="65AA2087"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Nous adoptons une spécification similaire à celle des travaux de </w:t>
      </w:r>
      <w:proofErr w:type="spellStart"/>
      <w:r>
        <w:rPr>
          <w:rFonts w:ascii="Times New Roman" w:hAnsi="Times New Roman" w:cs="Times New Roman"/>
          <w:sz w:val="24"/>
          <w:szCs w:val="24"/>
        </w:rPr>
        <w:t>Dabalen</w:t>
      </w:r>
      <w:proofErr w:type="spellEnd"/>
      <w:r>
        <w:rPr>
          <w:rFonts w:ascii="Times New Roman" w:hAnsi="Times New Roman" w:cs="Times New Roman"/>
          <w:sz w:val="24"/>
          <w:szCs w:val="24"/>
        </w:rPr>
        <w:t xml:space="preserve"> et Paul (2012) qui fait une estimation causale de l’effet de la crise politique de 2002-2010 sur l’éducation en Côte d’Ivo</w:t>
      </w:r>
      <w:r w:rsidR="00C01496">
        <w:rPr>
          <w:rFonts w:ascii="Times New Roman" w:hAnsi="Times New Roman" w:cs="Times New Roman"/>
          <w:sz w:val="24"/>
          <w:szCs w:val="24"/>
        </w:rPr>
        <w:t>ire. Dans leurs travaux, ils évaluent l’effet causal en introduisant dans leur spécification : l’effet fixe du département, l’effet fixe de la cohorte, une variable marquant l’intensité du conflit ainsi que des variables de contrôles pour capter l’effet lié aux caractéristiques individuels du ménage.</w:t>
      </w:r>
    </w:p>
    <w:p w:rsidR="1AE34594" w:rsidP="009C1596" w:rsidRDefault="1AE34594" w14:paraId="62DB3481" w14:textId="0966BBF2">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 xml:space="preserve">Dès lors, mesurer l’effet causal du conflit au mali sur l’éducation revient à estimer via un </w:t>
      </w:r>
      <w:proofErr w:type="spellStart"/>
      <w:r w:rsidRPr="1AE34594">
        <w:rPr>
          <w:rFonts w:ascii="Times New Roman" w:hAnsi="Times New Roman" w:cs="Times New Roman"/>
          <w:sz w:val="24"/>
          <w:szCs w:val="24"/>
        </w:rPr>
        <w:t>Two</w:t>
      </w:r>
      <w:proofErr w:type="spellEnd"/>
      <w:r w:rsidRPr="1AE34594">
        <w:rPr>
          <w:rFonts w:ascii="Times New Roman" w:hAnsi="Times New Roman" w:cs="Times New Roman"/>
          <w:sz w:val="24"/>
          <w:szCs w:val="24"/>
        </w:rPr>
        <w:t xml:space="preserve"> </w:t>
      </w:r>
      <w:proofErr w:type="spellStart"/>
      <w:r w:rsidRPr="1AE34594">
        <w:rPr>
          <w:rFonts w:ascii="Times New Roman" w:hAnsi="Times New Roman" w:cs="Times New Roman"/>
          <w:sz w:val="24"/>
          <w:szCs w:val="24"/>
        </w:rPr>
        <w:t>Ways</w:t>
      </w:r>
      <w:proofErr w:type="spellEnd"/>
      <w:r w:rsidRPr="1AE34594">
        <w:rPr>
          <w:rFonts w:ascii="Times New Roman" w:hAnsi="Times New Roman" w:cs="Times New Roman"/>
          <w:sz w:val="24"/>
          <w:szCs w:val="24"/>
        </w:rPr>
        <w:t xml:space="preserve"> </w:t>
      </w:r>
      <w:proofErr w:type="spellStart"/>
      <w:r w:rsidRPr="1AE34594">
        <w:rPr>
          <w:rFonts w:ascii="Times New Roman" w:hAnsi="Times New Roman" w:cs="Times New Roman"/>
          <w:sz w:val="24"/>
          <w:szCs w:val="24"/>
        </w:rPr>
        <w:t>Fixed</w:t>
      </w:r>
      <w:proofErr w:type="spellEnd"/>
      <w:r w:rsidRPr="1AE34594">
        <w:rPr>
          <w:rFonts w:ascii="Times New Roman" w:hAnsi="Times New Roman" w:cs="Times New Roman"/>
          <w:sz w:val="24"/>
          <w:szCs w:val="24"/>
        </w:rPr>
        <w:t xml:space="preserve"> </w:t>
      </w:r>
      <w:proofErr w:type="spellStart"/>
      <w:r w:rsidRPr="1AE34594">
        <w:rPr>
          <w:rFonts w:ascii="Times New Roman" w:hAnsi="Times New Roman" w:cs="Times New Roman"/>
          <w:sz w:val="24"/>
          <w:szCs w:val="24"/>
        </w:rPr>
        <w:t>Effects</w:t>
      </w:r>
      <w:proofErr w:type="spellEnd"/>
      <w:r w:rsidRPr="1AE34594">
        <w:rPr>
          <w:rFonts w:ascii="Times New Roman" w:hAnsi="Times New Roman" w:cs="Times New Roman"/>
          <w:sz w:val="24"/>
          <w:szCs w:val="24"/>
        </w:rPr>
        <w:t xml:space="preserve"> (TWFE) les paramètres de l’équation suivante :</w:t>
      </w:r>
    </w:p>
    <w:p w:rsidR="00095233" w:rsidP="009C1596" w:rsidRDefault="000B1750" w14:paraId="2EBF4CD9" w14:textId="77777777">
      <w:pPr>
        <w:pStyle w:val="Paragraphedeliste"/>
        <w:numPr>
          <w:ilvl w:val="0"/>
          <w:numId w:val="2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Equation du modèle à introduire</w:t>
      </w:r>
    </w:p>
    <w:p w:rsidRPr="00D83DB7" w:rsidR="00D83DB7" w:rsidP="009C1596" w:rsidRDefault="00D83DB7" w14:paraId="7BF3ED68" w14:textId="77777777">
      <w:pPr>
        <w:spacing w:line="360" w:lineRule="auto"/>
        <w:jc w:val="both"/>
        <w:rPr>
          <w:rFonts w:ascii="Times New Roman" w:hAnsi="Times New Roman" w:cs="Times New Roman"/>
          <w:b/>
          <w:bCs/>
          <w:sz w:val="24"/>
          <w:szCs w:val="24"/>
        </w:rPr>
      </w:pPr>
      <w:commentRangeStart w:id="42"/>
      <w:r>
        <w:rPr>
          <w:noProof/>
        </w:rPr>
        <w:drawing>
          <wp:inline distT="0" distB="0" distL="0" distR="0" wp14:anchorId="20053A89" wp14:editId="03A36B12">
            <wp:extent cx="553402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4025" cy="323850"/>
                    </a:xfrm>
                    <a:prstGeom prst="rect">
                      <a:avLst/>
                    </a:prstGeom>
                  </pic:spPr>
                </pic:pic>
              </a:graphicData>
            </a:graphic>
          </wp:inline>
        </w:drawing>
      </w:r>
      <w:commentRangeEnd w:id="42"/>
      <w:r w:rsidR="002503C2">
        <w:rPr>
          <w:rStyle w:val="Marquedecommentaire"/>
        </w:rPr>
        <w:commentReference w:id="42"/>
      </w:r>
    </w:p>
    <w:p w:rsidR="007E61A5" w:rsidP="009C1596" w:rsidRDefault="00451562" w14:paraId="57E7A10C"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 désigne le nombre d’années d’éducation pour un individu </w:t>
      </w:r>
      <w:r w:rsidRPr="00451562">
        <w:rPr>
          <w:rFonts w:ascii="Times New Roman" w:hAnsi="Times New Roman" w:cs="Times New Roman"/>
          <w:i/>
          <w:iCs/>
          <w:color w:val="000000"/>
          <w:sz w:val="24"/>
          <w:szCs w:val="24"/>
        </w:rPr>
        <w:t>i</w:t>
      </w:r>
      <w:r>
        <w:rPr>
          <w:rFonts w:ascii="Times New Roman" w:hAnsi="Times New Roman" w:cs="Times New Roman"/>
          <w:sz w:val="24"/>
          <w:szCs w:val="24"/>
        </w:rPr>
        <w:t xml:space="preserve">, </w:t>
      </w:r>
      <w:r w:rsidR="000B1750">
        <w:rPr>
          <w:rFonts w:ascii="Times New Roman" w:hAnsi="Times New Roman" w:cs="Times New Roman"/>
          <w:sz w:val="24"/>
          <w:szCs w:val="24"/>
        </w:rPr>
        <w:t>résidant</w:t>
      </w:r>
      <w:r>
        <w:rPr>
          <w:rFonts w:ascii="Times New Roman" w:hAnsi="Times New Roman" w:cs="Times New Roman"/>
          <w:sz w:val="24"/>
          <w:szCs w:val="24"/>
        </w:rPr>
        <w:t xml:space="preserve"> dans le département </w:t>
      </w:r>
      <w:r>
        <w:rPr>
          <w:rFonts w:ascii="Times New Roman" w:hAnsi="Times New Roman" w:cs="Times New Roman"/>
          <w:i/>
          <w:iCs/>
          <w:sz w:val="24"/>
          <w:szCs w:val="24"/>
        </w:rPr>
        <w:t>j</w:t>
      </w:r>
      <w:r>
        <w:rPr>
          <w:rFonts w:ascii="Times New Roman" w:hAnsi="Times New Roman" w:cs="Times New Roman"/>
          <w:sz w:val="24"/>
          <w:szCs w:val="24"/>
        </w:rPr>
        <w:t xml:space="preserve"> </w:t>
      </w:r>
      <w:r w:rsidR="000B1750">
        <w:rPr>
          <w:rFonts w:ascii="Times New Roman" w:hAnsi="Times New Roman" w:cs="Times New Roman"/>
          <w:sz w:val="24"/>
          <w:szCs w:val="24"/>
        </w:rPr>
        <w:t xml:space="preserve">et né au cours de l’année </w:t>
      </w:r>
      <w:r w:rsidR="000B1750">
        <w:rPr>
          <w:rFonts w:ascii="Times New Roman" w:hAnsi="Times New Roman" w:cs="Times New Roman"/>
          <w:i/>
          <w:iCs/>
          <w:sz w:val="24"/>
          <w:szCs w:val="24"/>
        </w:rPr>
        <w:t>t</w:t>
      </w:r>
      <w:r w:rsidR="000C0553">
        <w:rPr>
          <w:rFonts w:ascii="Times New Roman" w:hAnsi="Times New Roman" w:cs="Times New Roman"/>
          <w:i/>
          <w:iCs/>
          <w:sz w:val="24"/>
          <w:szCs w:val="24"/>
        </w:rPr>
        <w:t>,</w:t>
      </w:r>
      <w:r w:rsidR="000C0553">
        <w:rPr>
          <w:rFonts w:ascii="Times New Roman" w:hAnsi="Times New Roman" w:cs="Times New Roman"/>
          <w:sz w:val="24"/>
          <w:szCs w:val="24"/>
        </w:rPr>
        <w:t xml:space="preserve"> </w:t>
      </w:r>
      <w:proofErr w:type="spellStart"/>
      <w:r w:rsidR="000C0553">
        <w:rPr>
          <w:rFonts w:ascii="Times New Roman" w:hAnsi="Times New Roman" w:cs="Times New Roman"/>
          <w:sz w:val="24"/>
          <w:szCs w:val="24"/>
        </w:rPr>
        <w:t>Department</w:t>
      </w:r>
      <w:proofErr w:type="spellEnd"/>
      <w:r w:rsidR="000C0553">
        <w:rPr>
          <w:rFonts w:ascii="Times New Roman" w:hAnsi="Times New Roman" w:cs="Times New Roman"/>
          <w:sz w:val="24"/>
          <w:szCs w:val="24"/>
        </w:rPr>
        <w:t xml:space="preserve"> (j) est une variable indicatrice qui marque l’effet fixe du </w:t>
      </w:r>
      <w:r w:rsidR="00D83DB7">
        <w:rPr>
          <w:rFonts w:ascii="Times New Roman" w:hAnsi="Times New Roman" w:cs="Times New Roman"/>
          <w:sz w:val="24"/>
          <w:szCs w:val="24"/>
        </w:rPr>
        <w:t>département de</w:t>
      </w:r>
      <w:r w:rsidR="000C0553">
        <w:rPr>
          <w:rFonts w:ascii="Times New Roman" w:hAnsi="Times New Roman" w:cs="Times New Roman"/>
          <w:sz w:val="24"/>
          <w:szCs w:val="24"/>
        </w:rPr>
        <w:t xml:space="preserve"> résidence au moment des faits.</w:t>
      </w:r>
    </w:p>
    <w:p w:rsidR="00D83DB7" w:rsidP="009C1596" w:rsidRDefault="00D83DB7" w14:paraId="6C1A2359" w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Birth (1-t) est un paramètre qui marque l’effet fixe de la cohorte (groupe d’âge) à laquelle l’on appartient.</w:t>
      </w:r>
    </w:p>
    <w:p w:rsidR="00D83DB7" w:rsidP="009C1596" w:rsidRDefault="00D83DB7" w14:paraId="41CAECF1" w14:textId="7777777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Treat</w:t>
      </w:r>
      <w:proofErr w:type="spellEnd"/>
      <w:r>
        <w:rPr>
          <w:rFonts w:ascii="Times New Roman" w:hAnsi="Times New Roman" w:cs="Times New Roman"/>
          <w:sz w:val="24"/>
          <w:szCs w:val="24"/>
        </w:rPr>
        <w:t xml:space="preserve"> (i) est une variable binaire, qui prend la valeur 1 si l’individu </w:t>
      </w:r>
      <w:r>
        <w:rPr>
          <w:rFonts w:ascii="Times New Roman" w:hAnsi="Times New Roman" w:cs="Times New Roman"/>
          <w:i/>
          <w:iCs/>
          <w:sz w:val="24"/>
          <w:szCs w:val="24"/>
        </w:rPr>
        <w:t xml:space="preserve">i </w:t>
      </w:r>
      <w:r>
        <w:rPr>
          <w:rFonts w:ascii="Times New Roman" w:hAnsi="Times New Roman" w:cs="Times New Roman"/>
          <w:sz w:val="24"/>
          <w:szCs w:val="24"/>
        </w:rPr>
        <w:t>appartient à la cohorte dont l’âge permet qu’il soit traité et 0 sinon.</w:t>
      </w:r>
    </w:p>
    <w:p w:rsidR="00D83DB7" w:rsidP="009C1596" w:rsidRDefault="00D83DB7" w14:paraId="20F0AAB3" w14:textId="7777777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War</w:t>
      </w:r>
      <w:proofErr w:type="spellEnd"/>
      <w:r>
        <w:rPr>
          <w:rFonts w:ascii="Times New Roman" w:hAnsi="Times New Roman" w:cs="Times New Roman"/>
          <w:sz w:val="24"/>
          <w:szCs w:val="24"/>
        </w:rPr>
        <w:t xml:space="preserve"> (j) est une variable qui permet de mesurer l’intensité du conflit. Elle peut être binaire (conflit ou pas conflit) ou peut être continue si l’on considère </w:t>
      </w:r>
      <w:r w:rsidR="00534C90">
        <w:rPr>
          <w:rFonts w:ascii="Times New Roman" w:hAnsi="Times New Roman" w:cs="Times New Roman"/>
          <w:sz w:val="24"/>
          <w:szCs w:val="24"/>
        </w:rPr>
        <w:t>d’autres variables continues pour capter l’amplitude du conflit.</w:t>
      </w:r>
    </w:p>
    <w:p w:rsidR="00534C90" w:rsidP="009C1596" w:rsidRDefault="1AE34594" w14:paraId="4BD16400" w14:textId="1A2C9E94">
      <w:pPr>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X(i) est un vecteur de variables de contrôles représentant les caractéristiques sociodémographiques de l’individu et du ménage auquel il appartient (Sexe, âge, ethnie, milieu de résidence, religion, etc.…).</w:t>
      </w:r>
    </w:p>
    <w:p w:rsidRPr="00D83DB7" w:rsidR="00D83DB7" w:rsidP="00773823" w:rsidRDefault="1AE34594" w14:paraId="3AF63F13" w14:textId="675FA168">
      <w:pPr>
        <w:shd w:val="clear" w:color="auto" w:fill="B4C6E7" w:themeFill="accent1" w:themeFillTint="66"/>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Cette estimation de l’effet causal par un TWFE abonde dans la littérature économique et économétrique. En effet, pendant longtemps les chercheurs ont assimilé le TWFE à l’estimateur (DD). C’est ainsi que de Chaisemartin et d’</w:t>
      </w:r>
      <w:proofErr w:type="spellStart"/>
      <w:r w:rsidRPr="1AE34594">
        <w:rPr>
          <w:rFonts w:ascii="Times New Roman" w:hAnsi="Times New Roman" w:cs="Times New Roman"/>
          <w:sz w:val="24"/>
          <w:szCs w:val="24"/>
        </w:rPr>
        <w:t>Haultfoeuille</w:t>
      </w:r>
      <w:proofErr w:type="spellEnd"/>
      <w:r w:rsidRPr="1AE34594">
        <w:rPr>
          <w:rFonts w:ascii="Times New Roman" w:hAnsi="Times New Roman" w:cs="Times New Roman"/>
          <w:sz w:val="24"/>
          <w:szCs w:val="24"/>
        </w:rPr>
        <w:t xml:space="preserve"> (2021a) ont mené une enquête sur les 20 meilleurs articles les plus cités par google scholar et publiés par l’American </w:t>
      </w:r>
      <w:proofErr w:type="spellStart"/>
      <w:r w:rsidRPr="1AE34594">
        <w:rPr>
          <w:rFonts w:ascii="Times New Roman" w:hAnsi="Times New Roman" w:cs="Times New Roman"/>
          <w:sz w:val="24"/>
          <w:szCs w:val="24"/>
        </w:rPr>
        <w:t>Economic</w:t>
      </w:r>
      <w:proofErr w:type="spellEnd"/>
      <w:r w:rsidRPr="1AE34594">
        <w:rPr>
          <w:rFonts w:ascii="Times New Roman" w:hAnsi="Times New Roman" w:cs="Times New Roman"/>
          <w:sz w:val="24"/>
          <w:szCs w:val="24"/>
        </w:rPr>
        <w:t xml:space="preserve"> </w:t>
      </w:r>
      <w:proofErr w:type="spellStart"/>
      <w:r w:rsidRPr="1AE34594">
        <w:rPr>
          <w:rFonts w:ascii="Times New Roman" w:hAnsi="Times New Roman" w:cs="Times New Roman"/>
          <w:sz w:val="24"/>
          <w:szCs w:val="24"/>
        </w:rPr>
        <w:t>Review</w:t>
      </w:r>
      <w:proofErr w:type="spellEnd"/>
      <w:r w:rsidRPr="1AE34594">
        <w:rPr>
          <w:rFonts w:ascii="Times New Roman" w:hAnsi="Times New Roman" w:cs="Times New Roman"/>
          <w:sz w:val="24"/>
          <w:szCs w:val="24"/>
        </w:rPr>
        <w:t xml:space="preserve"> entre 2015 et 2019. Les résultats indiquent que sur 100 articles, 26 ont fait recours au moins à une régression TWFE pour estimer l’effet causal d’un traitement sur la variable dépendante. Des études récentes montrent que l’estimateur TWFE est équivalent à l’estimateur DD si l’hypothèse des tendances parallèles est vérifiée, l’effet du traitement constant entre les groupes et dans le temps. L’estimateur TWFE souffre dès lors de robustesse lorsque nous sommes dans un contexte d’hétérogénéité dans le traitement et de variation dans la dynamique temporelle. De ce constat, des méthodes d’estimation alternatives ont été mises au point pour relâcher partiellement la contrainte de tendance parallèle pour des tendances parallèles conditionnelles (Abadie, 2005), les tendances différentielles bornées (</w:t>
      </w:r>
      <w:proofErr w:type="spellStart"/>
      <w:r w:rsidRPr="1AE34594">
        <w:rPr>
          <w:rFonts w:ascii="Times New Roman" w:hAnsi="Times New Roman" w:cs="Times New Roman"/>
          <w:sz w:val="24"/>
          <w:szCs w:val="24"/>
        </w:rPr>
        <w:t>Rambachan</w:t>
      </w:r>
      <w:proofErr w:type="spellEnd"/>
      <w:r w:rsidRPr="1AE34594">
        <w:rPr>
          <w:rFonts w:ascii="Times New Roman" w:hAnsi="Times New Roman" w:cs="Times New Roman"/>
          <w:sz w:val="24"/>
          <w:szCs w:val="24"/>
        </w:rPr>
        <w:t xml:space="preserve"> et Roth, 2023) ou des estimateurs de contrôles synthétiques (Abadie et al. 2010).</w:t>
      </w:r>
    </w:p>
    <w:p w:rsidR="1AE34594" w:rsidP="00773823" w:rsidRDefault="1AE34594" w14:paraId="6351F448" w14:textId="45B34C83">
      <w:pPr>
        <w:shd w:val="clear" w:color="auto" w:fill="B4C6E7" w:themeFill="accent1" w:themeFillTint="66"/>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Dans notre cas de figure, l’on constate que : (i) tous les départements ont subi au moins une fois des conflits armés au cours de la période considérée, (ii) il y a une variabilité du traitement (pas constant) car le conflit est plus intense sur la période (2016-2019) et relativement modéré sur la période (2012-2016) et l’intensité variable d’un département à un autre et finalement l’on note (iii) la présence d’une dynamique car les traitements passés influencent de même la variable dépendante (le choc n’est pas absorbé).</w:t>
      </w:r>
    </w:p>
    <w:p w:rsidR="1AE34594" w:rsidP="00773823" w:rsidRDefault="1AE34594" w14:paraId="0627DCDF" w14:textId="6F0E0D26">
      <w:pPr>
        <w:shd w:val="clear" w:color="auto" w:fill="B4C6E7" w:themeFill="accent1" w:themeFillTint="66"/>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lastRenderedPageBreak/>
        <w:t>Au vu de cela, nous avons opté pour une spécification et un mode d’estimation qui sera robuste aux hétérogénéités, tenant compte de l’aspect dynamique du traitement et continu comme présenté chez (de Chaisemartin et d’</w:t>
      </w:r>
      <w:proofErr w:type="spellStart"/>
      <w:r w:rsidRPr="1AE34594">
        <w:rPr>
          <w:rFonts w:ascii="Times New Roman" w:hAnsi="Times New Roman" w:cs="Times New Roman"/>
          <w:sz w:val="24"/>
          <w:szCs w:val="24"/>
        </w:rPr>
        <w:t>Haultfoeuille</w:t>
      </w:r>
      <w:proofErr w:type="spellEnd"/>
      <w:r w:rsidRPr="1AE34594">
        <w:rPr>
          <w:rFonts w:ascii="Times New Roman" w:hAnsi="Times New Roman" w:cs="Times New Roman"/>
          <w:sz w:val="24"/>
          <w:szCs w:val="24"/>
        </w:rPr>
        <w:t xml:space="preserve"> ,2021a, 2021b, 2022, 2023).</w:t>
      </w:r>
    </w:p>
    <w:p w:rsidR="1AE34594" w:rsidP="00773823" w:rsidRDefault="1AE34594" w14:paraId="039BEB25" w14:textId="27DE8672">
      <w:pPr>
        <w:shd w:val="clear" w:color="auto" w:fill="B4C6E7" w:themeFill="accent1" w:themeFillTint="66"/>
        <w:spacing w:line="360" w:lineRule="auto"/>
        <w:jc w:val="both"/>
        <w:rPr>
          <w:rFonts w:ascii="Times New Roman" w:hAnsi="Times New Roman" w:cs="Times New Roman"/>
          <w:sz w:val="24"/>
          <w:szCs w:val="24"/>
        </w:rPr>
      </w:pPr>
      <w:r w:rsidRPr="1AE34594">
        <w:rPr>
          <w:rFonts w:ascii="Times New Roman" w:hAnsi="Times New Roman" w:cs="Times New Roman"/>
          <w:sz w:val="24"/>
          <w:szCs w:val="24"/>
        </w:rPr>
        <w:t>La spécification du modèle se présente comme suit :</w:t>
      </w:r>
    </w:p>
    <w:p w:rsidR="1AE34594" w:rsidP="00773823" w:rsidRDefault="1AE34594" w14:paraId="6FB28FA1" w14:textId="36E4EBF8">
      <w:pPr>
        <w:shd w:val="clear" w:color="auto" w:fill="B4C6E7" w:themeFill="accent1" w:themeFillTint="66"/>
        <w:spacing w:line="360" w:lineRule="auto"/>
        <w:jc w:val="both"/>
        <w:rPr>
          <w:rFonts w:ascii="Times New Roman" w:hAnsi="Times New Roman" w:cs="Times New Roman"/>
          <w:sz w:val="24"/>
          <w:szCs w:val="24"/>
        </w:rPr>
      </w:pPr>
      <w:r w:rsidRPr="1AE34594">
        <w:rPr>
          <w:rFonts w:ascii="Times New Roman" w:hAnsi="Times New Roman" w:cs="Times New Roman"/>
          <w:b/>
          <w:bCs/>
          <w:sz w:val="24"/>
          <w:szCs w:val="24"/>
        </w:rPr>
        <w:t xml:space="preserve">Equation (2) </w:t>
      </w:r>
      <w:r w:rsidRPr="1AE34594">
        <w:rPr>
          <w:rFonts w:ascii="Times New Roman" w:hAnsi="Times New Roman" w:cs="Times New Roman"/>
          <w:sz w:val="24"/>
          <w:szCs w:val="24"/>
        </w:rPr>
        <w:t>de de Chaisemartin et d’</w:t>
      </w:r>
      <w:proofErr w:type="spellStart"/>
      <w:r w:rsidRPr="1AE34594">
        <w:rPr>
          <w:rFonts w:ascii="Times New Roman" w:hAnsi="Times New Roman" w:cs="Times New Roman"/>
          <w:sz w:val="24"/>
          <w:szCs w:val="24"/>
        </w:rPr>
        <w:t>Haultfoeuille</w:t>
      </w:r>
      <w:proofErr w:type="spellEnd"/>
    </w:p>
    <w:p w:rsidRPr="009857B0" w:rsidR="1AE34594" w:rsidP="009C1596" w:rsidRDefault="1AE34594" w14:paraId="510AC024" w14:textId="76E82561">
      <w:pPr>
        <w:pStyle w:val="Titre1"/>
        <w:spacing w:line="360" w:lineRule="auto"/>
        <w:jc w:val="both"/>
        <w:rPr>
          <w:rFonts w:eastAsia="Times New Roman" w:cs="Times New Roman"/>
          <w:b/>
          <w:bCs/>
          <w:sz w:val="24"/>
          <w:szCs w:val="24"/>
        </w:rPr>
      </w:pPr>
      <w:bookmarkStart w:name="_Toc151644016" w:id="43"/>
      <w:r w:rsidRPr="009857B0">
        <w:rPr>
          <w:rFonts w:eastAsia="Times New Roman" w:cs="Times New Roman"/>
          <w:b/>
          <w:bCs/>
          <w:sz w:val="24"/>
          <w:szCs w:val="24"/>
        </w:rPr>
        <w:t xml:space="preserve">CHAPITRE </w:t>
      </w:r>
      <w:proofErr w:type="gramStart"/>
      <w:r w:rsidRPr="009857B0" w:rsidR="00C450D8">
        <w:rPr>
          <w:rFonts w:eastAsia="Times New Roman" w:cs="Times New Roman"/>
          <w:b/>
          <w:bCs/>
          <w:sz w:val="24"/>
          <w:szCs w:val="24"/>
        </w:rPr>
        <w:t>4:</w:t>
      </w:r>
      <w:proofErr w:type="gramEnd"/>
      <w:r w:rsidRPr="009857B0">
        <w:rPr>
          <w:rFonts w:eastAsia="Times New Roman" w:cs="Times New Roman"/>
          <w:b/>
          <w:bCs/>
          <w:sz w:val="24"/>
          <w:szCs w:val="24"/>
        </w:rPr>
        <w:t xml:space="preserve"> RESULTATS ET INTERPRETATIONS</w:t>
      </w:r>
      <w:bookmarkEnd w:id="43"/>
    </w:p>
    <w:p w:rsidR="1AE34594" w:rsidP="1AE34594" w:rsidRDefault="00D44D3E" w14:paraId="7D7A728B" w14:textId="686D6F3B">
      <w:pPr>
        <w:spacing w:line="360" w:lineRule="auto"/>
        <w:jc w:val="both"/>
        <w:rPr>
          <w:rFonts w:ascii="Times New Roman" w:hAnsi="Times New Roman" w:cs="Times New Roman"/>
          <w:color w:val="000000" w:themeColor="text1"/>
          <w:sz w:val="24"/>
          <w:szCs w:val="24"/>
        </w:rPr>
      </w:pPr>
      <w:r w:rsidRPr="00D44D3E">
        <w:rPr>
          <w:rFonts w:ascii="Times New Roman" w:hAnsi="Times New Roman" w:cs="Times New Roman"/>
          <w:color w:val="000000" w:themeColor="text1"/>
          <w:sz w:val="24"/>
          <w:szCs w:val="24"/>
        </w:rPr>
        <w:t>Dans ce chapitre, il s</w:t>
      </w:r>
      <w:r>
        <w:rPr>
          <w:rFonts w:ascii="Times New Roman" w:hAnsi="Times New Roman" w:cs="Times New Roman"/>
          <w:color w:val="000000" w:themeColor="text1"/>
          <w:sz w:val="24"/>
          <w:szCs w:val="24"/>
        </w:rPr>
        <w:t>’agit de présenter d’une part les résultats de nos estimations économétriques et d’autre part les interprétations économétriques et économiques sous-jacentes.</w:t>
      </w:r>
      <w:r w:rsidR="00A222D1">
        <w:rPr>
          <w:rFonts w:ascii="Times New Roman" w:hAnsi="Times New Roman" w:cs="Times New Roman"/>
          <w:color w:val="000000" w:themeColor="text1"/>
          <w:sz w:val="24"/>
          <w:szCs w:val="24"/>
        </w:rPr>
        <w:t xml:space="preserve"> Il se scindera dès lors en deux sections à savoir (i) la présentation des résultats et (ii) l’interprétations des résultats.</w:t>
      </w:r>
    </w:p>
    <w:p w:rsidRPr="00A222D1" w:rsidR="00A222D1" w:rsidP="00A222D1" w:rsidRDefault="00A222D1" w14:paraId="2AF21CE9" w14:textId="4883E921">
      <w:pPr>
        <w:pStyle w:val="Titre2"/>
        <w:spacing w:line="360" w:lineRule="auto"/>
        <w:jc w:val="both"/>
        <w:rPr>
          <w:rFonts w:ascii="Times New Roman" w:hAnsi="Times New Roman" w:cs="Times New Roman"/>
          <w:b/>
          <w:bCs/>
          <w:color w:val="auto"/>
          <w:sz w:val="24"/>
          <w:szCs w:val="24"/>
        </w:rPr>
      </w:pPr>
      <w:bookmarkStart w:name="_Toc151644017" w:id="44"/>
      <w:r w:rsidRPr="00A222D1">
        <w:rPr>
          <w:rFonts w:ascii="Times New Roman" w:hAnsi="Times New Roman" w:cs="Times New Roman"/>
          <w:b/>
          <w:bCs/>
          <w:color w:val="auto"/>
          <w:sz w:val="24"/>
          <w:szCs w:val="24"/>
        </w:rPr>
        <w:t>SECTION 1 : PRESENTATIONS DES RESULTATS</w:t>
      </w:r>
      <w:bookmarkEnd w:id="44"/>
    </w:p>
    <w:p w:rsidRPr="0024338D" w:rsidR="1AE34594" w:rsidP="1AE34594" w:rsidRDefault="0024338D" w14:paraId="15849E9B" w14:textId="28EE009F">
      <w:pPr>
        <w:spacing w:line="360" w:lineRule="auto"/>
        <w:jc w:val="both"/>
        <w:rPr>
          <w:rFonts w:ascii="Times New Roman" w:hAnsi="Times New Roman" w:cs="Times New Roman"/>
          <w:color w:val="000000" w:themeColor="text1"/>
          <w:sz w:val="24"/>
          <w:szCs w:val="24"/>
        </w:rPr>
      </w:pPr>
      <w:r w:rsidRPr="0024338D">
        <w:rPr>
          <w:rFonts w:ascii="Times New Roman" w:hAnsi="Times New Roman" w:cs="Times New Roman"/>
          <w:color w:val="000000" w:themeColor="text1"/>
          <w:sz w:val="24"/>
          <w:szCs w:val="24"/>
        </w:rPr>
        <w:t>Les résultats à présenter concernent principalement l’impact des conflits armés sur le nombre d’années d’éducation, les canaux de transmissions ainsi que les tests de validité et de robustesse des modèles.</w:t>
      </w:r>
    </w:p>
    <w:p w:rsidRPr="00455965" w:rsidR="00A222D1" w:rsidP="00455965" w:rsidRDefault="0024338D" w14:paraId="428D18E0" w14:textId="35F687E4">
      <w:pPr>
        <w:pStyle w:val="Paragraphedeliste"/>
        <w:numPr>
          <w:ilvl w:val="0"/>
          <w:numId w:val="34"/>
        </w:numPr>
        <w:spacing w:line="360" w:lineRule="auto"/>
        <w:jc w:val="both"/>
        <w:rPr>
          <w:rFonts w:ascii="Times New Roman" w:hAnsi="Times New Roman" w:cs="Times New Roman"/>
          <w:b/>
          <w:bCs/>
          <w:color w:val="000000" w:themeColor="text1"/>
          <w:sz w:val="24"/>
          <w:szCs w:val="24"/>
        </w:rPr>
      </w:pPr>
      <w:r w:rsidRPr="00455965">
        <w:rPr>
          <w:rFonts w:ascii="Times New Roman" w:hAnsi="Times New Roman" w:cs="Times New Roman"/>
          <w:b/>
          <w:bCs/>
          <w:color w:val="000000" w:themeColor="text1"/>
          <w:sz w:val="24"/>
          <w:szCs w:val="24"/>
        </w:rPr>
        <w:t>IMPACT</w:t>
      </w:r>
      <w:r w:rsidR="007D6B26">
        <w:rPr>
          <w:rFonts w:ascii="Times New Roman" w:hAnsi="Times New Roman" w:cs="Times New Roman"/>
          <w:b/>
          <w:bCs/>
          <w:color w:val="000000" w:themeColor="text1"/>
          <w:sz w:val="24"/>
          <w:szCs w:val="24"/>
        </w:rPr>
        <w:t xml:space="preserve"> </w:t>
      </w:r>
      <w:r w:rsidRPr="00455965">
        <w:rPr>
          <w:rFonts w:ascii="Times New Roman" w:hAnsi="Times New Roman" w:cs="Times New Roman"/>
          <w:b/>
          <w:bCs/>
          <w:color w:val="000000" w:themeColor="text1"/>
          <w:sz w:val="24"/>
          <w:szCs w:val="24"/>
        </w:rPr>
        <w:t>DES CONFLITS ARMES SUR LE NOMBRE D’ANNEES D’EDUCATION</w:t>
      </w:r>
    </w:p>
    <w:p w:rsidR="000478BA" w:rsidP="00455965" w:rsidRDefault="0024338D" w14:paraId="4D1F30BD" w14:textId="7777777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Bien avant d’évaluer l’impact des conflits ar</w:t>
      </w:r>
      <w:r w:rsidR="00937750">
        <w:rPr>
          <w:rFonts w:ascii="Times New Roman" w:hAnsi="Times New Roman" w:cs="Times New Roman"/>
          <w:color w:val="000000" w:themeColor="text1"/>
          <w:sz w:val="24"/>
          <w:szCs w:val="24"/>
        </w:rPr>
        <w:t xml:space="preserve">més sur le nombre d’années d’éducation, il nous incombe de trouver les déterminants du nombre d’années d’éducation au Mali. </w:t>
      </w:r>
    </w:p>
    <w:p w:rsidRPr="000478BA" w:rsidR="000478BA" w:rsidP="000478BA" w:rsidRDefault="000478BA" w14:paraId="79810C8E" w14:textId="1299816D">
      <w:pPr>
        <w:pStyle w:val="Paragraphedeliste"/>
        <w:numPr>
          <w:ilvl w:val="0"/>
          <w:numId w:val="35"/>
        </w:numPr>
        <w:spacing w:line="360" w:lineRule="auto"/>
        <w:jc w:val="both"/>
        <w:rPr>
          <w:rFonts w:ascii="Times New Roman" w:hAnsi="Times New Roman" w:cs="Times New Roman"/>
          <w:b/>
          <w:bCs/>
          <w:color w:val="000000" w:themeColor="text1"/>
          <w:sz w:val="24"/>
          <w:szCs w:val="24"/>
        </w:rPr>
      </w:pPr>
      <w:r w:rsidRPr="000478BA">
        <w:rPr>
          <w:rFonts w:ascii="Times New Roman" w:hAnsi="Times New Roman" w:cs="Times New Roman"/>
          <w:b/>
          <w:bCs/>
          <w:color w:val="000000" w:themeColor="text1"/>
          <w:sz w:val="24"/>
          <w:szCs w:val="24"/>
        </w:rPr>
        <w:t>Les déterminants du nombre d’années d’éducation au Mali</w:t>
      </w:r>
    </w:p>
    <w:p w:rsidR="0024338D" w:rsidP="00455965" w:rsidRDefault="00937750" w14:paraId="63AEFBE5" w14:textId="50118F61">
      <w:pPr>
        <w:spacing w:line="360" w:lineRule="auto"/>
        <w:jc w:val="both"/>
        <w:rPr>
          <w:rFonts w:ascii="Times New Roman" w:hAnsi="Times New Roman" w:cs="Times New Roman"/>
          <w:color w:val="000000" w:themeColor="text1"/>
          <w:sz w:val="24"/>
          <w:szCs w:val="24"/>
        </w:rPr>
      </w:pPr>
      <w:del w:author="Franck Arnold Junior Migone" w:date="2023-11-29T11:53:00Z" w:id="45">
        <w:r w:rsidDel="0095799C">
          <w:rPr>
            <w:rFonts w:ascii="Times New Roman" w:hAnsi="Times New Roman" w:cs="Times New Roman"/>
            <w:color w:val="000000" w:themeColor="text1"/>
            <w:sz w:val="24"/>
            <w:szCs w:val="24"/>
          </w:rPr>
          <w:delText>A notre connaissance, l’étude la plus récente</w:delText>
        </w:r>
        <w:r w:rsidDel="0095799C" w:rsidR="000478BA">
          <w:rPr>
            <w:rFonts w:ascii="Times New Roman" w:hAnsi="Times New Roman" w:cs="Times New Roman"/>
            <w:color w:val="000000" w:themeColor="text1"/>
            <w:sz w:val="24"/>
            <w:szCs w:val="24"/>
          </w:rPr>
          <w:delText xml:space="preserve"> en lien avec </w:delText>
        </w:r>
      </w:del>
      <w:proofErr w:type="gramStart"/>
      <w:r w:rsidR="000478BA">
        <w:rPr>
          <w:rFonts w:ascii="Times New Roman" w:hAnsi="Times New Roman" w:cs="Times New Roman"/>
          <w:color w:val="000000" w:themeColor="text1"/>
          <w:sz w:val="24"/>
          <w:szCs w:val="24"/>
        </w:rPr>
        <w:t>le</w:t>
      </w:r>
      <w:proofErr w:type="gramEnd"/>
      <w:r w:rsidR="000478BA">
        <w:rPr>
          <w:rFonts w:ascii="Times New Roman" w:hAnsi="Times New Roman" w:cs="Times New Roman"/>
          <w:color w:val="000000" w:themeColor="text1"/>
          <w:sz w:val="24"/>
          <w:szCs w:val="24"/>
        </w:rPr>
        <w:t xml:space="preserve"> nombre d’années d’éducation</w:t>
      </w:r>
      <w:r>
        <w:rPr>
          <w:rFonts w:ascii="Times New Roman" w:hAnsi="Times New Roman" w:cs="Times New Roman"/>
          <w:color w:val="000000" w:themeColor="text1"/>
          <w:sz w:val="24"/>
          <w:szCs w:val="24"/>
        </w:rPr>
        <w:t xml:space="preserve"> est celle de </w:t>
      </w:r>
      <w:proofErr w:type="spellStart"/>
      <w:r>
        <w:rPr>
          <w:rFonts w:ascii="Times New Roman" w:hAnsi="Times New Roman" w:cs="Times New Roman"/>
          <w:color w:val="000000" w:themeColor="text1"/>
          <w:sz w:val="24"/>
          <w:szCs w:val="24"/>
        </w:rPr>
        <w:t>Bouare</w:t>
      </w:r>
      <w:proofErr w:type="spellEnd"/>
      <w:r>
        <w:rPr>
          <w:rFonts w:ascii="Times New Roman" w:hAnsi="Times New Roman" w:cs="Times New Roman"/>
          <w:color w:val="000000" w:themeColor="text1"/>
          <w:sz w:val="24"/>
          <w:szCs w:val="24"/>
        </w:rPr>
        <w:t xml:space="preserve"> et al. (2012) qui porte sur les déterminants de la fréquentation scolaire.</w:t>
      </w:r>
      <w:r w:rsidR="004D49F5">
        <w:rPr>
          <w:rFonts w:ascii="Times New Roman" w:hAnsi="Times New Roman" w:cs="Times New Roman"/>
          <w:color w:val="000000" w:themeColor="text1"/>
          <w:sz w:val="24"/>
          <w:szCs w:val="24"/>
        </w:rPr>
        <w:t xml:space="preserve"> Les principaux facteurs mis en exergue sont les contraintes économiques (chômage, secteur d’activité des parents), culturelles (niveau d’éducation des parents, sexe, poids de la région) et du milieu de résidence (rural ou urbain).</w:t>
      </w:r>
    </w:p>
    <w:p w:rsidR="004D49F5" w:rsidP="00455965" w:rsidRDefault="004D49F5" w14:paraId="1D432028" w14:textId="2F479EE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Nous estimons les déterminants du nombre d’années en utilisant la spécification suivante :</w:t>
      </w:r>
    </w:p>
    <w:p w:rsidR="004D49F5" w:rsidP="00455965" w:rsidRDefault="000B22F5" w14:paraId="7213F87E" w14:textId="08F0F712">
      <w:pPr>
        <w:spacing w:line="360" w:lineRule="auto"/>
        <w:jc w:val="both"/>
        <w:rPr>
          <w:rFonts w:ascii="Times New Roman" w:hAnsi="Times New Roman" w:cs="Times New Roman"/>
          <w:color w:val="000000" w:themeColor="text1"/>
          <w:sz w:val="24"/>
          <w:szCs w:val="24"/>
          <w:lang w:val="it-IT"/>
        </w:rPr>
      </w:pPr>
      <w:commentRangeStart w:id="46"/>
      <w:r w:rsidRPr="000B22F5">
        <w:rPr>
          <w:rFonts w:ascii="Times New Roman" w:hAnsi="Times New Roman" w:cs="Times New Roman"/>
          <w:color w:val="000000" w:themeColor="text1"/>
          <w:sz w:val="24"/>
          <w:szCs w:val="24"/>
          <w:lang w:val="it-IT"/>
        </w:rPr>
        <w:t>Y</w:t>
      </w:r>
      <w:r>
        <w:rPr>
          <w:rFonts w:ascii="Times New Roman" w:hAnsi="Times New Roman" w:cs="Times New Roman"/>
          <w:color w:val="000000" w:themeColor="text1"/>
          <w:sz w:val="24"/>
          <w:szCs w:val="24"/>
          <w:lang w:val="it-IT"/>
        </w:rPr>
        <w:t>(i)</w:t>
      </w:r>
      <w:r w:rsidRPr="000B22F5">
        <w:rPr>
          <w:rFonts w:ascii="Times New Roman" w:hAnsi="Times New Roman" w:cs="Times New Roman"/>
          <w:color w:val="000000" w:themeColor="text1"/>
          <w:sz w:val="24"/>
          <w:szCs w:val="24"/>
          <w:lang w:val="it-IT"/>
        </w:rPr>
        <w:t xml:space="preserve">= alpha + </w:t>
      </w:r>
      <w:r w:rsidRPr="000B22F5" w:rsidR="0022356D">
        <w:rPr>
          <w:rFonts w:ascii="Times New Roman" w:hAnsi="Times New Roman" w:cs="Times New Roman"/>
          <w:color w:val="000000" w:themeColor="text1"/>
          <w:sz w:val="24"/>
          <w:szCs w:val="24"/>
          <w:lang w:val="it-IT"/>
        </w:rPr>
        <w:t>beta (</w:t>
      </w:r>
      <w:r w:rsidRPr="000B22F5">
        <w:rPr>
          <w:rFonts w:ascii="Times New Roman" w:hAnsi="Times New Roman" w:cs="Times New Roman"/>
          <w:color w:val="000000" w:themeColor="text1"/>
          <w:sz w:val="24"/>
          <w:szCs w:val="24"/>
          <w:lang w:val="it-IT"/>
        </w:rPr>
        <w:t>0) Xi + beta (1) Di</w:t>
      </w:r>
      <w:r>
        <w:rPr>
          <w:rFonts w:ascii="Times New Roman" w:hAnsi="Times New Roman" w:cs="Times New Roman"/>
          <w:color w:val="000000" w:themeColor="text1"/>
          <w:sz w:val="24"/>
          <w:szCs w:val="24"/>
          <w:lang w:val="it-IT"/>
        </w:rPr>
        <w:t xml:space="preserve"> + epsillon(i) </w:t>
      </w:r>
      <w:commentRangeEnd w:id="46"/>
      <w:r w:rsidR="0095799C">
        <w:rPr>
          <w:rStyle w:val="Marquedecommentaire"/>
        </w:rPr>
        <w:commentReference w:id="46"/>
      </w:r>
    </w:p>
    <w:p w:rsidR="000B22F5" w:rsidP="00455965" w:rsidRDefault="000B22F5" w14:paraId="5818A353" w14:textId="3537DB96">
      <w:pPr>
        <w:spacing w:line="360" w:lineRule="auto"/>
        <w:jc w:val="both"/>
        <w:rPr>
          <w:rFonts w:ascii="Times New Roman" w:hAnsi="Times New Roman" w:cs="Times New Roman"/>
          <w:color w:val="000000" w:themeColor="text1"/>
          <w:sz w:val="24"/>
          <w:szCs w:val="24"/>
        </w:rPr>
      </w:pPr>
      <w:r w:rsidRPr="000B22F5">
        <w:rPr>
          <w:rFonts w:ascii="Times New Roman" w:hAnsi="Times New Roman" w:cs="Times New Roman"/>
          <w:color w:val="000000" w:themeColor="text1"/>
          <w:sz w:val="24"/>
          <w:szCs w:val="24"/>
        </w:rPr>
        <w:t>Avec Xi un ensemble d</w:t>
      </w:r>
      <w:r>
        <w:rPr>
          <w:rFonts w:ascii="Times New Roman" w:hAnsi="Times New Roman" w:cs="Times New Roman"/>
          <w:color w:val="000000" w:themeColor="text1"/>
          <w:sz w:val="24"/>
          <w:szCs w:val="24"/>
        </w:rPr>
        <w:t>e vecteurs contenant les caractéristiques individuelles (Sexe, département de naissance, lien de parenté avec le chef de ménage, milieu de résidence</w:t>
      </w:r>
      <w:r w:rsidR="00972FCB">
        <w:rPr>
          <w:rFonts w:ascii="Times New Roman" w:hAnsi="Times New Roman" w:cs="Times New Roman"/>
          <w:color w:val="000000" w:themeColor="text1"/>
          <w:sz w:val="24"/>
          <w:szCs w:val="24"/>
        </w:rPr>
        <w:t>, religion</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lastRenderedPageBreak/>
        <w:t>et D(i) un vecteur contenant les caractéristiques du ménage</w:t>
      </w:r>
      <w:r w:rsidR="00972FCB">
        <w:rPr>
          <w:rFonts w:ascii="Times New Roman" w:hAnsi="Times New Roman" w:cs="Times New Roman"/>
          <w:color w:val="000000" w:themeColor="text1"/>
          <w:sz w:val="24"/>
          <w:szCs w:val="24"/>
        </w:rPr>
        <w:t xml:space="preserve"> </w:t>
      </w:r>
      <w:proofErr w:type="gramStart"/>
      <w:r w:rsidR="00972FCB">
        <w:rPr>
          <w:rFonts w:ascii="Times New Roman" w:hAnsi="Times New Roman" w:cs="Times New Roman"/>
          <w:color w:val="000000" w:themeColor="text1"/>
          <w:sz w:val="24"/>
          <w:szCs w:val="24"/>
        </w:rPr>
        <w:t>…(</w:t>
      </w:r>
      <w:proofErr w:type="gramEnd"/>
      <w:r w:rsidR="00972FCB">
        <w:rPr>
          <w:rFonts w:ascii="Times New Roman" w:hAnsi="Times New Roman" w:cs="Times New Roman"/>
          <w:color w:val="000000" w:themeColor="text1"/>
          <w:sz w:val="24"/>
          <w:szCs w:val="24"/>
        </w:rPr>
        <w:t>Niveau d’éducation des parents, secteurs d’activité…).</w:t>
      </w:r>
    </w:p>
    <w:p w:rsidR="00972FCB" w:rsidP="00455965" w:rsidRDefault="12BE136C" w14:paraId="3CA584C4" w14:textId="2BF75F12">
      <w:pPr>
        <w:spacing w:line="360" w:lineRule="auto"/>
        <w:jc w:val="both"/>
        <w:rPr>
          <w:rFonts w:ascii="Times New Roman" w:hAnsi="Times New Roman" w:cs="Times New Roman"/>
          <w:color w:val="000000" w:themeColor="text1"/>
          <w:sz w:val="24"/>
          <w:szCs w:val="24"/>
        </w:rPr>
      </w:pPr>
      <w:r w:rsidRPr="12BE136C">
        <w:rPr>
          <w:rFonts w:ascii="Times New Roman" w:hAnsi="Times New Roman" w:cs="Times New Roman"/>
          <w:color w:val="000000" w:themeColor="text1"/>
          <w:sz w:val="24"/>
          <w:szCs w:val="24"/>
        </w:rPr>
        <w:t>Les résultats sont obtenus en estimation l’équation (2) par la méthode des Moindres Carrés Ordinaires (MCO) et présentés dans le tableau ci-dessus.</w:t>
      </w:r>
    </w:p>
    <w:p w:rsidR="12BE136C" w:rsidDel="0095799C" w:rsidP="12BE136C" w:rsidRDefault="12BE136C" w14:paraId="03541E8B" w14:textId="3BDB3102">
      <w:pPr>
        <w:spacing w:line="360" w:lineRule="auto"/>
        <w:jc w:val="both"/>
        <w:rPr>
          <w:del w:author="Franck Arnold Junior Migone" w:date="2023-11-29T11:53:00Z" w:id="47"/>
          <w:rFonts w:ascii="Times New Roman" w:hAnsi="Times New Roman" w:cs="Times New Roman"/>
          <w:color w:val="000000" w:themeColor="text1"/>
          <w:sz w:val="24"/>
          <w:szCs w:val="24"/>
        </w:rPr>
      </w:pPr>
    </w:p>
    <w:p w:rsidRPr="00677DDF" w:rsidR="00677DDF" w:rsidP="12BE136C" w:rsidRDefault="12BE136C" w14:paraId="602E1AEC" w14:textId="4730E486">
      <w:pPr>
        <w:pStyle w:val="Lgende"/>
        <w:rPr>
          <w:rFonts w:ascii="Times New Roman" w:hAnsi="Times New Roman" w:cs="Times New Roman"/>
          <w:b/>
          <w:bCs/>
          <w:i w:val="0"/>
          <w:iCs w:val="0"/>
          <w:color w:val="auto"/>
          <w:sz w:val="22"/>
          <w:szCs w:val="22"/>
        </w:rPr>
      </w:pPr>
      <w:r w:rsidRPr="12BE136C">
        <w:rPr>
          <w:rFonts w:ascii="Times New Roman" w:hAnsi="Times New Roman" w:cs="Times New Roman"/>
          <w:b/>
          <w:bCs/>
          <w:color w:val="000000" w:themeColor="text1"/>
          <w:sz w:val="24"/>
          <w:szCs w:val="24"/>
        </w:rPr>
        <w:t xml:space="preserve"> </w:t>
      </w:r>
      <w:bookmarkStart w:name="_Toc151630271" w:id="48"/>
      <w:r w:rsidRPr="12BE136C">
        <w:rPr>
          <w:rFonts w:ascii="Times New Roman" w:hAnsi="Times New Roman" w:cs="Times New Roman"/>
          <w:b/>
          <w:bCs/>
          <w:i w:val="0"/>
          <w:iCs w:val="0"/>
          <w:color w:val="auto"/>
          <w:sz w:val="22"/>
          <w:szCs w:val="22"/>
        </w:rPr>
        <w:t xml:space="preserve">Tableau </w:t>
      </w:r>
      <w:r w:rsidRPr="12BE136C" w:rsidR="00BE1350">
        <w:rPr>
          <w:rFonts w:ascii="Times New Roman" w:hAnsi="Times New Roman" w:cs="Times New Roman"/>
          <w:b/>
          <w:bCs/>
          <w:i w:val="0"/>
          <w:iCs w:val="0"/>
          <w:color w:val="auto"/>
          <w:sz w:val="22"/>
          <w:szCs w:val="22"/>
        </w:rPr>
        <w:fldChar w:fldCharType="begin"/>
      </w:r>
      <w:r w:rsidRPr="12BE136C" w:rsidR="00BE1350">
        <w:rPr>
          <w:rFonts w:ascii="Times New Roman" w:hAnsi="Times New Roman" w:cs="Times New Roman"/>
          <w:b/>
          <w:bCs/>
          <w:i w:val="0"/>
          <w:iCs w:val="0"/>
          <w:color w:val="auto"/>
          <w:sz w:val="22"/>
          <w:szCs w:val="22"/>
        </w:rPr>
        <w:instrText xml:space="preserve"> SEQ Tableau \* ARABIC </w:instrText>
      </w:r>
      <w:r w:rsidRPr="12BE136C" w:rsidR="00BE1350">
        <w:rPr>
          <w:rFonts w:ascii="Times New Roman" w:hAnsi="Times New Roman" w:cs="Times New Roman"/>
          <w:b/>
          <w:bCs/>
          <w:i w:val="0"/>
          <w:iCs w:val="0"/>
          <w:color w:val="auto"/>
          <w:sz w:val="22"/>
          <w:szCs w:val="22"/>
        </w:rPr>
        <w:fldChar w:fldCharType="separate"/>
      </w:r>
      <w:r w:rsidRPr="12BE136C">
        <w:rPr>
          <w:rFonts w:ascii="Times New Roman" w:hAnsi="Times New Roman" w:cs="Times New Roman"/>
          <w:b/>
          <w:bCs/>
          <w:i w:val="0"/>
          <w:iCs w:val="0"/>
          <w:noProof/>
          <w:color w:val="auto"/>
          <w:sz w:val="22"/>
          <w:szCs w:val="22"/>
        </w:rPr>
        <w:t>3: Déterminants</w:t>
      </w:r>
      <w:r w:rsidRPr="12BE136C" w:rsidR="00BE1350">
        <w:rPr>
          <w:rFonts w:ascii="Times New Roman" w:hAnsi="Times New Roman" w:cs="Times New Roman"/>
          <w:b/>
          <w:bCs/>
          <w:i w:val="0"/>
          <w:iCs w:val="0"/>
          <w:color w:val="auto"/>
          <w:sz w:val="22"/>
          <w:szCs w:val="22"/>
        </w:rPr>
        <w:fldChar w:fldCharType="end"/>
      </w:r>
      <w:r w:rsidRPr="72648856" w:rsidR="72648856">
        <w:rPr>
          <w:rFonts w:ascii="Times New Roman" w:hAnsi="Times New Roman" w:cs="Times New Roman"/>
          <w:b/>
          <w:bCs/>
          <w:i w:val="0"/>
          <w:iCs w:val="0"/>
          <w:color w:val="auto"/>
          <w:sz w:val="22"/>
          <w:szCs w:val="22"/>
        </w:rPr>
        <w:t xml:space="preserve"> </w:t>
      </w:r>
      <w:r w:rsidRPr="12BE136C">
        <w:rPr>
          <w:rFonts w:ascii="Times New Roman" w:hAnsi="Times New Roman" w:cs="Times New Roman"/>
          <w:b/>
          <w:bCs/>
          <w:i w:val="0"/>
          <w:iCs w:val="0"/>
          <w:color w:val="auto"/>
          <w:sz w:val="22"/>
          <w:szCs w:val="22"/>
        </w:rPr>
        <w:t>du nombre d’années d’éducation</w:t>
      </w:r>
      <w:bookmarkEnd w:id="48"/>
    </w:p>
    <w:tbl>
      <w:tblPr>
        <w:tblStyle w:val="Grilledutableau"/>
        <w:tblW w:w="7933" w:type="dxa"/>
        <w:tblLook w:val="04A0" w:firstRow="1" w:lastRow="0" w:firstColumn="1" w:lastColumn="0" w:noHBand="0" w:noVBand="1"/>
      </w:tblPr>
      <w:tblGrid>
        <w:gridCol w:w="2830"/>
        <w:gridCol w:w="1455"/>
        <w:gridCol w:w="1947"/>
        <w:gridCol w:w="1701"/>
        <w:tblGridChange w:id="49">
          <w:tblGrid>
            <w:gridCol w:w="2830"/>
            <w:gridCol w:w="1455"/>
            <w:gridCol w:w="1947"/>
            <w:gridCol w:w="1701"/>
          </w:tblGrid>
        </w:tblGridChange>
      </w:tblGrid>
      <w:tr w:rsidR="004E15A2" w:rsidTr="59439607" w14:paraId="28FF90AE" w14:textId="77777777">
        <w:trPr>
          <w:trHeight w:val="300"/>
        </w:trPr>
        <w:tc>
          <w:tcPr>
            <w:tcW w:w="2830" w:type="dxa"/>
          </w:tcPr>
          <w:p w:rsidR="004E15A2" w:rsidP="00455965" w:rsidRDefault="004E15A2" w14:paraId="38D0C27D" w14:textId="1124F10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Variables</w:t>
            </w:r>
          </w:p>
        </w:tc>
        <w:tc>
          <w:tcPr>
            <w:tcW w:w="1455" w:type="dxa"/>
          </w:tcPr>
          <w:p w:rsidR="004E15A2" w:rsidP="00455965" w:rsidRDefault="004E15A2" w14:paraId="3BC1F4F3" w14:textId="57E6B17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Coefficient</w:t>
            </w:r>
          </w:p>
        </w:tc>
        <w:tc>
          <w:tcPr>
            <w:tcW w:w="1947" w:type="dxa"/>
          </w:tcPr>
          <w:p w:rsidR="004E15A2" w:rsidP="00455965" w:rsidRDefault="004E15A2" w14:paraId="1ADEE951" w14:textId="0D9481C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Erreur standard</w:t>
            </w:r>
          </w:p>
        </w:tc>
        <w:tc>
          <w:tcPr>
            <w:tcW w:w="1701" w:type="dxa"/>
          </w:tcPr>
          <w:p w:rsidR="004E15A2" w:rsidP="00455965" w:rsidRDefault="004E15A2" w14:paraId="74A99680" w14:textId="6774A152">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Pvalue</w:t>
            </w:r>
            <w:proofErr w:type="spellEnd"/>
          </w:p>
        </w:tc>
      </w:tr>
      <w:tr w:rsidR="004E15A2" w:rsidTr="59439607" w14:paraId="6C762001" w14:textId="77777777">
        <w:tblPrEx>
          <w:tblW w:w="7933" w:type="dxa"/>
          <w:tblPrExChange w:author="Utilisateur invité" w:date="2023-11-29T12:32:00Z" w:id="50">
            <w:tblPrEx>
              <w:tblW w:w="0" w:type="auto"/>
            </w:tblPrEx>
          </w:tblPrExChange>
        </w:tblPrEx>
        <w:trPr>
          <w:trHeight w:val="660"/>
          <w:trPrChange w:author="Utilisateur invité" w:date="2023-11-29T12:32:00Z" w:id="51">
            <w:trPr>
              <w:trHeight w:val="695"/>
            </w:trPr>
          </w:trPrChange>
        </w:trPr>
        <w:tc>
          <w:tcPr>
            <w:tcW w:w="2830" w:type="dxa"/>
            <w:tcPrChange w:author="Utilisateur invité" w:date="2023-11-29T12:32:00Z" w:id="52">
              <w:tcPr>
                <w:tcW w:w="2830" w:type="dxa"/>
              </w:tcPr>
            </w:tcPrChange>
          </w:tcPr>
          <w:p w:rsidRPr="004E15A2" w:rsidR="004E15A2" w:rsidP="00455965" w:rsidRDefault="004E15A2" w14:paraId="28011773" w14:textId="43BDD95F">
            <w:pPr>
              <w:spacing w:line="360" w:lineRule="auto"/>
              <w:jc w:val="both"/>
              <w:rPr>
                <w:rFonts w:ascii="Times New Roman" w:hAnsi="Times New Roman" w:cs="Times New Roman"/>
                <w:color w:val="000000" w:themeColor="text1"/>
                <w:sz w:val="24"/>
                <w:szCs w:val="24"/>
              </w:rPr>
            </w:pPr>
            <w:r w:rsidRPr="004E15A2">
              <w:rPr>
                <w:rFonts w:ascii="Times New Roman" w:hAnsi="Times New Roman" w:cs="Times New Roman"/>
                <w:color w:val="000000" w:themeColor="text1"/>
                <w:sz w:val="24"/>
                <w:szCs w:val="24"/>
              </w:rPr>
              <w:t xml:space="preserve">      Sexe</w:t>
            </w:r>
          </w:p>
          <w:p w:rsidRPr="004E15A2" w:rsidR="004E15A2" w:rsidP="00455965" w:rsidRDefault="004E15A2" w14:paraId="6F5E3781" w14:textId="50C01665">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    </w:t>
            </w:r>
            <w:r w:rsidRPr="004E15A2">
              <w:rPr>
                <w:rFonts w:ascii="Times New Roman" w:hAnsi="Times New Roman" w:cs="Times New Roman"/>
                <w:b/>
                <w:bCs/>
                <w:color w:val="000000" w:themeColor="text1"/>
                <w:sz w:val="24"/>
                <w:szCs w:val="24"/>
              </w:rPr>
              <w:t>Féminin</w:t>
            </w:r>
          </w:p>
        </w:tc>
        <w:tc>
          <w:tcPr>
            <w:tcW w:w="1455" w:type="dxa"/>
            <w:tcPrChange w:author="Utilisateur invité" w:date="2023-11-29T12:32:00Z" w:id="53">
              <w:tcPr>
                <w:tcW w:w="1455" w:type="dxa"/>
              </w:tcPr>
            </w:tcPrChange>
          </w:tcPr>
          <w:p w:rsidR="59439607" w:rsidP="59439607" w:rsidRDefault="59439607" w14:paraId="69398DD0" w14:textId="5482FE35">
            <w:pPr>
              <w:spacing w:line="360" w:lineRule="auto"/>
              <w:jc w:val="both"/>
              <w:rPr>
                <w:ins w:author="Utilisateur invité" w:date="2023-11-29T12:32:00Z" w:id="54"/>
                <w:rFonts w:ascii="Times New Roman" w:hAnsi="Times New Roman" w:cs="Times New Roman"/>
                <w:color w:val="000000" w:themeColor="text1"/>
                <w:sz w:val="24"/>
                <w:szCs w:val="24"/>
              </w:rPr>
            </w:pPr>
          </w:p>
          <w:p w:rsidR="004E15A2" w:rsidP="00455965" w:rsidRDefault="59439607" w14:paraId="71664230" w14:textId="39672A69">
            <w:pPr>
              <w:spacing w:line="360" w:lineRule="auto"/>
              <w:jc w:val="both"/>
              <w:rPr>
                <w:rFonts w:ascii="Times New Roman" w:hAnsi="Times New Roman" w:cs="Times New Roman"/>
                <w:color w:val="000000" w:themeColor="text1"/>
                <w:sz w:val="24"/>
                <w:szCs w:val="24"/>
              </w:rPr>
            </w:pPr>
            <w:r w:rsidRPr="59439607">
              <w:rPr>
                <w:rFonts w:ascii="Times New Roman" w:hAnsi="Times New Roman" w:cs="Times New Roman"/>
                <w:color w:val="000000" w:themeColor="text1"/>
                <w:sz w:val="24"/>
                <w:szCs w:val="24"/>
              </w:rPr>
              <w:t>-1,4164</w:t>
            </w:r>
          </w:p>
          <w:p w:rsidR="004E15A2" w:rsidP="00455965" w:rsidRDefault="004E15A2" w14:paraId="0C8436F8" w14:textId="6D1AF71D">
            <w:pPr>
              <w:spacing w:line="360" w:lineRule="auto"/>
              <w:jc w:val="both"/>
              <w:rPr>
                <w:rFonts w:ascii="Times New Roman" w:hAnsi="Times New Roman" w:cs="Times New Roman"/>
                <w:color w:val="000000" w:themeColor="text1"/>
                <w:sz w:val="24"/>
                <w:szCs w:val="24"/>
              </w:rPr>
            </w:pPr>
          </w:p>
        </w:tc>
        <w:tc>
          <w:tcPr>
            <w:tcW w:w="1947" w:type="dxa"/>
            <w:tcPrChange w:author="Utilisateur invité" w:date="2023-11-29T12:32:00Z" w:id="55">
              <w:tcPr>
                <w:tcW w:w="1947" w:type="dxa"/>
              </w:tcPr>
            </w:tcPrChange>
          </w:tcPr>
          <w:p w:rsidR="59439607" w:rsidP="59439607" w:rsidRDefault="59439607" w14:paraId="281D2CAB" w14:textId="416383F3">
            <w:pPr>
              <w:spacing w:line="360" w:lineRule="auto"/>
              <w:jc w:val="both"/>
              <w:rPr>
                <w:ins w:author="Utilisateur invité" w:date="2023-11-29T12:32:00Z" w:id="56"/>
                <w:rFonts w:ascii="Times New Roman" w:hAnsi="Times New Roman" w:cs="Times New Roman"/>
                <w:color w:val="000000" w:themeColor="text1"/>
                <w:sz w:val="24"/>
                <w:szCs w:val="24"/>
              </w:rPr>
            </w:pPr>
          </w:p>
          <w:p w:rsidR="004E15A2" w:rsidP="00455965" w:rsidRDefault="59439607" w14:paraId="54D042AA" w14:textId="734E4D2E">
            <w:pPr>
              <w:spacing w:line="360" w:lineRule="auto"/>
              <w:jc w:val="both"/>
              <w:rPr>
                <w:rFonts w:ascii="Times New Roman" w:hAnsi="Times New Roman" w:cs="Times New Roman"/>
                <w:color w:val="000000" w:themeColor="text1"/>
                <w:sz w:val="24"/>
                <w:szCs w:val="24"/>
              </w:rPr>
            </w:pPr>
            <w:r w:rsidRPr="59439607">
              <w:rPr>
                <w:rFonts w:ascii="Times New Roman" w:hAnsi="Times New Roman" w:cs="Times New Roman"/>
                <w:color w:val="000000" w:themeColor="text1"/>
                <w:sz w:val="24"/>
                <w:szCs w:val="24"/>
              </w:rPr>
              <w:t>0,2571572</w:t>
            </w:r>
          </w:p>
          <w:p w:rsidR="004E15A2" w:rsidP="00455965" w:rsidRDefault="004E15A2" w14:paraId="473D792C" w14:textId="467FEEF8">
            <w:pPr>
              <w:spacing w:line="360" w:lineRule="auto"/>
              <w:jc w:val="both"/>
              <w:rPr>
                <w:rFonts w:ascii="Times New Roman" w:hAnsi="Times New Roman" w:cs="Times New Roman"/>
                <w:color w:val="000000" w:themeColor="text1"/>
                <w:sz w:val="24"/>
                <w:szCs w:val="24"/>
              </w:rPr>
            </w:pPr>
          </w:p>
        </w:tc>
        <w:tc>
          <w:tcPr>
            <w:tcW w:w="1701" w:type="dxa"/>
            <w:tcPrChange w:author="Utilisateur invité" w:date="2023-11-29T12:32:00Z" w:id="57">
              <w:tcPr>
                <w:tcW w:w="1701" w:type="dxa"/>
              </w:tcPr>
            </w:tcPrChange>
          </w:tcPr>
          <w:p w:rsidR="004E15A2" w:rsidP="00455965" w:rsidRDefault="004E15A2" w14:paraId="404A6C74" w14:textId="77777777">
            <w:pPr>
              <w:spacing w:line="360" w:lineRule="auto"/>
              <w:jc w:val="both"/>
              <w:rPr>
                <w:del w:author="Utilisateur invité" w:date="2023-11-29T12:01:00Z" w:id="58"/>
                <w:rFonts w:ascii="Times New Roman" w:hAnsi="Times New Roman" w:cs="Times New Roman"/>
                <w:color w:val="000000" w:themeColor="text1"/>
                <w:sz w:val="24"/>
                <w:szCs w:val="24"/>
              </w:rPr>
            </w:pPr>
          </w:p>
          <w:p w:rsidR="004E15A2" w:rsidP="00455965" w:rsidRDefault="004E15A2" w14:paraId="1C5E65DA" w14:textId="2D592293">
            <w:pPr>
              <w:spacing w:line="360" w:lineRule="auto"/>
              <w:jc w:val="both"/>
              <w:rPr>
                <w:rFonts w:ascii="Times New Roman" w:hAnsi="Times New Roman" w:cs="Times New Roman"/>
                <w:color w:val="000000" w:themeColor="text1"/>
                <w:sz w:val="24"/>
                <w:szCs w:val="24"/>
              </w:rPr>
            </w:pPr>
            <w:r w:rsidRPr="004E15A2">
              <w:rPr>
                <w:rFonts w:ascii="Times New Roman" w:hAnsi="Times New Roman" w:cs="Times New Roman"/>
                <w:color w:val="000000" w:themeColor="text1"/>
                <w:sz w:val="24"/>
                <w:szCs w:val="24"/>
              </w:rPr>
              <w:t>0.000</w:t>
            </w:r>
          </w:p>
        </w:tc>
      </w:tr>
      <w:tr w:rsidR="004E15A2" w:rsidTr="59439607" w14:paraId="7427C0EA" w14:textId="77777777">
        <w:trPr>
          <w:trHeight w:val="300"/>
        </w:trPr>
        <w:tc>
          <w:tcPr>
            <w:tcW w:w="2830" w:type="dxa"/>
          </w:tcPr>
          <w:p w:rsidR="004E15A2" w:rsidP="00455965" w:rsidRDefault="004E15A2" w14:paraId="7C34F17E" w14:textId="7777777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Milieu de résidence</w:t>
            </w:r>
          </w:p>
          <w:p w:rsidRPr="004E15A2" w:rsidR="004E15A2" w:rsidP="00455965" w:rsidRDefault="004E15A2" w14:paraId="0AB6AEF7" w14:textId="0E538444">
            <w:pPr>
              <w:spacing w:line="360" w:lineRule="auto"/>
              <w:jc w:val="both"/>
              <w:rPr>
                <w:rFonts w:ascii="Times New Roman" w:hAnsi="Times New Roman" w:cs="Times New Roman"/>
                <w:b/>
                <w:bCs/>
                <w:color w:val="000000" w:themeColor="text1"/>
                <w:sz w:val="24"/>
                <w:szCs w:val="24"/>
              </w:rPr>
            </w:pPr>
            <w:r w:rsidRPr="004E15A2">
              <w:rPr>
                <w:rFonts w:ascii="Times New Roman" w:hAnsi="Times New Roman" w:cs="Times New Roman"/>
                <w:b/>
                <w:bCs/>
                <w:color w:val="000000" w:themeColor="text1"/>
                <w:sz w:val="24"/>
                <w:szCs w:val="24"/>
              </w:rPr>
              <w:t xml:space="preserve">      Rural</w:t>
            </w:r>
          </w:p>
        </w:tc>
        <w:tc>
          <w:tcPr>
            <w:tcW w:w="1455" w:type="dxa"/>
          </w:tcPr>
          <w:p w:rsidR="004E15A2" w:rsidP="00455965" w:rsidRDefault="004E15A2" w14:paraId="3C854B69" w14:textId="77777777">
            <w:pPr>
              <w:spacing w:line="360" w:lineRule="auto"/>
              <w:jc w:val="both"/>
              <w:rPr>
                <w:rFonts w:ascii="Times New Roman" w:hAnsi="Times New Roman" w:cs="Times New Roman"/>
                <w:color w:val="000000" w:themeColor="text1"/>
                <w:sz w:val="24"/>
                <w:szCs w:val="24"/>
              </w:rPr>
            </w:pPr>
          </w:p>
          <w:p w:rsidR="004E15A2" w:rsidP="59439607" w:rsidRDefault="59439607" w14:paraId="1D630316" w14:textId="5B850E75">
            <w:pPr>
              <w:spacing w:line="360" w:lineRule="auto"/>
              <w:jc w:val="both"/>
              <w:rPr>
                <w:rFonts w:ascii="Times New Roman" w:hAnsi="Times New Roman" w:cs="Times New Roman"/>
                <w:color w:val="000000" w:themeColor="text1"/>
                <w:sz w:val="24"/>
                <w:szCs w:val="24"/>
              </w:rPr>
            </w:pPr>
            <w:ins w:author="Utilisateur invité" w:date="2023-11-29T12:02:00Z" w:id="59">
              <w:r w:rsidRPr="59439607">
                <w:rPr>
                  <w:rFonts w:ascii="Times New Roman" w:hAnsi="Times New Roman" w:cs="Times New Roman"/>
                  <w:color w:val="000000" w:themeColor="text1"/>
                  <w:sz w:val="24"/>
                  <w:szCs w:val="24"/>
                </w:rPr>
                <w:t>-1.478953</w:t>
              </w:r>
            </w:ins>
          </w:p>
        </w:tc>
        <w:tc>
          <w:tcPr>
            <w:tcW w:w="1947" w:type="dxa"/>
          </w:tcPr>
          <w:p w:rsidR="004E15A2" w:rsidP="00455965" w:rsidRDefault="004E15A2" w14:paraId="1FCDC84B" w14:textId="77777777">
            <w:pPr>
              <w:spacing w:line="360" w:lineRule="auto"/>
              <w:jc w:val="both"/>
              <w:rPr>
                <w:rFonts w:ascii="Times New Roman" w:hAnsi="Times New Roman" w:cs="Times New Roman"/>
                <w:color w:val="000000" w:themeColor="text1"/>
                <w:sz w:val="24"/>
                <w:szCs w:val="24"/>
              </w:rPr>
            </w:pPr>
          </w:p>
          <w:p w:rsidR="004E15A2" w:rsidP="00455965" w:rsidRDefault="59439607" w14:paraId="7A7A3629" w14:textId="74318B55">
            <w:pPr>
              <w:spacing w:line="360" w:lineRule="auto"/>
              <w:jc w:val="both"/>
              <w:rPr>
                <w:rFonts w:ascii="Times New Roman" w:hAnsi="Times New Roman" w:cs="Times New Roman"/>
                <w:color w:val="000000" w:themeColor="text1"/>
                <w:sz w:val="24"/>
                <w:szCs w:val="24"/>
              </w:rPr>
            </w:pPr>
            <w:ins w:author="Utilisateur invité" w:date="2023-11-29T12:02:00Z" w:id="60">
              <w:r w:rsidRPr="59439607">
                <w:rPr>
                  <w:rFonts w:ascii="Times New Roman" w:hAnsi="Times New Roman" w:cs="Times New Roman"/>
                  <w:color w:val="000000" w:themeColor="text1"/>
                  <w:sz w:val="24"/>
                  <w:szCs w:val="24"/>
                </w:rPr>
                <w:t>0.1989422</w:t>
              </w:r>
            </w:ins>
          </w:p>
        </w:tc>
        <w:tc>
          <w:tcPr>
            <w:tcW w:w="1701" w:type="dxa"/>
          </w:tcPr>
          <w:p w:rsidR="004E15A2" w:rsidP="00455965" w:rsidRDefault="004E15A2" w14:paraId="36BFAA4C" w14:textId="77777777">
            <w:pPr>
              <w:spacing w:line="360" w:lineRule="auto"/>
              <w:jc w:val="both"/>
              <w:rPr>
                <w:rFonts w:ascii="Times New Roman" w:hAnsi="Times New Roman" w:cs="Times New Roman"/>
                <w:color w:val="000000" w:themeColor="text1"/>
                <w:sz w:val="24"/>
                <w:szCs w:val="24"/>
              </w:rPr>
            </w:pPr>
          </w:p>
          <w:p w:rsidR="004E15A2" w:rsidP="00455965" w:rsidRDefault="004E15A2" w14:paraId="3D7CB490" w14:textId="48AE95A0">
            <w:pPr>
              <w:spacing w:line="360" w:lineRule="auto"/>
              <w:jc w:val="both"/>
              <w:rPr>
                <w:rFonts w:ascii="Times New Roman" w:hAnsi="Times New Roman" w:cs="Times New Roman"/>
                <w:color w:val="000000" w:themeColor="text1"/>
                <w:sz w:val="24"/>
                <w:szCs w:val="24"/>
              </w:rPr>
            </w:pPr>
            <w:r w:rsidRPr="004E15A2">
              <w:rPr>
                <w:rFonts w:ascii="Times New Roman" w:hAnsi="Times New Roman" w:cs="Times New Roman"/>
                <w:color w:val="000000" w:themeColor="text1"/>
                <w:sz w:val="24"/>
                <w:szCs w:val="24"/>
              </w:rPr>
              <w:t>0.000</w:t>
            </w:r>
          </w:p>
        </w:tc>
      </w:tr>
      <w:tr w:rsidR="004E15A2" w:rsidTr="59439607" w14:paraId="56300AA1" w14:textId="77777777">
        <w:trPr>
          <w:trHeight w:val="300"/>
        </w:trPr>
        <w:tc>
          <w:tcPr>
            <w:tcW w:w="2830" w:type="dxa"/>
          </w:tcPr>
          <w:p w:rsidR="004E15A2" w:rsidP="00455965" w:rsidRDefault="004E15A2" w14:paraId="4FA2C9B8" w14:textId="7639DCF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E135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BE1350">
              <w:rPr>
                <w:rFonts w:ascii="Times New Roman" w:hAnsi="Times New Roman" w:cs="Times New Roman"/>
                <w:color w:val="000000" w:themeColor="text1"/>
                <w:sz w:val="24"/>
                <w:szCs w:val="24"/>
              </w:rPr>
              <w:t>Religion</w:t>
            </w:r>
          </w:p>
          <w:p w:rsidR="004E15A2" w:rsidP="00455965" w:rsidRDefault="004E15A2" w14:paraId="52F4E017" w14:textId="77777777">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  </w:t>
            </w:r>
            <w:r w:rsidRPr="004E15A2">
              <w:rPr>
                <w:rFonts w:ascii="Times New Roman" w:hAnsi="Times New Roman" w:cs="Times New Roman"/>
                <w:b/>
                <w:bCs/>
                <w:color w:val="000000" w:themeColor="text1"/>
                <w:sz w:val="24"/>
                <w:szCs w:val="24"/>
              </w:rPr>
              <w:t xml:space="preserve"> Chrétien</w:t>
            </w:r>
          </w:p>
          <w:p w:rsidRPr="004E15A2" w:rsidR="00BE1350" w:rsidP="00455965" w:rsidRDefault="59439607" w14:paraId="3420D196" w14:textId="60FA5AA6">
            <w:pPr>
              <w:spacing w:line="360" w:lineRule="auto"/>
              <w:jc w:val="both"/>
              <w:rPr>
                <w:rFonts w:ascii="Times New Roman" w:hAnsi="Times New Roman" w:cs="Times New Roman"/>
                <w:b/>
                <w:bCs/>
                <w:color w:val="000000" w:themeColor="text1"/>
                <w:sz w:val="24"/>
                <w:szCs w:val="24"/>
              </w:rPr>
            </w:pPr>
            <w:r w:rsidRPr="59439607">
              <w:rPr>
                <w:rFonts w:ascii="Times New Roman" w:hAnsi="Times New Roman" w:cs="Times New Roman"/>
                <w:b/>
                <w:bCs/>
                <w:color w:val="000000" w:themeColor="text1"/>
                <w:sz w:val="24"/>
                <w:szCs w:val="24"/>
              </w:rPr>
              <w:t xml:space="preserve">  </w:t>
            </w:r>
            <w:del w:author="Utilisateur invité" w:date="2023-11-29T12:05:00Z" w:id="61">
              <w:r w:rsidRPr="59439607" w:rsidDel="59439607" w:rsidR="00BE1350">
                <w:rPr>
                  <w:rFonts w:ascii="Times New Roman" w:hAnsi="Times New Roman" w:cs="Times New Roman"/>
                  <w:b/>
                  <w:bCs/>
                  <w:color w:val="000000" w:themeColor="text1"/>
                  <w:sz w:val="24"/>
                  <w:szCs w:val="24"/>
                </w:rPr>
                <w:delText>Sans religion</w:delText>
              </w:r>
            </w:del>
          </w:p>
        </w:tc>
        <w:tc>
          <w:tcPr>
            <w:tcW w:w="1455" w:type="dxa"/>
          </w:tcPr>
          <w:p w:rsidR="00BE1350" w:rsidP="59439607" w:rsidRDefault="00BE1350" w14:paraId="0AC47DC8" w14:textId="73778463">
            <w:pPr>
              <w:spacing w:line="360" w:lineRule="auto"/>
              <w:jc w:val="both"/>
              <w:rPr>
                <w:ins w:author="Utilisateur invité" w:date="2023-11-29T12:03:00Z" w:id="62"/>
                <w:rFonts w:ascii="Times New Roman" w:hAnsi="Times New Roman" w:cs="Times New Roman"/>
                <w:color w:val="000000" w:themeColor="text1"/>
                <w:sz w:val="24"/>
                <w:szCs w:val="24"/>
              </w:rPr>
            </w:pPr>
          </w:p>
          <w:p w:rsidR="00BE1350" w:rsidP="59439607" w:rsidRDefault="59439607" w14:paraId="6A1535A4" w14:textId="082F81D0">
            <w:pPr>
              <w:spacing w:line="360" w:lineRule="auto"/>
              <w:jc w:val="both"/>
              <w:rPr>
                <w:rFonts w:ascii="Times New Roman" w:hAnsi="Times New Roman" w:cs="Times New Roman"/>
                <w:color w:val="000000" w:themeColor="text1"/>
                <w:sz w:val="24"/>
                <w:szCs w:val="24"/>
              </w:rPr>
            </w:pPr>
            <w:ins w:author="Utilisateur invité" w:date="2023-11-29T12:04:00Z" w:id="63">
              <w:r w:rsidRPr="59439607">
                <w:rPr>
                  <w:rFonts w:ascii="Times New Roman" w:hAnsi="Times New Roman" w:cs="Times New Roman"/>
                  <w:color w:val="000000" w:themeColor="text1"/>
                  <w:sz w:val="24"/>
                  <w:szCs w:val="24"/>
                </w:rPr>
                <w:t>1.259947</w:t>
              </w:r>
            </w:ins>
          </w:p>
        </w:tc>
        <w:tc>
          <w:tcPr>
            <w:tcW w:w="1947" w:type="dxa"/>
          </w:tcPr>
          <w:p w:rsidR="00BE1350" w:rsidP="59439607" w:rsidRDefault="00BE1350" w14:paraId="78593DFE" w14:textId="102D1A38">
            <w:pPr>
              <w:spacing w:line="360" w:lineRule="auto"/>
              <w:jc w:val="both"/>
              <w:rPr>
                <w:ins w:author="Utilisateur invité" w:date="2023-11-29T12:04:00Z" w:id="64"/>
                <w:rFonts w:ascii="Times New Roman" w:hAnsi="Times New Roman" w:cs="Times New Roman"/>
                <w:color w:val="000000" w:themeColor="text1"/>
                <w:sz w:val="24"/>
                <w:szCs w:val="24"/>
              </w:rPr>
            </w:pPr>
          </w:p>
          <w:p w:rsidR="00BE1350" w:rsidP="59439607" w:rsidRDefault="59439607" w14:paraId="4AB7BFBA" w14:textId="75F79464">
            <w:pPr>
              <w:spacing w:line="360" w:lineRule="auto"/>
              <w:jc w:val="both"/>
              <w:rPr>
                <w:rFonts w:ascii="Times New Roman" w:hAnsi="Times New Roman" w:cs="Times New Roman"/>
                <w:color w:val="000000" w:themeColor="text1"/>
                <w:sz w:val="24"/>
                <w:szCs w:val="24"/>
              </w:rPr>
            </w:pPr>
            <w:ins w:author="Utilisateur invité" w:date="2023-11-29T12:04:00Z" w:id="65">
              <w:r w:rsidRPr="59439607">
                <w:rPr>
                  <w:rFonts w:ascii="Times New Roman" w:hAnsi="Times New Roman" w:cs="Times New Roman"/>
                  <w:color w:val="000000" w:themeColor="text1"/>
                  <w:sz w:val="24"/>
                  <w:szCs w:val="24"/>
                </w:rPr>
                <w:t>0.4484549</w:t>
              </w:r>
            </w:ins>
          </w:p>
        </w:tc>
        <w:tc>
          <w:tcPr>
            <w:tcW w:w="1701" w:type="dxa"/>
          </w:tcPr>
          <w:p w:rsidR="004E15A2" w:rsidP="00455965" w:rsidRDefault="004E15A2" w14:paraId="321E6363" w14:textId="77777777">
            <w:pPr>
              <w:spacing w:line="360" w:lineRule="auto"/>
              <w:jc w:val="both"/>
              <w:rPr>
                <w:rFonts w:ascii="Times New Roman" w:hAnsi="Times New Roman" w:cs="Times New Roman"/>
                <w:color w:val="000000" w:themeColor="text1"/>
                <w:sz w:val="24"/>
                <w:szCs w:val="24"/>
              </w:rPr>
            </w:pPr>
          </w:p>
          <w:p w:rsidR="00BE1350" w:rsidP="59439607" w:rsidRDefault="59439607" w14:paraId="3D98F008" w14:textId="48AE95A0">
            <w:pPr>
              <w:spacing w:line="360" w:lineRule="auto"/>
              <w:jc w:val="both"/>
              <w:rPr>
                <w:ins w:author="Utilisateur invité" w:date="2023-11-29T12:05:00Z" w:id="66"/>
                <w:rFonts w:ascii="Times New Roman" w:hAnsi="Times New Roman" w:cs="Times New Roman"/>
                <w:color w:val="000000" w:themeColor="text1"/>
                <w:sz w:val="24"/>
                <w:szCs w:val="24"/>
              </w:rPr>
            </w:pPr>
            <w:ins w:author="Utilisateur invité" w:date="2023-11-29T12:05:00Z" w:id="67">
              <w:r w:rsidRPr="59439607">
                <w:rPr>
                  <w:rFonts w:ascii="Times New Roman" w:hAnsi="Times New Roman" w:cs="Times New Roman"/>
                  <w:color w:val="000000" w:themeColor="text1"/>
                  <w:sz w:val="24"/>
                  <w:szCs w:val="24"/>
                </w:rPr>
                <w:t>0.000</w:t>
              </w:r>
            </w:ins>
          </w:p>
          <w:p w:rsidR="00BE1350" w:rsidP="59439607" w:rsidRDefault="00BE1350" w14:paraId="064312AC" w14:textId="48449522">
            <w:pPr>
              <w:spacing w:line="360" w:lineRule="auto"/>
              <w:jc w:val="both"/>
              <w:rPr>
                <w:rFonts w:ascii="Times New Roman" w:hAnsi="Times New Roman" w:cs="Times New Roman"/>
                <w:color w:val="000000" w:themeColor="text1"/>
                <w:sz w:val="24"/>
                <w:szCs w:val="24"/>
              </w:rPr>
            </w:pPr>
          </w:p>
        </w:tc>
      </w:tr>
      <w:tr w:rsidR="004E15A2" w:rsidTr="59439607" w14:paraId="3D798A6C" w14:textId="77777777">
        <w:trPr>
          <w:trHeight w:val="300"/>
        </w:trPr>
        <w:tc>
          <w:tcPr>
            <w:tcW w:w="2830" w:type="dxa"/>
          </w:tcPr>
          <w:p w:rsidR="00BE1350" w:rsidP="00455965" w:rsidRDefault="00BE1350" w14:paraId="0C149A88" w14:textId="095979D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Branche d’activité du père</w:t>
            </w:r>
          </w:p>
        </w:tc>
        <w:tc>
          <w:tcPr>
            <w:tcW w:w="1455" w:type="dxa"/>
          </w:tcPr>
          <w:p w:rsidR="004E15A2" w:rsidP="00455965" w:rsidRDefault="00BE1350" w14:paraId="0D79174B" w14:textId="48A3077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947" w:type="dxa"/>
          </w:tcPr>
          <w:p w:rsidR="004E15A2" w:rsidP="00455965" w:rsidRDefault="00BE1350" w14:paraId="797F6173" w14:textId="09C01AE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701" w:type="dxa"/>
          </w:tcPr>
          <w:p w:rsidR="004E15A2" w:rsidP="00455965" w:rsidRDefault="00BE1350" w14:paraId="26CA6460" w14:textId="29D4902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r>
      <w:tr w:rsidR="004E15A2" w:rsidTr="59439607" w14:paraId="0D47C82D" w14:textId="77777777">
        <w:trPr>
          <w:trHeight w:val="300"/>
        </w:trPr>
        <w:tc>
          <w:tcPr>
            <w:tcW w:w="2830" w:type="dxa"/>
          </w:tcPr>
          <w:p w:rsidR="004E15A2" w:rsidP="00455965" w:rsidRDefault="00BE1350" w14:paraId="1E09C175" w14:textId="7777777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Niveau d’éducation Père</w:t>
            </w:r>
          </w:p>
          <w:p w:rsidR="00BE1350" w:rsidP="00455965" w:rsidRDefault="00BE1350" w14:paraId="3639E8FA" w14:textId="7777777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Fondamental 1</w:t>
            </w:r>
          </w:p>
          <w:p w:rsidR="00BE1350" w:rsidP="00455965" w:rsidRDefault="00BE1350" w14:paraId="00A36D4D" w14:textId="7777777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Fondamental2</w:t>
            </w:r>
          </w:p>
          <w:p w:rsidR="00BE1350" w:rsidP="00455965" w:rsidRDefault="00BE1350" w14:paraId="1B3095E6" w14:textId="7777777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Secondaire</w:t>
            </w:r>
          </w:p>
          <w:p w:rsidR="00BE1350" w:rsidP="00455965" w:rsidRDefault="00BE1350" w14:paraId="4B60FF41" w14:textId="7777777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Supérieur</w:t>
            </w:r>
          </w:p>
          <w:p w:rsidR="00BE1350" w:rsidP="00455965" w:rsidRDefault="00BE1350" w14:paraId="7AC01903" w14:textId="080E98C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 sait pas</w:t>
            </w:r>
          </w:p>
        </w:tc>
        <w:tc>
          <w:tcPr>
            <w:tcW w:w="1455" w:type="dxa"/>
          </w:tcPr>
          <w:p w:rsidR="009E2988" w:rsidP="59439607" w:rsidRDefault="009E2988" w14:paraId="6C6AB6B2" w14:textId="7096014F">
            <w:pPr>
              <w:spacing w:line="360" w:lineRule="auto"/>
              <w:jc w:val="both"/>
              <w:rPr>
                <w:ins w:author="Utilisateur invité" w:date="2023-11-29T12:06:00Z" w:id="68"/>
                <w:rFonts w:ascii="Times New Roman" w:hAnsi="Times New Roman" w:cs="Times New Roman"/>
                <w:color w:val="000000" w:themeColor="text1"/>
                <w:sz w:val="24"/>
                <w:szCs w:val="24"/>
              </w:rPr>
            </w:pPr>
          </w:p>
          <w:p w:rsidR="009E2988" w:rsidP="59439607" w:rsidRDefault="59439607" w14:paraId="717661CF" w14:textId="06CE52F7">
            <w:pPr>
              <w:spacing w:line="360" w:lineRule="auto"/>
              <w:jc w:val="both"/>
              <w:rPr>
                <w:ins w:author="Utilisateur invité" w:date="2023-11-29T12:08:00Z" w:id="69"/>
                <w:rFonts w:ascii="Times New Roman" w:hAnsi="Times New Roman" w:cs="Times New Roman"/>
                <w:color w:val="000000" w:themeColor="text1"/>
                <w:sz w:val="24"/>
                <w:szCs w:val="24"/>
              </w:rPr>
            </w:pPr>
            <w:ins w:author="Utilisateur invité" w:date="2023-11-29T12:06:00Z" w:id="70">
              <w:r w:rsidRPr="59439607">
                <w:rPr>
                  <w:rFonts w:ascii="Times New Roman" w:hAnsi="Times New Roman" w:cs="Times New Roman"/>
                  <w:color w:val="000000" w:themeColor="text1"/>
                  <w:sz w:val="24"/>
                  <w:szCs w:val="24"/>
                </w:rPr>
                <w:t>-.0451733</w:t>
              </w:r>
            </w:ins>
          </w:p>
          <w:p w:rsidR="009E2988" w:rsidP="59439607" w:rsidRDefault="59439607" w14:paraId="730C1192" w14:textId="3C6838E8">
            <w:pPr>
              <w:spacing w:line="360" w:lineRule="auto"/>
              <w:jc w:val="both"/>
              <w:rPr>
                <w:ins w:author="Utilisateur invité" w:date="2023-11-29T12:09:00Z" w:id="71"/>
                <w:rFonts w:ascii="Times New Roman" w:hAnsi="Times New Roman" w:cs="Times New Roman"/>
                <w:color w:val="000000" w:themeColor="text1"/>
                <w:sz w:val="24"/>
                <w:szCs w:val="24"/>
              </w:rPr>
            </w:pPr>
            <w:ins w:author="Utilisateur invité" w:date="2023-11-29T12:08:00Z" w:id="72">
              <w:r w:rsidRPr="59439607">
                <w:rPr>
                  <w:rFonts w:ascii="Times New Roman" w:hAnsi="Times New Roman" w:cs="Times New Roman"/>
                  <w:color w:val="000000" w:themeColor="text1"/>
                  <w:sz w:val="24"/>
                  <w:szCs w:val="24"/>
                </w:rPr>
                <w:t>.8129116</w:t>
              </w:r>
            </w:ins>
          </w:p>
          <w:p w:rsidR="009E2988" w:rsidP="59439607" w:rsidRDefault="59439607" w14:paraId="0E304FF3" w14:textId="62351AD9">
            <w:pPr>
              <w:spacing w:line="360" w:lineRule="auto"/>
              <w:jc w:val="both"/>
              <w:rPr>
                <w:ins w:author="Utilisateur invité" w:date="2023-11-29T12:11:00Z" w:id="73"/>
                <w:rFonts w:ascii="Times New Roman" w:hAnsi="Times New Roman" w:cs="Times New Roman"/>
                <w:color w:val="000000" w:themeColor="text1"/>
                <w:sz w:val="24"/>
                <w:szCs w:val="24"/>
              </w:rPr>
            </w:pPr>
            <w:ins w:author="Utilisateur invité" w:date="2023-11-29T12:09:00Z" w:id="74">
              <w:r w:rsidRPr="59439607">
                <w:rPr>
                  <w:rFonts w:ascii="Times New Roman" w:hAnsi="Times New Roman" w:cs="Times New Roman"/>
                  <w:color w:val="000000" w:themeColor="text1"/>
                  <w:sz w:val="24"/>
                  <w:szCs w:val="24"/>
                </w:rPr>
                <w:t>1.392011</w:t>
              </w:r>
            </w:ins>
          </w:p>
          <w:p w:rsidR="009E2988" w:rsidP="59439607" w:rsidRDefault="59439607" w14:paraId="788C81B4" w14:textId="1394C3E9">
            <w:pPr>
              <w:spacing w:line="360" w:lineRule="auto"/>
              <w:jc w:val="both"/>
              <w:rPr>
                <w:ins w:author="Utilisateur invité" w:date="2023-11-29T12:12:00Z" w:id="75"/>
                <w:rFonts w:ascii="Times New Roman" w:hAnsi="Times New Roman" w:cs="Times New Roman"/>
                <w:color w:val="000000" w:themeColor="text1"/>
                <w:sz w:val="24"/>
                <w:szCs w:val="24"/>
              </w:rPr>
            </w:pPr>
            <w:ins w:author="Utilisateur invité" w:date="2023-11-29T12:11:00Z" w:id="76">
              <w:r w:rsidRPr="59439607">
                <w:rPr>
                  <w:rFonts w:ascii="Times New Roman" w:hAnsi="Times New Roman" w:cs="Times New Roman"/>
                  <w:color w:val="000000" w:themeColor="text1"/>
                  <w:sz w:val="24"/>
                  <w:szCs w:val="24"/>
                </w:rPr>
                <w:t>3.246445</w:t>
              </w:r>
            </w:ins>
          </w:p>
          <w:p w:rsidR="009E2988" w:rsidP="59439607" w:rsidRDefault="59439607" w14:paraId="368C88BE" w14:textId="24797AEC">
            <w:pPr>
              <w:spacing w:line="360" w:lineRule="auto"/>
              <w:jc w:val="both"/>
              <w:rPr>
                <w:rFonts w:ascii="Times New Roman" w:hAnsi="Times New Roman" w:cs="Times New Roman"/>
                <w:color w:val="000000" w:themeColor="text1"/>
                <w:sz w:val="24"/>
                <w:szCs w:val="24"/>
              </w:rPr>
            </w:pPr>
            <w:ins w:author="Utilisateur invité" w:date="2023-11-29T12:12:00Z" w:id="77">
              <w:r w:rsidRPr="59439607">
                <w:rPr>
                  <w:rFonts w:ascii="Times New Roman" w:hAnsi="Times New Roman" w:cs="Times New Roman"/>
                  <w:color w:val="000000" w:themeColor="text1"/>
                  <w:sz w:val="24"/>
                  <w:szCs w:val="24"/>
                </w:rPr>
                <w:t>.9123809</w:t>
              </w:r>
            </w:ins>
          </w:p>
        </w:tc>
        <w:tc>
          <w:tcPr>
            <w:tcW w:w="1947" w:type="dxa"/>
          </w:tcPr>
          <w:p w:rsidR="009E2988" w:rsidP="59439607" w:rsidRDefault="009E2988" w14:paraId="7CD08301" w14:textId="061CB875">
            <w:pPr>
              <w:spacing w:line="360" w:lineRule="auto"/>
              <w:jc w:val="both"/>
              <w:rPr>
                <w:ins w:author="Utilisateur invité" w:date="2023-11-29T12:07:00Z" w:id="78"/>
                <w:rFonts w:ascii="Times New Roman" w:hAnsi="Times New Roman" w:cs="Times New Roman"/>
                <w:color w:val="000000" w:themeColor="text1"/>
                <w:sz w:val="24"/>
                <w:szCs w:val="24"/>
              </w:rPr>
            </w:pPr>
          </w:p>
          <w:p w:rsidR="009E2988" w:rsidP="59439607" w:rsidRDefault="59439607" w14:paraId="2F533E1A" w14:textId="434B1BB3">
            <w:pPr>
              <w:spacing w:line="360" w:lineRule="auto"/>
              <w:jc w:val="both"/>
              <w:rPr>
                <w:ins w:author="Utilisateur invité" w:date="2023-11-29T12:08:00Z" w:id="79"/>
                <w:rFonts w:ascii="Times New Roman" w:hAnsi="Times New Roman" w:cs="Times New Roman"/>
                <w:color w:val="000000" w:themeColor="text1"/>
                <w:sz w:val="24"/>
                <w:szCs w:val="24"/>
              </w:rPr>
            </w:pPr>
            <w:r w:rsidRPr="59439607">
              <w:rPr>
                <w:rFonts w:ascii="Times New Roman" w:hAnsi="Times New Roman" w:cs="Times New Roman"/>
                <w:color w:val="000000" w:themeColor="text1"/>
                <w:sz w:val="24"/>
                <w:szCs w:val="24"/>
              </w:rPr>
              <w:t>.3000246</w:t>
            </w:r>
          </w:p>
          <w:p w:rsidR="009E2988" w:rsidP="59439607" w:rsidRDefault="59439607" w14:paraId="4AAFEF59" w14:textId="53B6A031">
            <w:pPr>
              <w:spacing w:line="360" w:lineRule="auto"/>
              <w:jc w:val="both"/>
              <w:rPr>
                <w:ins w:author="Utilisateur invité" w:date="2023-11-29T12:09:00Z" w:id="80"/>
                <w:rFonts w:ascii="Times New Roman" w:hAnsi="Times New Roman" w:cs="Times New Roman"/>
                <w:color w:val="000000" w:themeColor="text1"/>
                <w:sz w:val="24"/>
                <w:szCs w:val="24"/>
              </w:rPr>
            </w:pPr>
            <w:ins w:author="Utilisateur invité" w:date="2023-11-29T12:08:00Z" w:id="81">
              <w:r w:rsidRPr="59439607">
                <w:rPr>
                  <w:rFonts w:ascii="Times New Roman" w:hAnsi="Times New Roman" w:cs="Times New Roman"/>
                  <w:color w:val="000000" w:themeColor="text1"/>
                  <w:sz w:val="24"/>
                  <w:szCs w:val="24"/>
                </w:rPr>
                <w:t>.3020696</w:t>
              </w:r>
            </w:ins>
          </w:p>
          <w:p w:rsidR="009E2988" w:rsidP="59439607" w:rsidRDefault="59439607" w14:paraId="2119E9A7" w14:textId="3B965D01">
            <w:pPr>
              <w:spacing w:line="360" w:lineRule="auto"/>
              <w:jc w:val="both"/>
              <w:rPr>
                <w:ins w:author="Utilisateur invité" w:date="2023-11-29T12:11:00Z" w:id="82"/>
                <w:rFonts w:ascii="Times New Roman" w:hAnsi="Times New Roman" w:cs="Times New Roman"/>
                <w:color w:val="000000" w:themeColor="text1"/>
                <w:sz w:val="24"/>
                <w:szCs w:val="24"/>
              </w:rPr>
            </w:pPr>
            <w:ins w:author="Utilisateur invité" w:date="2023-11-29T12:09:00Z" w:id="83">
              <w:r w:rsidRPr="59439607">
                <w:rPr>
                  <w:rFonts w:ascii="Times New Roman" w:hAnsi="Times New Roman" w:cs="Times New Roman"/>
                  <w:color w:val="000000" w:themeColor="text1"/>
                  <w:sz w:val="24"/>
                  <w:szCs w:val="24"/>
                </w:rPr>
                <w:t>.3147712</w:t>
              </w:r>
            </w:ins>
          </w:p>
          <w:p w:rsidR="009E2988" w:rsidP="59439607" w:rsidRDefault="59439607" w14:paraId="36A20F49" w14:textId="43EDE6C4">
            <w:pPr>
              <w:spacing w:line="360" w:lineRule="auto"/>
              <w:jc w:val="both"/>
              <w:rPr>
                <w:ins w:author="Utilisateur invité" w:date="2023-11-29T12:13:00Z" w:id="84"/>
                <w:rFonts w:ascii="Times New Roman" w:hAnsi="Times New Roman" w:cs="Times New Roman"/>
                <w:color w:val="000000" w:themeColor="text1"/>
                <w:sz w:val="24"/>
                <w:szCs w:val="24"/>
              </w:rPr>
            </w:pPr>
            <w:ins w:author="Utilisateur invité" w:date="2023-11-29T12:11:00Z" w:id="85">
              <w:r w:rsidRPr="59439607">
                <w:rPr>
                  <w:rFonts w:ascii="Times New Roman" w:hAnsi="Times New Roman" w:cs="Times New Roman"/>
                  <w:color w:val="000000" w:themeColor="text1"/>
                  <w:sz w:val="24"/>
                  <w:szCs w:val="24"/>
                </w:rPr>
                <w:t>.3893843</w:t>
              </w:r>
            </w:ins>
          </w:p>
          <w:p w:rsidR="009E2988" w:rsidP="59439607" w:rsidRDefault="59439607" w14:paraId="4866B637" w14:textId="2D2C2877">
            <w:pPr>
              <w:spacing w:line="360" w:lineRule="auto"/>
              <w:jc w:val="both"/>
              <w:rPr>
                <w:rFonts w:ascii="Times New Roman" w:hAnsi="Times New Roman" w:cs="Times New Roman"/>
                <w:color w:val="000000" w:themeColor="text1"/>
                <w:sz w:val="24"/>
                <w:szCs w:val="24"/>
              </w:rPr>
            </w:pPr>
            <w:ins w:author="Utilisateur invité" w:date="2023-11-29T12:13:00Z" w:id="86">
              <w:r w:rsidRPr="59439607">
                <w:rPr>
                  <w:rFonts w:ascii="Times New Roman" w:hAnsi="Times New Roman" w:cs="Times New Roman"/>
                  <w:color w:val="000000" w:themeColor="text1"/>
                  <w:sz w:val="24"/>
                  <w:szCs w:val="24"/>
                </w:rPr>
                <w:t>.4995793</w:t>
              </w:r>
            </w:ins>
          </w:p>
        </w:tc>
        <w:tc>
          <w:tcPr>
            <w:tcW w:w="1701" w:type="dxa"/>
          </w:tcPr>
          <w:p w:rsidR="009E2988" w:rsidP="59439607" w:rsidRDefault="009E2988" w14:paraId="7F1D9156" w14:textId="05929AB4">
            <w:pPr>
              <w:spacing w:line="360" w:lineRule="auto"/>
              <w:jc w:val="both"/>
              <w:rPr>
                <w:ins w:author="Utilisateur invité" w:date="2023-11-29T12:07:00Z" w:id="87"/>
                <w:rFonts w:ascii="Times New Roman" w:hAnsi="Times New Roman" w:cs="Times New Roman"/>
                <w:color w:val="000000" w:themeColor="text1"/>
                <w:sz w:val="24"/>
                <w:szCs w:val="24"/>
              </w:rPr>
            </w:pPr>
          </w:p>
          <w:p w:rsidR="009E2988" w:rsidP="59439607" w:rsidRDefault="59439607" w14:paraId="286E28C4" w14:textId="32DCFB54">
            <w:pPr>
              <w:spacing w:line="360" w:lineRule="auto"/>
              <w:jc w:val="both"/>
              <w:rPr>
                <w:ins w:author="Utilisateur invité" w:date="2023-11-29T12:09:00Z" w:id="88"/>
                <w:rFonts w:ascii="Times New Roman" w:hAnsi="Times New Roman" w:cs="Times New Roman"/>
                <w:color w:val="000000" w:themeColor="text1"/>
                <w:sz w:val="24"/>
                <w:szCs w:val="24"/>
              </w:rPr>
            </w:pPr>
            <w:ins w:author="Utilisateur invité" w:date="2023-11-29T12:07:00Z" w:id="89">
              <w:r w:rsidRPr="59439607">
                <w:rPr>
                  <w:rFonts w:ascii="Times New Roman" w:hAnsi="Times New Roman" w:cs="Times New Roman"/>
                  <w:color w:val="000000" w:themeColor="text1"/>
                  <w:sz w:val="24"/>
                  <w:szCs w:val="24"/>
                </w:rPr>
                <w:t>0.880</w:t>
              </w:r>
            </w:ins>
          </w:p>
          <w:p w:rsidR="009E2988" w:rsidP="59439607" w:rsidRDefault="59439607" w14:paraId="755A9C13" w14:textId="0E6BE185">
            <w:pPr>
              <w:spacing w:line="360" w:lineRule="auto"/>
              <w:jc w:val="both"/>
              <w:rPr>
                <w:ins w:author="Utilisateur invité" w:date="2023-11-29T12:10:00Z" w:id="90"/>
                <w:rFonts w:ascii="Times New Roman" w:hAnsi="Times New Roman" w:cs="Times New Roman"/>
                <w:color w:val="000000" w:themeColor="text1"/>
                <w:sz w:val="24"/>
                <w:szCs w:val="24"/>
              </w:rPr>
            </w:pPr>
            <w:ins w:author="Utilisateur invité" w:date="2023-11-29T12:09:00Z" w:id="91">
              <w:r w:rsidRPr="59439607">
                <w:rPr>
                  <w:rFonts w:ascii="Times New Roman" w:hAnsi="Times New Roman" w:cs="Times New Roman"/>
                  <w:color w:val="000000" w:themeColor="text1"/>
                  <w:sz w:val="24"/>
                  <w:szCs w:val="24"/>
                </w:rPr>
                <w:t>0.007</w:t>
              </w:r>
            </w:ins>
          </w:p>
          <w:p w:rsidR="009E2988" w:rsidP="59439607" w:rsidRDefault="59439607" w14:paraId="5A873C26" w14:textId="2005AC40">
            <w:pPr>
              <w:spacing w:line="360" w:lineRule="auto"/>
              <w:jc w:val="both"/>
              <w:rPr>
                <w:ins w:author="Utilisateur invité" w:date="2023-11-29T12:11:00Z" w:id="92"/>
                <w:rFonts w:ascii="Times New Roman" w:hAnsi="Times New Roman" w:cs="Times New Roman"/>
                <w:color w:val="000000" w:themeColor="text1"/>
                <w:sz w:val="24"/>
                <w:szCs w:val="24"/>
              </w:rPr>
            </w:pPr>
            <w:ins w:author="Utilisateur invité" w:date="2023-11-29T12:10:00Z" w:id="93">
              <w:r w:rsidRPr="59439607">
                <w:rPr>
                  <w:rFonts w:ascii="Times New Roman" w:hAnsi="Times New Roman" w:cs="Times New Roman"/>
                  <w:color w:val="000000" w:themeColor="text1"/>
                  <w:sz w:val="24"/>
                  <w:szCs w:val="24"/>
                </w:rPr>
                <w:t>0.000</w:t>
              </w:r>
            </w:ins>
          </w:p>
          <w:p w:rsidR="009E2988" w:rsidP="59439607" w:rsidRDefault="59439607" w14:paraId="33571698" w14:textId="30980770">
            <w:pPr>
              <w:spacing w:line="360" w:lineRule="auto"/>
              <w:jc w:val="both"/>
              <w:rPr>
                <w:ins w:author="Utilisateur invité" w:date="2023-11-29T12:13:00Z" w:id="94"/>
                <w:rFonts w:ascii="Times New Roman" w:hAnsi="Times New Roman" w:cs="Times New Roman"/>
                <w:color w:val="000000" w:themeColor="text1"/>
                <w:sz w:val="24"/>
                <w:szCs w:val="24"/>
              </w:rPr>
            </w:pPr>
            <w:ins w:author="Utilisateur invité" w:date="2023-11-29T12:11:00Z" w:id="95">
              <w:r w:rsidRPr="59439607">
                <w:rPr>
                  <w:rFonts w:ascii="Times New Roman" w:hAnsi="Times New Roman" w:cs="Times New Roman"/>
                  <w:color w:val="000000" w:themeColor="text1"/>
                  <w:sz w:val="24"/>
                  <w:szCs w:val="24"/>
                </w:rPr>
                <w:t>0.000</w:t>
              </w:r>
            </w:ins>
          </w:p>
          <w:p w:rsidR="009E2988" w:rsidP="59439607" w:rsidRDefault="59439607" w14:paraId="276949FA" w14:textId="7A9625C9">
            <w:pPr>
              <w:spacing w:line="360" w:lineRule="auto"/>
              <w:jc w:val="both"/>
              <w:rPr>
                <w:rFonts w:ascii="Times New Roman" w:hAnsi="Times New Roman" w:cs="Times New Roman"/>
                <w:color w:val="000000" w:themeColor="text1"/>
                <w:sz w:val="24"/>
                <w:szCs w:val="24"/>
              </w:rPr>
            </w:pPr>
            <w:ins w:author="Utilisateur invité" w:date="2023-11-29T12:14:00Z" w:id="96">
              <w:r w:rsidRPr="59439607">
                <w:rPr>
                  <w:rFonts w:ascii="Times New Roman" w:hAnsi="Times New Roman" w:cs="Times New Roman"/>
                  <w:color w:val="000000" w:themeColor="text1"/>
                  <w:sz w:val="24"/>
                  <w:szCs w:val="24"/>
                </w:rPr>
                <w:t>0.068</w:t>
              </w:r>
            </w:ins>
          </w:p>
        </w:tc>
      </w:tr>
      <w:tr w:rsidR="004E15A2" w:rsidTr="59439607" w14:paraId="23BBD361" w14:textId="77777777">
        <w:trPr>
          <w:trHeight w:val="300"/>
        </w:trPr>
        <w:tc>
          <w:tcPr>
            <w:tcW w:w="2830" w:type="dxa"/>
          </w:tcPr>
          <w:p w:rsidR="009E2988" w:rsidP="009E2988" w:rsidRDefault="009E2988" w14:paraId="0DC563AA" w14:textId="1D48239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Niveau</w:t>
            </w:r>
            <w:r w:rsidR="00A00B7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d’éducation Mère</w:t>
            </w:r>
          </w:p>
          <w:p w:rsidR="009E2988" w:rsidP="009E2988" w:rsidRDefault="009E2988" w14:paraId="6228A883" w14:textId="7777777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Fondamental 1</w:t>
            </w:r>
          </w:p>
          <w:p w:rsidR="009E2988" w:rsidP="009E2988" w:rsidRDefault="009E2988" w14:paraId="4CD59D81" w14:textId="7777777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Fondamental2</w:t>
            </w:r>
          </w:p>
          <w:p w:rsidR="009E2988" w:rsidP="009E2988" w:rsidRDefault="009E2988" w14:paraId="3A0837A1" w14:textId="7777777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Secondaire</w:t>
            </w:r>
          </w:p>
          <w:p w:rsidR="009E2988" w:rsidP="009E2988" w:rsidRDefault="009E2988" w14:paraId="684AE631" w14:textId="7777777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Supérieur</w:t>
            </w:r>
          </w:p>
          <w:p w:rsidR="009E2988" w:rsidP="00455965" w:rsidRDefault="009E2988" w14:paraId="15D71D59" w14:textId="39EAA1E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 sait pas</w:t>
            </w:r>
          </w:p>
        </w:tc>
        <w:tc>
          <w:tcPr>
            <w:tcW w:w="1455" w:type="dxa"/>
          </w:tcPr>
          <w:p w:rsidR="00A00B7E" w:rsidP="59439607" w:rsidRDefault="00A00B7E" w14:paraId="11468382" w14:textId="5C80D1F8">
            <w:pPr>
              <w:spacing w:line="360" w:lineRule="auto"/>
              <w:jc w:val="both"/>
              <w:rPr>
                <w:ins w:author="Utilisateur invité" w:date="2023-11-29T12:14:00Z" w:id="97"/>
                <w:rFonts w:ascii="Times New Roman" w:hAnsi="Times New Roman" w:cs="Times New Roman"/>
                <w:color w:val="000000" w:themeColor="text1"/>
                <w:sz w:val="24"/>
                <w:szCs w:val="24"/>
              </w:rPr>
            </w:pPr>
          </w:p>
          <w:p w:rsidR="00A00B7E" w:rsidP="59439607" w:rsidRDefault="59439607" w14:paraId="3B67B2A9" w14:textId="40F87DFF">
            <w:pPr>
              <w:spacing w:line="360" w:lineRule="auto"/>
              <w:jc w:val="both"/>
              <w:rPr>
                <w:ins w:author="Utilisateur invité" w:date="2023-11-29T12:17:00Z" w:id="98"/>
                <w:rFonts w:ascii="Times New Roman" w:hAnsi="Times New Roman" w:cs="Times New Roman"/>
                <w:color w:val="000000" w:themeColor="text1"/>
                <w:sz w:val="24"/>
                <w:szCs w:val="24"/>
              </w:rPr>
            </w:pPr>
            <w:ins w:author="Utilisateur invité" w:date="2023-11-29T12:14:00Z" w:id="99">
              <w:r w:rsidRPr="59439607">
                <w:rPr>
                  <w:rFonts w:ascii="Times New Roman" w:hAnsi="Times New Roman" w:cs="Times New Roman"/>
                  <w:color w:val="000000" w:themeColor="text1"/>
                  <w:sz w:val="24"/>
                  <w:szCs w:val="24"/>
                </w:rPr>
                <w:t>.4664037</w:t>
              </w:r>
            </w:ins>
          </w:p>
          <w:p w:rsidR="00A00B7E" w:rsidP="59439607" w:rsidRDefault="59439607" w14:paraId="2A77AF4F" w14:textId="7E1A75BA">
            <w:pPr>
              <w:spacing w:line="360" w:lineRule="auto"/>
              <w:jc w:val="both"/>
              <w:rPr>
                <w:ins w:author="Utilisateur invité" w:date="2023-11-29T12:19:00Z" w:id="100"/>
                <w:rFonts w:ascii="Times New Roman" w:hAnsi="Times New Roman" w:cs="Times New Roman"/>
                <w:color w:val="000000" w:themeColor="text1"/>
                <w:sz w:val="24"/>
                <w:szCs w:val="24"/>
              </w:rPr>
            </w:pPr>
            <w:ins w:author="Utilisateur invité" w:date="2023-11-29T12:18:00Z" w:id="101">
              <w:r w:rsidRPr="59439607">
                <w:rPr>
                  <w:rFonts w:ascii="Times New Roman" w:hAnsi="Times New Roman" w:cs="Times New Roman"/>
                  <w:color w:val="000000" w:themeColor="text1"/>
                  <w:sz w:val="24"/>
                  <w:szCs w:val="24"/>
                </w:rPr>
                <w:t>1.061478</w:t>
              </w:r>
            </w:ins>
          </w:p>
          <w:p w:rsidR="00A00B7E" w:rsidP="59439607" w:rsidRDefault="59439607" w14:paraId="2E4518E8" w14:textId="0855E50A">
            <w:pPr>
              <w:spacing w:line="360" w:lineRule="auto"/>
              <w:jc w:val="both"/>
              <w:rPr>
                <w:ins w:author="Utilisateur invité" w:date="2023-11-29T12:19:00Z" w:id="102"/>
                <w:rFonts w:ascii="Times New Roman" w:hAnsi="Times New Roman" w:cs="Times New Roman"/>
                <w:color w:val="000000" w:themeColor="text1"/>
                <w:sz w:val="24"/>
                <w:szCs w:val="24"/>
              </w:rPr>
            </w:pPr>
            <w:ins w:author="Utilisateur invité" w:date="2023-11-29T12:19:00Z" w:id="103">
              <w:r w:rsidRPr="59439607">
                <w:rPr>
                  <w:rFonts w:ascii="Times New Roman" w:hAnsi="Times New Roman" w:cs="Times New Roman"/>
                  <w:color w:val="000000" w:themeColor="text1"/>
                  <w:sz w:val="24"/>
                  <w:szCs w:val="24"/>
                </w:rPr>
                <w:t>1.36391</w:t>
              </w:r>
            </w:ins>
          </w:p>
          <w:p w:rsidR="00A00B7E" w:rsidP="59439607" w:rsidRDefault="59439607" w14:paraId="0D0EEEC6" w14:textId="4E1BE242">
            <w:pPr>
              <w:spacing w:line="360" w:lineRule="auto"/>
              <w:jc w:val="both"/>
              <w:rPr>
                <w:ins w:author="Utilisateur invité" w:date="2023-11-29T12:20:00Z" w:id="104"/>
                <w:rFonts w:ascii="Times New Roman" w:hAnsi="Times New Roman" w:cs="Times New Roman"/>
                <w:color w:val="000000" w:themeColor="text1"/>
                <w:sz w:val="24"/>
                <w:szCs w:val="24"/>
              </w:rPr>
            </w:pPr>
            <w:ins w:author="Utilisateur invité" w:date="2023-11-29T12:19:00Z" w:id="105">
              <w:r w:rsidRPr="59439607">
                <w:rPr>
                  <w:rFonts w:ascii="Times New Roman" w:hAnsi="Times New Roman" w:cs="Times New Roman"/>
                  <w:color w:val="000000" w:themeColor="text1"/>
                  <w:sz w:val="24"/>
                  <w:szCs w:val="24"/>
                </w:rPr>
                <w:t>2.025789</w:t>
              </w:r>
            </w:ins>
          </w:p>
          <w:p w:rsidR="00A00B7E" w:rsidP="59439607" w:rsidRDefault="59439607" w14:paraId="788D9F3E" w14:textId="1FEA347E">
            <w:pPr>
              <w:spacing w:line="360" w:lineRule="auto"/>
              <w:jc w:val="both"/>
              <w:rPr>
                <w:rFonts w:ascii="Times New Roman" w:hAnsi="Times New Roman" w:cs="Times New Roman"/>
                <w:color w:val="000000" w:themeColor="text1"/>
                <w:sz w:val="24"/>
                <w:szCs w:val="24"/>
              </w:rPr>
            </w:pPr>
            <w:ins w:author="Utilisateur invité" w:date="2023-11-29T12:20:00Z" w:id="106">
              <w:r w:rsidRPr="59439607">
                <w:rPr>
                  <w:rFonts w:ascii="Times New Roman" w:hAnsi="Times New Roman" w:cs="Times New Roman"/>
                  <w:color w:val="000000" w:themeColor="text1"/>
                  <w:sz w:val="24"/>
                  <w:szCs w:val="24"/>
                </w:rPr>
                <w:t>-.7636173</w:t>
              </w:r>
            </w:ins>
          </w:p>
        </w:tc>
        <w:tc>
          <w:tcPr>
            <w:tcW w:w="1947" w:type="dxa"/>
          </w:tcPr>
          <w:p w:rsidR="00A00B7E" w:rsidP="59439607" w:rsidRDefault="00A00B7E" w14:paraId="3CA8B1FE" w14:textId="096192CC">
            <w:pPr>
              <w:spacing w:line="360" w:lineRule="auto"/>
              <w:jc w:val="both"/>
              <w:rPr>
                <w:ins w:author="Utilisateur invité" w:date="2023-11-29T12:14:00Z" w:id="107"/>
                <w:rFonts w:ascii="Times New Roman" w:hAnsi="Times New Roman" w:cs="Times New Roman"/>
                <w:color w:val="000000" w:themeColor="text1"/>
                <w:sz w:val="24"/>
                <w:szCs w:val="24"/>
              </w:rPr>
            </w:pPr>
          </w:p>
          <w:p w:rsidR="00A00B7E" w:rsidP="59439607" w:rsidRDefault="59439607" w14:paraId="48FD0F26" w14:textId="5296D508">
            <w:pPr>
              <w:spacing w:line="360" w:lineRule="auto"/>
              <w:jc w:val="both"/>
              <w:rPr>
                <w:ins w:author="Utilisateur invité" w:date="2023-11-29T12:18:00Z" w:id="108"/>
                <w:rFonts w:ascii="Times New Roman" w:hAnsi="Times New Roman" w:cs="Times New Roman"/>
                <w:color w:val="000000" w:themeColor="text1"/>
                <w:sz w:val="24"/>
                <w:szCs w:val="24"/>
              </w:rPr>
            </w:pPr>
            <w:ins w:author="Utilisateur invité" w:date="2023-11-29T12:15:00Z" w:id="109">
              <w:r w:rsidRPr="59439607">
                <w:rPr>
                  <w:rFonts w:ascii="Times New Roman" w:hAnsi="Times New Roman" w:cs="Times New Roman"/>
                  <w:color w:val="000000" w:themeColor="text1"/>
                  <w:sz w:val="24"/>
                  <w:szCs w:val="24"/>
                </w:rPr>
                <w:t>.3743487</w:t>
              </w:r>
            </w:ins>
          </w:p>
          <w:p w:rsidR="00A00B7E" w:rsidP="59439607" w:rsidRDefault="59439607" w14:paraId="79B9B28F" w14:textId="3F5BF75B">
            <w:pPr>
              <w:spacing w:line="360" w:lineRule="auto"/>
              <w:jc w:val="both"/>
              <w:rPr>
                <w:ins w:author="Utilisateur invité" w:date="2023-11-29T12:19:00Z" w:id="110"/>
                <w:rFonts w:ascii="Times New Roman" w:hAnsi="Times New Roman" w:cs="Times New Roman"/>
                <w:color w:val="000000" w:themeColor="text1"/>
                <w:sz w:val="24"/>
                <w:szCs w:val="24"/>
              </w:rPr>
            </w:pPr>
            <w:ins w:author="Utilisateur invité" w:date="2023-11-29T12:18:00Z" w:id="111">
              <w:r w:rsidRPr="59439607">
                <w:rPr>
                  <w:rFonts w:ascii="Times New Roman" w:hAnsi="Times New Roman" w:cs="Times New Roman"/>
                  <w:color w:val="000000" w:themeColor="text1"/>
                  <w:sz w:val="24"/>
                  <w:szCs w:val="24"/>
                </w:rPr>
                <w:t>.4508746</w:t>
              </w:r>
            </w:ins>
          </w:p>
          <w:p w:rsidR="00A00B7E" w:rsidP="59439607" w:rsidRDefault="59439607" w14:paraId="43BD6ECC" w14:textId="71EF8E20">
            <w:pPr>
              <w:spacing w:line="360" w:lineRule="auto"/>
              <w:jc w:val="both"/>
              <w:rPr>
                <w:ins w:author="Utilisateur invité" w:date="2023-11-29T12:20:00Z" w:id="112"/>
                <w:rFonts w:ascii="Times New Roman" w:hAnsi="Times New Roman" w:cs="Times New Roman"/>
                <w:color w:val="000000" w:themeColor="text1"/>
                <w:sz w:val="24"/>
                <w:szCs w:val="24"/>
              </w:rPr>
            </w:pPr>
            <w:ins w:author="Utilisateur invité" w:date="2023-11-29T12:19:00Z" w:id="113">
              <w:r w:rsidRPr="59439607">
                <w:rPr>
                  <w:rFonts w:ascii="Times New Roman" w:hAnsi="Times New Roman" w:cs="Times New Roman"/>
                  <w:color w:val="000000" w:themeColor="text1"/>
                  <w:sz w:val="24"/>
                  <w:szCs w:val="24"/>
                </w:rPr>
                <w:t>.5278032</w:t>
              </w:r>
            </w:ins>
          </w:p>
          <w:p w:rsidR="00A00B7E" w:rsidP="59439607" w:rsidRDefault="59439607" w14:paraId="25AF2A2E" w14:textId="04AD8E2D">
            <w:pPr>
              <w:spacing w:line="360" w:lineRule="auto"/>
              <w:jc w:val="both"/>
              <w:rPr>
                <w:ins w:author="Utilisateur invité" w:date="2023-11-29T12:20:00Z" w:id="114"/>
                <w:rFonts w:ascii="Times New Roman" w:hAnsi="Times New Roman" w:cs="Times New Roman"/>
                <w:color w:val="000000" w:themeColor="text1"/>
                <w:sz w:val="24"/>
                <w:szCs w:val="24"/>
              </w:rPr>
            </w:pPr>
            <w:ins w:author="Utilisateur invité" w:date="2023-11-29T12:20:00Z" w:id="115">
              <w:r w:rsidRPr="59439607">
                <w:rPr>
                  <w:rFonts w:ascii="Times New Roman" w:hAnsi="Times New Roman" w:cs="Times New Roman"/>
                  <w:color w:val="000000" w:themeColor="text1"/>
                  <w:sz w:val="24"/>
                  <w:szCs w:val="24"/>
                </w:rPr>
                <w:t>1.21077</w:t>
              </w:r>
            </w:ins>
          </w:p>
          <w:p w:rsidR="00A00B7E" w:rsidP="59439607" w:rsidRDefault="59439607" w14:paraId="6C230B67" w14:textId="59FF5E29">
            <w:pPr>
              <w:spacing w:line="360" w:lineRule="auto"/>
              <w:jc w:val="both"/>
              <w:rPr>
                <w:rFonts w:ascii="Times New Roman" w:hAnsi="Times New Roman" w:cs="Times New Roman"/>
                <w:color w:val="000000" w:themeColor="text1"/>
                <w:sz w:val="24"/>
                <w:szCs w:val="24"/>
              </w:rPr>
            </w:pPr>
            <w:ins w:author="Utilisateur invité" w:date="2023-11-29T12:20:00Z" w:id="116">
              <w:r w:rsidRPr="59439607">
                <w:rPr>
                  <w:rFonts w:ascii="Times New Roman" w:hAnsi="Times New Roman" w:cs="Times New Roman"/>
                  <w:color w:val="000000" w:themeColor="text1"/>
                  <w:sz w:val="24"/>
                  <w:szCs w:val="24"/>
                </w:rPr>
                <w:t>.7798801</w:t>
              </w:r>
            </w:ins>
          </w:p>
        </w:tc>
        <w:tc>
          <w:tcPr>
            <w:tcW w:w="1701" w:type="dxa"/>
          </w:tcPr>
          <w:p w:rsidR="00A00B7E" w:rsidP="59439607" w:rsidRDefault="00A00B7E" w14:paraId="24405FA7" w14:textId="678BEC0E">
            <w:pPr>
              <w:spacing w:line="360" w:lineRule="auto"/>
              <w:jc w:val="both"/>
              <w:rPr>
                <w:ins w:author="Utilisateur invité" w:date="2023-11-29T12:17:00Z" w:id="117"/>
                <w:rFonts w:ascii="Times New Roman" w:hAnsi="Times New Roman" w:cs="Times New Roman"/>
                <w:color w:val="000000" w:themeColor="text1"/>
                <w:sz w:val="24"/>
                <w:szCs w:val="24"/>
              </w:rPr>
            </w:pPr>
          </w:p>
          <w:p w:rsidR="00A00B7E" w:rsidP="59439607" w:rsidRDefault="59439607" w14:paraId="7DB931D6" w14:textId="125C3BD6">
            <w:pPr>
              <w:spacing w:line="360" w:lineRule="auto"/>
              <w:jc w:val="both"/>
              <w:rPr>
                <w:ins w:author="Utilisateur invité" w:date="2023-11-29T12:18:00Z" w:id="118"/>
                <w:rFonts w:ascii="Times New Roman" w:hAnsi="Times New Roman" w:cs="Times New Roman"/>
                <w:color w:val="000000" w:themeColor="text1"/>
                <w:sz w:val="24"/>
                <w:szCs w:val="24"/>
              </w:rPr>
            </w:pPr>
            <w:ins w:author="Utilisateur invité" w:date="2023-11-29T12:17:00Z" w:id="119">
              <w:r w:rsidRPr="59439607">
                <w:rPr>
                  <w:rFonts w:ascii="Times New Roman" w:hAnsi="Times New Roman" w:cs="Times New Roman"/>
                  <w:color w:val="000000" w:themeColor="text1"/>
                  <w:sz w:val="24"/>
                  <w:szCs w:val="24"/>
                </w:rPr>
                <w:t>0.213</w:t>
              </w:r>
            </w:ins>
          </w:p>
          <w:p w:rsidR="00A00B7E" w:rsidP="59439607" w:rsidRDefault="59439607" w14:paraId="3C4D10D8" w14:textId="4869F1A4">
            <w:pPr>
              <w:spacing w:line="360" w:lineRule="auto"/>
              <w:jc w:val="both"/>
              <w:rPr>
                <w:ins w:author="Utilisateur invité" w:date="2023-11-29T12:19:00Z" w:id="120"/>
                <w:rFonts w:ascii="Times New Roman" w:hAnsi="Times New Roman" w:cs="Times New Roman"/>
                <w:color w:val="000000" w:themeColor="text1"/>
                <w:sz w:val="24"/>
                <w:szCs w:val="24"/>
              </w:rPr>
            </w:pPr>
            <w:ins w:author="Utilisateur invité" w:date="2023-11-29T12:18:00Z" w:id="121">
              <w:r w:rsidRPr="59439607">
                <w:rPr>
                  <w:rFonts w:ascii="Times New Roman" w:hAnsi="Times New Roman" w:cs="Times New Roman"/>
                  <w:color w:val="000000" w:themeColor="text1"/>
                  <w:sz w:val="24"/>
                  <w:szCs w:val="24"/>
                </w:rPr>
                <w:t>0.019</w:t>
              </w:r>
            </w:ins>
          </w:p>
          <w:p w:rsidR="00A00B7E" w:rsidP="59439607" w:rsidRDefault="59439607" w14:paraId="6E41FBBD" w14:textId="03CCBE99">
            <w:pPr>
              <w:spacing w:line="360" w:lineRule="auto"/>
              <w:jc w:val="both"/>
              <w:rPr>
                <w:ins w:author="Utilisateur invité" w:date="2023-11-29T12:20:00Z" w:id="122"/>
                <w:rFonts w:ascii="Times New Roman" w:hAnsi="Times New Roman" w:cs="Times New Roman"/>
                <w:color w:val="000000" w:themeColor="text1"/>
                <w:sz w:val="24"/>
                <w:szCs w:val="24"/>
              </w:rPr>
            </w:pPr>
            <w:ins w:author="Utilisateur invité" w:date="2023-11-29T12:19:00Z" w:id="123">
              <w:r w:rsidRPr="59439607">
                <w:rPr>
                  <w:rFonts w:ascii="Times New Roman" w:hAnsi="Times New Roman" w:cs="Times New Roman"/>
                  <w:color w:val="000000" w:themeColor="text1"/>
                  <w:sz w:val="24"/>
                  <w:szCs w:val="24"/>
                </w:rPr>
                <w:t>0.010</w:t>
              </w:r>
            </w:ins>
          </w:p>
          <w:p w:rsidR="00A00B7E" w:rsidP="59439607" w:rsidRDefault="59439607" w14:paraId="2664F682" w14:textId="1D5FCD7C">
            <w:pPr>
              <w:spacing w:line="360" w:lineRule="auto"/>
              <w:jc w:val="both"/>
              <w:rPr>
                <w:ins w:author="Utilisateur invité" w:date="2023-11-29T12:21:00Z" w:id="124"/>
                <w:rFonts w:ascii="Times New Roman" w:hAnsi="Times New Roman" w:cs="Times New Roman"/>
                <w:color w:val="000000" w:themeColor="text1"/>
                <w:sz w:val="24"/>
                <w:szCs w:val="24"/>
              </w:rPr>
            </w:pPr>
            <w:ins w:author="Utilisateur invité" w:date="2023-11-29T12:20:00Z" w:id="125">
              <w:r w:rsidRPr="59439607">
                <w:rPr>
                  <w:rFonts w:ascii="Times New Roman" w:hAnsi="Times New Roman" w:cs="Times New Roman"/>
                  <w:color w:val="000000" w:themeColor="text1"/>
                  <w:sz w:val="24"/>
                  <w:szCs w:val="24"/>
                </w:rPr>
                <w:t>0.094</w:t>
              </w:r>
            </w:ins>
          </w:p>
          <w:p w:rsidR="00A00B7E" w:rsidP="59439607" w:rsidRDefault="59439607" w14:paraId="17794E41" w14:textId="787F8F3F">
            <w:pPr>
              <w:spacing w:line="360" w:lineRule="auto"/>
              <w:jc w:val="both"/>
              <w:rPr>
                <w:rFonts w:ascii="Times New Roman" w:hAnsi="Times New Roman" w:cs="Times New Roman"/>
                <w:color w:val="000000" w:themeColor="text1"/>
                <w:sz w:val="24"/>
                <w:szCs w:val="24"/>
              </w:rPr>
            </w:pPr>
            <w:ins w:author="Utilisateur invité" w:date="2023-11-29T12:21:00Z" w:id="126">
              <w:r w:rsidRPr="59439607">
                <w:rPr>
                  <w:rFonts w:ascii="Times New Roman" w:hAnsi="Times New Roman" w:cs="Times New Roman"/>
                  <w:color w:val="000000" w:themeColor="text1"/>
                  <w:sz w:val="24"/>
                  <w:szCs w:val="24"/>
                </w:rPr>
                <w:t>0.328</w:t>
              </w:r>
            </w:ins>
          </w:p>
        </w:tc>
      </w:tr>
      <w:tr w:rsidR="00BE1350" w:rsidTr="59439607" w14:paraId="627DCFA3" w14:textId="77777777">
        <w:trPr>
          <w:trHeight w:val="300"/>
        </w:trPr>
        <w:tc>
          <w:tcPr>
            <w:tcW w:w="2830" w:type="dxa"/>
          </w:tcPr>
          <w:p w:rsidR="00BE1350" w:rsidP="00455965" w:rsidRDefault="00A316DC" w14:paraId="76BE9064" w14:textId="7777777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Lien avec Chef de Ménage</w:t>
            </w:r>
          </w:p>
          <w:p w:rsidR="00A316DC" w:rsidP="00455965" w:rsidRDefault="00A316DC" w14:paraId="628694C5" w14:textId="52ED374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Frère, Sœur</w:t>
            </w:r>
          </w:p>
          <w:p w:rsidR="00A316DC" w:rsidP="00455965" w:rsidRDefault="00A316DC" w14:paraId="674D27D6" w14:textId="7777777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Petits fils, Petite fille</w:t>
            </w:r>
          </w:p>
          <w:p w:rsidR="00A316DC" w:rsidP="00455965" w:rsidRDefault="00A316DC" w14:paraId="13748A62" w14:textId="43CEE2A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Personne non </w:t>
            </w:r>
            <w:proofErr w:type="spellStart"/>
            <w:r>
              <w:rPr>
                <w:rFonts w:ascii="Times New Roman" w:hAnsi="Times New Roman" w:cs="Times New Roman"/>
                <w:color w:val="000000" w:themeColor="text1"/>
                <w:sz w:val="24"/>
                <w:szCs w:val="24"/>
              </w:rPr>
              <w:t>parentée</w:t>
            </w:r>
            <w:proofErr w:type="spellEnd"/>
            <w:r>
              <w:rPr>
                <w:rFonts w:ascii="Times New Roman" w:hAnsi="Times New Roman" w:cs="Times New Roman"/>
                <w:color w:val="000000" w:themeColor="text1"/>
                <w:sz w:val="24"/>
                <w:szCs w:val="24"/>
              </w:rPr>
              <w:t xml:space="preserve"> </w:t>
            </w:r>
          </w:p>
          <w:p w:rsidR="00A316DC" w:rsidP="00455965" w:rsidRDefault="00A316DC" w14:paraId="1F4311A1" w14:textId="6B081AA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Autres parents du CM</w:t>
            </w:r>
          </w:p>
          <w:p w:rsidR="00A316DC" w:rsidP="00455965" w:rsidRDefault="00A316DC" w14:paraId="00EDEF5E" w14:textId="33160F1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Domestique</w:t>
            </w:r>
          </w:p>
        </w:tc>
        <w:tc>
          <w:tcPr>
            <w:tcW w:w="1455" w:type="dxa"/>
          </w:tcPr>
          <w:p w:rsidR="00A3138A" w:rsidP="59439607" w:rsidRDefault="00A3138A" w14:paraId="0D70A419" w14:textId="37694D53">
            <w:pPr>
              <w:spacing w:line="360" w:lineRule="auto"/>
              <w:jc w:val="both"/>
              <w:rPr>
                <w:ins w:author="Utilisateur invité" w:date="2023-11-29T12:22:00Z" w:id="127"/>
                <w:rFonts w:ascii="Times New Roman" w:hAnsi="Times New Roman" w:cs="Times New Roman"/>
                <w:color w:val="000000" w:themeColor="text1"/>
                <w:sz w:val="24"/>
                <w:szCs w:val="24"/>
              </w:rPr>
            </w:pPr>
          </w:p>
          <w:p w:rsidR="00A3138A" w:rsidP="59439607" w:rsidRDefault="00A3138A" w14:paraId="58240DAB" w14:textId="72133ACD">
            <w:pPr>
              <w:spacing w:line="360" w:lineRule="auto"/>
              <w:jc w:val="both"/>
              <w:rPr>
                <w:ins w:author="Utilisateur invité" w:date="2023-11-29T12:22:00Z" w:id="128"/>
                <w:rFonts w:ascii="Times New Roman" w:hAnsi="Times New Roman" w:cs="Times New Roman"/>
                <w:color w:val="000000" w:themeColor="text1"/>
                <w:sz w:val="24"/>
                <w:szCs w:val="24"/>
              </w:rPr>
            </w:pPr>
          </w:p>
          <w:p w:rsidR="00A3138A" w:rsidP="59439607" w:rsidRDefault="59439607" w14:paraId="09E2FEAD" w14:textId="4495D4DC">
            <w:pPr>
              <w:spacing w:line="360" w:lineRule="auto"/>
              <w:jc w:val="both"/>
              <w:rPr>
                <w:ins w:author="Utilisateur invité" w:date="2023-11-29T12:23:00Z" w:id="129"/>
                <w:rFonts w:ascii="Times New Roman" w:hAnsi="Times New Roman" w:cs="Times New Roman"/>
                <w:color w:val="000000" w:themeColor="text1"/>
                <w:sz w:val="24"/>
                <w:szCs w:val="24"/>
              </w:rPr>
            </w:pPr>
            <w:ins w:author="Utilisateur invité" w:date="2023-11-29T12:22:00Z" w:id="130">
              <w:r w:rsidRPr="59439607">
                <w:rPr>
                  <w:rFonts w:ascii="Times New Roman" w:hAnsi="Times New Roman" w:cs="Times New Roman"/>
                  <w:color w:val="000000" w:themeColor="text1"/>
                  <w:sz w:val="24"/>
                  <w:szCs w:val="24"/>
                </w:rPr>
                <w:t>-.6836287</w:t>
              </w:r>
            </w:ins>
          </w:p>
          <w:p w:rsidR="00A3138A" w:rsidP="59439607" w:rsidRDefault="59439607" w14:paraId="78BEFD69" w14:textId="75C213F5">
            <w:pPr>
              <w:spacing w:line="360" w:lineRule="auto"/>
              <w:jc w:val="both"/>
              <w:rPr>
                <w:ins w:author="Utilisateur invité" w:date="2023-11-29T12:27:00Z" w:id="131"/>
                <w:rFonts w:ascii="Times New Roman" w:hAnsi="Times New Roman" w:cs="Times New Roman"/>
                <w:color w:val="000000" w:themeColor="text1"/>
                <w:sz w:val="24"/>
                <w:szCs w:val="24"/>
              </w:rPr>
            </w:pPr>
            <w:ins w:author="Utilisateur invité" w:date="2023-11-29T12:23:00Z" w:id="132">
              <w:r w:rsidRPr="59439607">
                <w:rPr>
                  <w:rFonts w:ascii="Times New Roman" w:hAnsi="Times New Roman" w:cs="Times New Roman"/>
                  <w:color w:val="000000" w:themeColor="text1"/>
                  <w:sz w:val="24"/>
                  <w:szCs w:val="24"/>
                </w:rPr>
                <w:t>-3.023113</w:t>
              </w:r>
            </w:ins>
          </w:p>
          <w:p w:rsidR="00A3138A" w:rsidP="59439607" w:rsidRDefault="59439607" w14:paraId="45A5A49B" w14:textId="1BCD2549">
            <w:pPr>
              <w:spacing w:line="360" w:lineRule="auto"/>
              <w:jc w:val="both"/>
              <w:rPr>
                <w:ins w:author="Utilisateur invité" w:date="2023-11-29T12:28:00Z" w:id="133"/>
                <w:rFonts w:ascii="Times New Roman" w:hAnsi="Times New Roman" w:cs="Times New Roman"/>
                <w:color w:val="000000" w:themeColor="text1"/>
                <w:sz w:val="24"/>
                <w:szCs w:val="24"/>
              </w:rPr>
            </w:pPr>
            <w:ins w:author="Utilisateur invité" w:date="2023-11-29T12:30:00Z" w:id="134">
              <w:r w:rsidRPr="59439607">
                <w:rPr>
                  <w:rFonts w:ascii="Times New Roman" w:hAnsi="Times New Roman" w:cs="Times New Roman"/>
                  <w:color w:val="000000" w:themeColor="text1"/>
                  <w:sz w:val="24"/>
                  <w:szCs w:val="24"/>
                </w:rPr>
                <w:lastRenderedPageBreak/>
                <w:t>-.9188915</w:t>
              </w:r>
            </w:ins>
          </w:p>
          <w:p w:rsidR="00A3138A" w:rsidP="59439607" w:rsidRDefault="59439607" w14:paraId="7F6AC03E" w14:textId="0CE72534">
            <w:pPr>
              <w:spacing w:line="360" w:lineRule="auto"/>
              <w:jc w:val="both"/>
              <w:rPr>
                <w:ins w:author="Utilisateur invité" w:date="2023-11-29T12:31:00Z" w:id="135"/>
                <w:rFonts w:ascii="Times New Roman" w:hAnsi="Times New Roman" w:cs="Times New Roman"/>
                <w:color w:val="000000" w:themeColor="text1"/>
                <w:sz w:val="24"/>
                <w:szCs w:val="24"/>
              </w:rPr>
            </w:pPr>
            <w:ins w:author="Utilisateur invité" w:date="2023-11-29T12:27:00Z" w:id="136">
              <w:r w:rsidRPr="59439607">
                <w:rPr>
                  <w:rFonts w:ascii="Times New Roman" w:hAnsi="Times New Roman" w:cs="Times New Roman"/>
                  <w:color w:val="000000" w:themeColor="text1"/>
                  <w:sz w:val="24"/>
                  <w:szCs w:val="24"/>
                </w:rPr>
                <w:t>-1.044141</w:t>
              </w:r>
            </w:ins>
          </w:p>
          <w:p w:rsidR="00A3138A" w:rsidP="59439607" w:rsidRDefault="59439607" w14:paraId="430499ED" w14:textId="5A230D86">
            <w:pPr>
              <w:spacing w:line="360" w:lineRule="auto"/>
              <w:jc w:val="both"/>
              <w:rPr>
                <w:rFonts w:ascii="Times New Roman" w:hAnsi="Times New Roman" w:cs="Times New Roman"/>
                <w:color w:val="000000" w:themeColor="text1"/>
                <w:sz w:val="24"/>
                <w:szCs w:val="24"/>
              </w:rPr>
            </w:pPr>
            <w:ins w:author="Utilisateur invité" w:date="2023-11-29T12:31:00Z" w:id="137">
              <w:r w:rsidRPr="59439607">
                <w:rPr>
                  <w:rFonts w:ascii="Times New Roman" w:hAnsi="Times New Roman" w:cs="Times New Roman"/>
                  <w:color w:val="000000" w:themeColor="text1"/>
                  <w:sz w:val="24"/>
                  <w:szCs w:val="24"/>
                </w:rPr>
                <w:t>-3.306397</w:t>
              </w:r>
            </w:ins>
          </w:p>
        </w:tc>
        <w:tc>
          <w:tcPr>
            <w:tcW w:w="1947" w:type="dxa"/>
          </w:tcPr>
          <w:p w:rsidR="00F54EFF" w:rsidP="59439607" w:rsidRDefault="00F54EFF" w14:paraId="2564142F" w14:textId="6805ECCA">
            <w:pPr>
              <w:spacing w:line="360" w:lineRule="auto"/>
              <w:jc w:val="both"/>
              <w:rPr>
                <w:ins w:author="Utilisateur invité" w:date="2023-11-29T12:22:00Z" w:id="138"/>
                <w:rFonts w:ascii="Times New Roman" w:hAnsi="Times New Roman" w:cs="Times New Roman"/>
                <w:color w:val="000000" w:themeColor="text1"/>
                <w:sz w:val="24"/>
                <w:szCs w:val="24"/>
              </w:rPr>
            </w:pPr>
          </w:p>
          <w:p w:rsidR="00F54EFF" w:rsidP="59439607" w:rsidRDefault="00F54EFF" w14:paraId="5E30BD04" w14:textId="376CFF03">
            <w:pPr>
              <w:spacing w:line="360" w:lineRule="auto"/>
              <w:jc w:val="both"/>
              <w:rPr>
                <w:ins w:author="Utilisateur invité" w:date="2023-11-29T12:22:00Z" w:id="139"/>
                <w:rFonts w:ascii="Times New Roman" w:hAnsi="Times New Roman" w:cs="Times New Roman"/>
                <w:color w:val="000000" w:themeColor="text1"/>
                <w:sz w:val="24"/>
                <w:szCs w:val="24"/>
              </w:rPr>
            </w:pPr>
          </w:p>
          <w:p w:rsidR="00F54EFF" w:rsidP="59439607" w:rsidRDefault="59439607" w14:paraId="7F53A567" w14:textId="33A48750">
            <w:pPr>
              <w:spacing w:line="360" w:lineRule="auto"/>
              <w:jc w:val="both"/>
              <w:rPr>
                <w:ins w:author="Utilisateur invité" w:date="2023-11-29T12:23:00Z" w:id="140"/>
                <w:rFonts w:ascii="Times New Roman" w:hAnsi="Times New Roman" w:cs="Times New Roman"/>
                <w:color w:val="000000" w:themeColor="text1"/>
                <w:sz w:val="24"/>
                <w:szCs w:val="24"/>
              </w:rPr>
            </w:pPr>
            <w:ins w:author="Utilisateur invité" w:date="2023-11-29T12:22:00Z" w:id="141">
              <w:r w:rsidRPr="59439607">
                <w:rPr>
                  <w:rFonts w:ascii="Times New Roman" w:hAnsi="Times New Roman" w:cs="Times New Roman"/>
                  <w:color w:val="000000" w:themeColor="text1"/>
                  <w:sz w:val="24"/>
                  <w:szCs w:val="24"/>
                </w:rPr>
                <w:t>.4007006</w:t>
              </w:r>
            </w:ins>
          </w:p>
          <w:p w:rsidR="00F54EFF" w:rsidP="59439607" w:rsidRDefault="59439607" w14:paraId="764CF15E" w14:textId="6DB1C386">
            <w:pPr>
              <w:spacing w:line="360" w:lineRule="auto"/>
              <w:jc w:val="both"/>
              <w:rPr>
                <w:ins w:author="Utilisateur invité" w:date="2023-11-29T12:27:00Z" w:id="142"/>
                <w:rFonts w:ascii="Times New Roman" w:hAnsi="Times New Roman" w:cs="Times New Roman"/>
                <w:color w:val="000000" w:themeColor="text1"/>
                <w:sz w:val="24"/>
                <w:szCs w:val="24"/>
              </w:rPr>
            </w:pPr>
            <w:ins w:author="Utilisateur invité" w:date="2023-11-29T12:23:00Z" w:id="143">
              <w:r w:rsidRPr="59439607">
                <w:rPr>
                  <w:rFonts w:ascii="Times New Roman" w:hAnsi="Times New Roman" w:cs="Times New Roman"/>
                  <w:color w:val="000000" w:themeColor="text1"/>
                  <w:sz w:val="24"/>
                  <w:szCs w:val="24"/>
                </w:rPr>
                <w:t>.5017487</w:t>
              </w:r>
            </w:ins>
          </w:p>
          <w:p w:rsidR="00F54EFF" w:rsidP="59439607" w:rsidRDefault="59439607" w14:paraId="2C8D7519" w14:textId="197CAF9A">
            <w:pPr>
              <w:spacing w:line="360" w:lineRule="auto"/>
              <w:jc w:val="both"/>
              <w:rPr>
                <w:ins w:author="Utilisateur invité" w:date="2023-11-29T12:28:00Z" w:id="144"/>
                <w:rFonts w:ascii="Times New Roman" w:hAnsi="Times New Roman" w:cs="Times New Roman"/>
                <w:color w:val="000000" w:themeColor="text1"/>
                <w:sz w:val="24"/>
                <w:szCs w:val="24"/>
              </w:rPr>
            </w:pPr>
            <w:ins w:author="Utilisateur invité" w:date="2023-11-29T12:30:00Z" w:id="145">
              <w:r w:rsidRPr="59439607">
                <w:rPr>
                  <w:rFonts w:ascii="Times New Roman" w:hAnsi="Times New Roman" w:cs="Times New Roman"/>
                  <w:color w:val="000000" w:themeColor="text1"/>
                  <w:sz w:val="24"/>
                  <w:szCs w:val="24"/>
                </w:rPr>
                <w:lastRenderedPageBreak/>
                <w:t>.3394249</w:t>
              </w:r>
            </w:ins>
          </w:p>
          <w:p w:rsidR="00F54EFF" w:rsidP="59439607" w:rsidRDefault="59439607" w14:paraId="562F8F9E" w14:textId="4E4D2A18">
            <w:pPr>
              <w:spacing w:line="360" w:lineRule="auto"/>
              <w:jc w:val="both"/>
              <w:rPr>
                <w:ins w:author="Utilisateur invité" w:date="2023-11-29T12:31:00Z" w:id="146"/>
                <w:rFonts w:ascii="Times New Roman" w:hAnsi="Times New Roman" w:cs="Times New Roman"/>
                <w:color w:val="000000" w:themeColor="text1"/>
                <w:sz w:val="24"/>
                <w:szCs w:val="24"/>
              </w:rPr>
            </w:pPr>
            <w:ins w:author="Utilisateur invité" w:date="2023-11-29T12:27:00Z" w:id="147">
              <w:r w:rsidRPr="59439607">
                <w:rPr>
                  <w:rFonts w:ascii="Times New Roman" w:hAnsi="Times New Roman" w:cs="Times New Roman"/>
                  <w:color w:val="000000" w:themeColor="text1"/>
                  <w:sz w:val="24"/>
                  <w:szCs w:val="24"/>
                </w:rPr>
                <w:t>.2974058</w:t>
              </w:r>
            </w:ins>
          </w:p>
          <w:p w:rsidR="00F54EFF" w:rsidP="59439607" w:rsidRDefault="59439607" w14:paraId="2291FC75" w14:textId="49A5729E">
            <w:pPr>
              <w:spacing w:line="360" w:lineRule="auto"/>
              <w:jc w:val="both"/>
              <w:rPr>
                <w:rFonts w:ascii="Times New Roman" w:hAnsi="Times New Roman" w:cs="Times New Roman"/>
                <w:color w:val="000000" w:themeColor="text1"/>
                <w:sz w:val="24"/>
                <w:szCs w:val="24"/>
              </w:rPr>
            </w:pPr>
            <w:ins w:author="Utilisateur invité" w:date="2023-11-29T12:31:00Z" w:id="148">
              <w:r w:rsidRPr="59439607">
                <w:rPr>
                  <w:rFonts w:ascii="Times New Roman" w:hAnsi="Times New Roman" w:cs="Times New Roman"/>
                  <w:color w:val="000000" w:themeColor="text1"/>
                  <w:sz w:val="24"/>
                  <w:szCs w:val="24"/>
                </w:rPr>
                <w:t>.6370658</w:t>
              </w:r>
            </w:ins>
          </w:p>
        </w:tc>
        <w:tc>
          <w:tcPr>
            <w:tcW w:w="1701" w:type="dxa"/>
          </w:tcPr>
          <w:p w:rsidR="00F54EFF" w:rsidP="59439607" w:rsidRDefault="00F54EFF" w14:paraId="62C8055C" w14:textId="00CE1E62">
            <w:pPr>
              <w:spacing w:line="360" w:lineRule="auto"/>
              <w:jc w:val="both"/>
              <w:rPr>
                <w:ins w:author="Utilisateur invité" w:date="2023-11-29T12:22:00Z" w:id="149"/>
                <w:rFonts w:ascii="Times New Roman" w:hAnsi="Times New Roman" w:cs="Times New Roman"/>
                <w:color w:val="000000" w:themeColor="text1"/>
                <w:sz w:val="24"/>
                <w:szCs w:val="24"/>
              </w:rPr>
            </w:pPr>
          </w:p>
          <w:p w:rsidR="00F54EFF" w:rsidP="59439607" w:rsidRDefault="00F54EFF" w14:paraId="146756DF" w14:textId="05C83929">
            <w:pPr>
              <w:spacing w:line="360" w:lineRule="auto"/>
              <w:jc w:val="both"/>
              <w:rPr>
                <w:ins w:author="Utilisateur invité" w:date="2023-11-29T12:22:00Z" w:id="150"/>
                <w:rFonts w:ascii="Times New Roman" w:hAnsi="Times New Roman" w:cs="Times New Roman"/>
                <w:color w:val="000000" w:themeColor="text1"/>
                <w:sz w:val="24"/>
                <w:szCs w:val="24"/>
              </w:rPr>
            </w:pPr>
          </w:p>
          <w:p w:rsidR="00F54EFF" w:rsidP="59439607" w:rsidRDefault="59439607" w14:paraId="009425B0" w14:textId="7E5E39E4">
            <w:pPr>
              <w:spacing w:line="360" w:lineRule="auto"/>
              <w:jc w:val="both"/>
              <w:rPr>
                <w:ins w:author="Utilisateur invité" w:date="2023-11-29T12:23:00Z" w:id="151"/>
                <w:rFonts w:ascii="Times New Roman" w:hAnsi="Times New Roman" w:cs="Times New Roman"/>
                <w:color w:val="000000" w:themeColor="text1"/>
                <w:sz w:val="24"/>
                <w:szCs w:val="24"/>
              </w:rPr>
            </w:pPr>
            <w:ins w:author="Utilisateur invité" w:date="2023-11-29T12:22:00Z" w:id="152">
              <w:r w:rsidRPr="59439607">
                <w:rPr>
                  <w:rFonts w:ascii="Times New Roman" w:hAnsi="Times New Roman" w:cs="Times New Roman"/>
                  <w:color w:val="000000" w:themeColor="text1"/>
                  <w:sz w:val="24"/>
                  <w:szCs w:val="24"/>
                </w:rPr>
                <w:t>0.088</w:t>
              </w:r>
            </w:ins>
          </w:p>
          <w:p w:rsidR="00F54EFF" w:rsidP="59439607" w:rsidRDefault="59439607" w14:paraId="7E7F7FAF" w14:textId="6FAD5CA6">
            <w:pPr>
              <w:spacing w:line="360" w:lineRule="auto"/>
              <w:jc w:val="both"/>
              <w:rPr>
                <w:ins w:author="Utilisateur invité" w:date="2023-11-29T12:28:00Z" w:id="153"/>
                <w:rFonts w:ascii="Times New Roman" w:hAnsi="Times New Roman" w:cs="Times New Roman"/>
                <w:color w:val="000000" w:themeColor="text1"/>
                <w:sz w:val="24"/>
                <w:szCs w:val="24"/>
              </w:rPr>
            </w:pPr>
            <w:ins w:author="Utilisateur invité" w:date="2023-11-29T12:23:00Z" w:id="154">
              <w:r w:rsidRPr="59439607">
                <w:rPr>
                  <w:rFonts w:ascii="Times New Roman" w:hAnsi="Times New Roman" w:cs="Times New Roman"/>
                  <w:color w:val="000000" w:themeColor="text1"/>
                  <w:sz w:val="24"/>
                  <w:szCs w:val="24"/>
                </w:rPr>
                <w:t>0.000</w:t>
              </w:r>
            </w:ins>
          </w:p>
          <w:p w:rsidR="00F54EFF" w:rsidP="59439607" w:rsidRDefault="59439607" w14:paraId="30A9F3C8" w14:textId="0FF39180">
            <w:pPr>
              <w:spacing w:line="360" w:lineRule="auto"/>
              <w:jc w:val="both"/>
              <w:rPr>
                <w:ins w:author="Utilisateur invité" w:date="2023-11-29T12:28:00Z" w:id="155"/>
                <w:rFonts w:ascii="Times New Roman" w:hAnsi="Times New Roman" w:cs="Times New Roman"/>
                <w:color w:val="000000" w:themeColor="text1"/>
                <w:sz w:val="24"/>
                <w:szCs w:val="24"/>
              </w:rPr>
            </w:pPr>
            <w:ins w:author="Utilisateur invité" w:date="2023-11-29T12:30:00Z" w:id="156">
              <w:r w:rsidRPr="59439607">
                <w:rPr>
                  <w:rFonts w:ascii="Times New Roman" w:hAnsi="Times New Roman" w:cs="Times New Roman"/>
                  <w:color w:val="000000" w:themeColor="text1"/>
                  <w:sz w:val="24"/>
                  <w:szCs w:val="24"/>
                </w:rPr>
                <w:lastRenderedPageBreak/>
                <w:t>0.007</w:t>
              </w:r>
            </w:ins>
          </w:p>
          <w:p w:rsidR="00F54EFF" w:rsidP="59439607" w:rsidRDefault="59439607" w14:paraId="0B6237D1" w14:textId="4954BF38">
            <w:pPr>
              <w:spacing w:line="360" w:lineRule="auto"/>
              <w:jc w:val="both"/>
              <w:rPr>
                <w:ins w:author="Utilisateur invité" w:date="2023-11-29T12:30:00Z" w:id="157"/>
                <w:rFonts w:ascii="Times New Roman" w:hAnsi="Times New Roman" w:cs="Times New Roman"/>
                <w:color w:val="000000" w:themeColor="text1"/>
                <w:sz w:val="24"/>
                <w:szCs w:val="24"/>
              </w:rPr>
            </w:pPr>
            <w:ins w:author="Utilisateur invité" w:date="2023-11-29T12:28:00Z" w:id="158">
              <w:r w:rsidRPr="59439607">
                <w:rPr>
                  <w:rFonts w:ascii="Times New Roman" w:hAnsi="Times New Roman" w:cs="Times New Roman"/>
                  <w:color w:val="000000" w:themeColor="text1"/>
                  <w:sz w:val="24"/>
                  <w:szCs w:val="24"/>
                </w:rPr>
                <w:t>0.000</w:t>
              </w:r>
            </w:ins>
          </w:p>
          <w:p w:rsidR="00F54EFF" w:rsidP="59439607" w:rsidRDefault="59439607" w14:paraId="558ECDE6" w14:textId="6D71C542">
            <w:pPr>
              <w:spacing w:line="360" w:lineRule="auto"/>
              <w:jc w:val="both"/>
              <w:rPr>
                <w:rFonts w:ascii="Times New Roman" w:hAnsi="Times New Roman" w:cs="Times New Roman"/>
                <w:color w:val="000000" w:themeColor="text1"/>
                <w:sz w:val="24"/>
                <w:szCs w:val="24"/>
              </w:rPr>
            </w:pPr>
            <w:ins w:author="Utilisateur invité" w:date="2023-11-29T12:31:00Z" w:id="159">
              <w:r w:rsidRPr="59439607">
                <w:rPr>
                  <w:rFonts w:ascii="Times New Roman" w:hAnsi="Times New Roman" w:cs="Times New Roman"/>
                  <w:color w:val="000000" w:themeColor="text1"/>
                  <w:sz w:val="24"/>
                  <w:szCs w:val="24"/>
                </w:rPr>
                <w:t>0.000</w:t>
              </w:r>
            </w:ins>
          </w:p>
        </w:tc>
      </w:tr>
    </w:tbl>
    <w:p w:rsidR="004E15A2" w:rsidP="00455965" w:rsidRDefault="00BE1350" w14:paraId="275EFE55" w14:textId="4303493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Source : Calcul Auteur</w:t>
      </w:r>
    </w:p>
    <w:p w:rsidR="003B56CE" w:rsidP="00455965" w:rsidRDefault="59439607" w14:paraId="4AE3273F" w14:textId="5B33BAF9">
      <w:pPr>
        <w:spacing w:line="360" w:lineRule="auto"/>
        <w:jc w:val="both"/>
        <w:rPr>
          <w:rFonts w:ascii="Times New Roman" w:hAnsi="Times New Roman" w:cs="Times New Roman"/>
          <w:color w:val="000000" w:themeColor="text1"/>
          <w:sz w:val="24"/>
          <w:szCs w:val="24"/>
        </w:rPr>
      </w:pPr>
      <w:r w:rsidRPr="59439607">
        <w:rPr>
          <w:rFonts w:ascii="Times New Roman" w:hAnsi="Times New Roman" w:cs="Times New Roman"/>
          <w:color w:val="000000" w:themeColor="text1"/>
          <w:sz w:val="24"/>
          <w:szCs w:val="24"/>
        </w:rPr>
        <w:t>Notes :</w:t>
      </w:r>
      <w:ins w:author="Utilisateur invité" w:date="2023-11-29T12:32:00Z" w:id="160">
        <w:r w:rsidRPr="59439607">
          <w:rPr>
            <w:rFonts w:ascii="Times New Roman" w:hAnsi="Times New Roman" w:cs="Times New Roman"/>
            <w:color w:val="000000" w:themeColor="text1"/>
            <w:sz w:val="24"/>
            <w:szCs w:val="24"/>
          </w:rPr>
          <w:t xml:space="preserve"> Les coeffi</w:t>
        </w:r>
      </w:ins>
      <w:ins w:author="Utilisateur invité" w:date="2023-11-29T12:33:00Z" w:id="161">
        <w:r w:rsidRPr="59439607">
          <w:rPr>
            <w:rFonts w:ascii="Times New Roman" w:hAnsi="Times New Roman" w:cs="Times New Roman"/>
            <w:color w:val="000000" w:themeColor="text1"/>
            <w:sz w:val="24"/>
            <w:szCs w:val="24"/>
          </w:rPr>
          <w:t>cients dont les p-valeurs sont inférieures au seuil</w:t>
        </w:r>
      </w:ins>
      <w:ins w:author="Utilisateur invité" w:date="2023-11-29T13:04:00Z" w:id="162">
        <w:r w:rsidRPr="59439607">
          <w:rPr>
            <w:rFonts w:ascii="Times New Roman" w:hAnsi="Times New Roman" w:cs="Times New Roman"/>
            <w:color w:val="000000" w:themeColor="text1"/>
            <w:sz w:val="24"/>
            <w:szCs w:val="24"/>
          </w:rPr>
          <w:t xml:space="preserve"> de 10%,5% et 1</w:t>
        </w:r>
      </w:ins>
      <w:ins w:author="Utilisateur invité" w:date="2023-11-29T13:05:00Z" w:id="163">
        <w:r w:rsidRPr="59439607">
          <w:rPr>
            <w:rFonts w:ascii="Times New Roman" w:hAnsi="Times New Roman" w:cs="Times New Roman"/>
            <w:color w:val="000000" w:themeColor="text1"/>
            <w:sz w:val="24"/>
            <w:szCs w:val="24"/>
          </w:rPr>
          <w:t>% sont respectivement significatifs à ces différents seuils.</w:t>
        </w:r>
      </w:ins>
    </w:p>
    <w:p w:rsidR="004E15A2" w:rsidP="00455965" w:rsidRDefault="002C34EA" w14:paraId="6F396D70" w14:textId="5591E02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Ce tableau est une synthèse du résultat de l’estimation des déterminants du nombre d’années d’éducation. Il montre que le nombre d’années d’éducation est </w:t>
      </w:r>
      <w:r w:rsidR="000157C7">
        <w:rPr>
          <w:rFonts w:ascii="Times New Roman" w:hAnsi="Times New Roman" w:cs="Times New Roman"/>
          <w:color w:val="000000" w:themeColor="text1"/>
          <w:sz w:val="24"/>
          <w:szCs w:val="24"/>
        </w:rPr>
        <w:t>affecté positivement par le niveau d’éducation des parents</w:t>
      </w:r>
      <w:r w:rsidR="00B1007F">
        <w:rPr>
          <w:rFonts w:ascii="Times New Roman" w:hAnsi="Times New Roman" w:cs="Times New Roman"/>
          <w:color w:val="000000" w:themeColor="text1"/>
          <w:sz w:val="24"/>
          <w:szCs w:val="24"/>
        </w:rPr>
        <w:t>, le choix de la religion chrétienne, le milieu de résidence (urbain) et négativement avec le sexe féminin et le lien avec le Chef de ménage.</w:t>
      </w:r>
    </w:p>
    <w:p w:rsidR="00B1007F" w:rsidP="00455965" w:rsidRDefault="46699C04" w14:paraId="231C4687" w14:textId="7FF85D4F">
      <w:pPr>
        <w:spacing w:line="360" w:lineRule="auto"/>
        <w:jc w:val="both"/>
        <w:rPr>
          <w:rFonts w:ascii="Times New Roman" w:hAnsi="Times New Roman" w:cs="Times New Roman"/>
          <w:color w:val="000000" w:themeColor="text1"/>
          <w:sz w:val="24"/>
          <w:szCs w:val="24"/>
        </w:rPr>
      </w:pPr>
      <w:r w:rsidRPr="46699C04">
        <w:rPr>
          <w:rFonts w:ascii="Times New Roman" w:hAnsi="Times New Roman" w:cs="Times New Roman"/>
          <w:color w:val="000000" w:themeColor="text1"/>
          <w:sz w:val="24"/>
          <w:szCs w:val="24"/>
        </w:rPr>
        <w:t>Le coefficient de la variable sexe, avec pour modalité de référence « féminin », est négatif (-1,42) et significativement différent de 0 au seuil d’1%. Ceci marque l’écart persistant entre les filles et les garçons et indique que les filles ont en moyenne l,42 années d’éducation de moins que les garçons. La différence se fait également remarquée entre le milieu rural et le milieu urbain car ceux du milieu rural ont en moyenne 1,48 années d’éducation de moins que ceux du milieu urbain.</w:t>
      </w:r>
    </w:p>
    <w:p w:rsidR="0028609B" w:rsidP="00455965" w:rsidRDefault="46699C04" w14:paraId="3CE2A0B8" w14:textId="79DD007D">
      <w:pPr>
        <w:spacing w:line="360" w:lineRule="auto"/>
        <w:jc w:val="both"/>
        <w:rPr>
          <w:rFonts w:ascii="Times New Roman" w:hAnsi="Times New Roman" w:cs="Times New Roman"/>
          <w:color w:val="000000" w:themeColor="text1"/>
          <w:sz w:val="24"/>
          <w:szCs w:val="24"/>
        </w:rPr>
      </w:pPr>
      <w:r w:rsidRPr="46699C04">
        <w:rPr>
          <w:rFonts w:ascii="Times New Roman" w:hAnsi="Times New Roman" w:cs="Times New Roman"/>
          <w:color w:val="000000" w:themeColor="text1"/>
          <w:sz w:val="24"/>
          <w:szCs w:val="24"/>
        </w:rPr>
        <w:t>On note de même que ceux qui sont de religion chrétienne ont en moyenne 1,26 années d’éducation de plus tandis que ceux des autres religions.</w:t>
      </w:r>
    </w:p>
    <w:p w:rsidRPr="003C1C67" w:rsidR="004E15A2" w:rsidP="00906A12" w:rsidRDefault="00906A12" w14:paraId="6BEA28E3" w14:textId="369772DD">
      <w:pPr>
        <w:pStyle w:val="Paragraphedeliste"/>
        <w:numPr>
          <w:ilvl w:val="0"/>
          <w:numId w:val="35"/>
        </w:numPr>
        <w:spacing w:line="360" w:lineRule="auto"/>
        <w:jc w:val="both"/>
        <w:rPr>
          <w:rFonts w:ascii="Times New Roman" w:hAnsi="Times New Roman" w:cs="Times New Roman"/>
          <w:b/>
          <w:bCs/>
          <w:color w:val="000000" w:themeColor="text1"/>
          <w:sz w:val="24"/>
          <w:szCs w:val="24"/>
        </w:rPr>
      </w:pPr>
      <w:r w:rsidRPr="003C1C67">
        <w:rPr>
          <w:rFonts w:ascii="Times New Roman" w:hAnsi="Times New Roman" w:cs="Times New Roman"/>
          <w:b/>
          <w:bCs/>
          <w:color w:val="000000" w:themeColor="text1"/>
          <w:sz w:val="24"/>
          <w:szCs w:val="24"/>
        </w:rPr>
        <w:t>Estimation de l’impact des conflits armés sur le nombre d’années d’éducation</w:t>
      </w:r>
    </w:p>
    <w:p w:rsidR="00906A12" w:rsidP="00906A12" w:rsidRDefault="00906A12" w14:paraId="058DAF7C" w14:textId="4CCFCF3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L’estimation de </w:t>
      </w:r>
      <w:r w:rsidR="00881D9B">
        <w:rPr>
          <w:rFonts w:ascii="Times New Roman" w:hAnsi="Times New Roman" w:cs="Times New Roman"/>
          <w:color w:val="000000" w:themeColor="text1"/>
          <w:sz w:val="24"/>
          <w:szCs w:val="24"/>
        </w:rPr>
        <w:t>l’impact des</w:t>
      </w:r>
      <w:r>
        <w:rPr>
          <w:rFonts w:ascii="Times New Roman" w:hAnsi="Times New Roman" w:cs="Times New Roman"/>
          <w:color w:val="000000" w:themeColor="text1"/>
          <w:sz w:val="24"/>
          <w:szCs w:val="24"/>
        </w:rPr>
        <w:t xml:space="preserve"> conflits armés s’est faite en utilisant </w:t>
      </w:r>
      <w:r w:rsidR="00881D9B">
        <w:rPr>
          <w:rFonts w:ascii="Times New Roman" w:hAnsi="Times New Roman" w:cs="Times New Roman"/>
          <w:color w:val="000000" w:themeColor="text1"/>
          <w:sz w:val="24"/>
          <w:szCs w:val="24"/>
        </w:rPr>
        <w:t>diverses approches méthodologiques</w:t>
      </w:r>
      <w:r>
        <w:rPr>
          <w:rFonts w:ascii="Times New Roman" w:hAnsi="Times New Roman" w:cs="Times New Roman"/>
          <w:color w:val="000000" w:themeColor="text1"/>
          <w:sz w:val="24"/>
          <w:szCs w:val="24"/>
        </w:rPr>
        <w:t xml:space="preserve"> à savoir les doubles différences</w:t>
      </w:r>
      <w:r w:rsidR="00881D9B">
        <w:rPr>
          <w:rFonts w:ascii="Times New Roman" w:hAnsi="Times New Roman" w:cs="Times New Roman"/>
          <w:color w:val="000000" w:themeColor="text1"/>
          <w:sz w:val="24"/>
          <w:szCs w:val="24"/>
        </w:rPr>
        <w:t xml:space="preserve"> et l’appariement par les scores de propension.</w:t>
      </w:r>
    </w:p>
    <w:p w:rsidRPr="00E06167" w:rsidR="00881D9B" w:rsidP="00881D9B" w:rsidRDefault="00881D9B" w14:paraId="225DD876" w14:textId="034388C4">
      <w:pPr>
        <w:pStyle w:val="Paragraphedeliste"/>
        <w:numPr>
          <w:ilvl w:val="0"/>
          <w:numId w:val="36"/>
        </w:numPr>
        <w:spacing w:line="360" w:lineRule="auto"/>
        <w:jc w:val="both"/>
        <w:rPr>
          <w:rFonts w:ascii="Times New Roman" w:hAnsi="Times New Roman" w:cs="Times New Roman"/>
          <w:b/>
          <w:bCs/>
          <w:color w:val="000000" w:themeColor="text1"/>
          <w:sz w:val="24"/>
          <w:szCs w:val="24"/>
        </w:rPr>
      </w:pPr>
      <w:r w:rsidRPr="00E06167">
        <w:rPr>
          <w:rFonts w:ascii="Times New Roman" w:hAnsi="Times New Roman" w:cs="Times New Roman"/>
          <w:b/>
          <w:bCs/>
          <w:color w:val="000000" w:themeColor="text1"/>
          <w:sz w:val="24"/>
          <w:szCs w:val="24"/>
        </w:rPr>
        <w:t>L’estimation par les doubles différences</w:t>
      </w:r>
    </w:p>
    <w:p w:rsidR="00881D9B" w:rsidP="00881D9B" w:rsidRDefault="00881D9B" w14:paraId="1AD41F09" w14:textId="7D8D282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Il s’agit dans ce cas de montrer les résultats de l’estimation de l’équation 1 :</w:t>
      </w:r>
    </w:p>
    <w:p w:rsidR="00881D9B" w:rsidP="00881D9B" w:rsidRDefault="00881D9B" w14:paraId="0C0D8BC0" w14:textId="7EB6F526">
      <w:pPr>
        <w:spacing w:line="360" w:lineRule="auto"/>
        <w:jc w:val="both"/>
        <w:rPr>
          <w:rFonts w:ascii="Times New Roman" w:hAnsi="Times New Roman" w:cs="Times New Roman"/>
          <w:color w:val="000000" w:themeColor="text1"/>
          <w:sz w:val="24"/>
          <w:szCs w:val="24"/>
        </w:rPr>
      </w:pPr>
      <w:commentRangeStart w:id="164"/>
      <w:r>
        <w:rPr>
          <w:noProof/>
        </w:rPr>
        <w:drawing>
          <wp:inline distT="0" distB="0" distL="0" distR="0" wp14:anchorId="4BE7C00B" wp14:editId="14BF4EF9">
            <wp:extent cx="5534025" cy="323850"/>
            <wp:effectExtent l="0" t="0" r="9525" b="0"/>
            <wp:docPr id="37147394" name="Picture 3714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4025" cy="323850"/>
                    </a:xfrm>
                    <a:prstGeom prst="rect">
                      <a:avLst/>
                    </a:prstGeom>
                  </pic:spPr>
                </pic:pic>
              </a:graphicData>
            </a:graphic>
          </wp:inline>
        </w:drawing>
      </w:r>
      <w:commentRangeEnd w:id="164"/>
      <w:r w:rsidR="0095799C">
        <w:rPr>
          <w:rStyle w:val="Marquedecommentaire"/>
        </w:rPr>
        <w:commentReference w:id="164"/>
      </w:r>
    </w:p>
    <w:p w:rsidR="00881D9B" w:rsidP="00881D9B" w:rsidRDefault="00881D9B" w14:paraId="2454545C" w14:textId="3B7F7CB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partir de ce modèle, l’on peut considérer deux principales spécifications à savoir :</w:t>
      </w:r>
    </w:p>
    <w:p w:rsidR="00881D9B" w:rsidP="00881D9B" w:rsidRDefault="00881D9B" w14:paraId="71DC3A2A" w14:textId="0BA95D1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Une première spécification en considérant la variable conflit comme binaire et une deuxième en considérant comme continu.</w:t>
      </w:r>
    </w:p>
    <w:p w:rsidRPr="00881D9B" w:rsidR="00881D9B" w:rsidP="00881D9B" w:rsidRDefault="00881D9B" w14:paraId="59DA8EF6" w14:textId="53A2B23C">
      <w:pPr>
        <w:pStyle w:val="Paragraphedeliste"/>
        <w:numPr>
          <w:ilvl w:val="0"/>
          <w:numId w:val="19"/>
        </w:numPr>
        <w:spacing w:line="360" w:lineRule="auto"/>
        <w:jc w:val="both"/>
        <w:rPr>
          <w:rFonts w:ascii="Times New Roman" w:hAnsi="Times New Roman" w:cs="Times New Roman"/>
          <w:b/>
          <w:bCs/>
          <w:color w:val="000000" w:themeColor="text1"/>
          <w:sz w:val="24"/>
          <w:szCs w:val="24"/>
        </w:rPr>
      </w:pPr>
      <w:r w:rsidRPr="00881D9B">
        <w:rPr>
          <w:rFonts w:ascii="Times New Roman" w:hAnsi="Times New Roman" w:cs="Times New Roman"/>
          <w:b/>
          <w:bCs/>
          <w:color w:val="000000" w:themeColor="text1"/>
          <w:sz w:val="24"/>
          <w:szCs w:val="24"/>
        </w:rPr>
        <w:t xml:space="preserve">Modèle 1 : la variable conflit est une variable binaire </w:t>
      </w:r>
      <w:r w:rsidRPr="00881D9B" w:rsidR="00545261">
        <w:rPr>
          <w:rFonts w:ascii="Times New Roman" w:hAnsi="Times New Roman" w:cs="Times New Roman"/>
          <w:b/>
          <w:bCs/>
          <w:color w:val="000000" w:themeColor="text1"/>
          <w:sz w:val="24"/>
          <w:szCs w:val="24"/>
        </w:rPr>
        <w:t>(1</w:t>
      </w:r>
      <w:r w:rsidRPr="00881D9B">
        <w:rPr>
          <w:rFonts w:ascii="Times New Roman" w:hAnsi="Times New Roman" w:cs="Times New Roman"/>
          <w:b/>
          <w:bCs/>
          <w:color w:val="000000" w:themeColor="text1"/>
          <w:sz w:val="24"/>
          <w:szCs w:val="24"/>
        </w:rPr>
        <w:t xml:space="preserve"> si conflit ; 0 sinon)</w:t>
      </w:r>
    </w:p>
    <w:p w:rsidR="46699C04" w:rsidP="46699C04" w:rsidRDefault="46699C04" w14:paraId="7BBDDB83" w14:textId="30E56BB0">
      <w:pPr>
        <w:spacing w:line="360" w:lineRule="auto"/>
        <w:jc w:val="both"/>
        <w:rPr>
          <w:rFonts w:ascii="Times New Roman" w:hAnsi="Times New Roman" w:cs="Times New Roman"/>
          <w:color w:val="000000" w:themeColor="text1"/>
          <w:sz w:val="24"/>
          <w:szCs w:val="24"/>
        </w:rPr>
      </w:pPr>
      <w:r w:rsidRPr="46699C04">
        <w:rPr>
          <w:rFonts w:ascii="Times New Roman" w:hAnsi="Times New Roman" w:cs="Times New Roman"/>
          <w:color w:val="000000" w:themeColor="text1"/>
          <w:sz w:val="24"/>
          <w:szCs w:val="24"/>
        </w:rPr>
        <w:lastRenderedPageBreak/>
        <w:t xml:space="preserve">Vu que le conflit peut être qualifié de « généralisé » par ce qu’ayant affectés quasi l’ensemble des départements, nous allons identifier le statut de traité selon divers seuils (en fonction du nombre de conflit dans le département). Quatre variables binaires seront construites sur cette base. Il s’agit de : D1 pour un conflit, D2 pour au plus deux conflits, D3 pour au plus trois conflits et D4 pour au plus 4 conflits. </w:t>
      </w:r>
    </w:p>
    <w:p w:rsidR="46699C04" w:rsidP="46699C04" w:rsidRDefault="46699C04" w14:paraId="41C32888" w14:textId="44FD574C">
      <w:pPr>
        <w:spacing w:line="360" w:lineRule="auto"/>
        <w:jc w:val="both"/>
        <w:rPr>
          <w:rFonts w:ascii="Times New Roman" w:hAnsi="Times New Roman" w:cs="Times New Roman"/>
          <w:color w:val="000000" w:themeColor="text1"/>
          <w:sz w:val="24"/>
          <w:szCs w:val="24"/>
        </w:rPr>
      </w:pPr>
      <w:r w:rsidRPr="46699C04">
        <w:rPr>
          <w:rFonts w:ascii="Times New Roman" w:hAnsi="Times New Roman" w:cs="Times New Roman"/>
          <w:color w:val="000000" w:themeColor="text1"/>
          <w:sz w:val="24"/>
          <w:szCs w:val="24"/>
        </w:rPr>
        <w:t>Les coefficients pour l’estimation du cas binaire sont significatifs en optant pour la première spécification (D1). Nous la retiendrons dès lors pour la présentation des résultats.</w:t>
      </w:r>
    </w:p>
    <w:p w:rsidRPr="0094035B" w:rsidR="00906A12" w:rsidP="00906A12" w:rsidRDefault="46699C04" w14:paraId="0D5E2DF4" w14:textId="4CF63FAD">
      <w:pPr>
        <w:pStyle w:val="Paragraphedeliste"/>
        <w:numPr>
          <w:ilvl w:val="0"/>
          <w:numId w:val="19"/>
        </w:numPr>
        <w:spacing w:line="360" w:lineRule="auto"/>
        <w:jc w:val="both"/>
        <w:rPr>
          <w:rFonts w:ascii="Times New Roman" w:hAnsi="Times New Roman" w:cs="Times New Roman"/>
          <w:b/>
          <w:bCs/>
          <w:color w:val="000000" w:themeColor="text1"/>
          <w:sz w:val="24"/>
          <w:szCs w:val="24"/>
        </w:rPr>
      </w:pPr>
      <w:r w:rsidRPr="46699C04">
        <w:rPr>
          <w:rFonts w:ascii="Times New Roman" w:hAnsi="Times New Roman" w:cs="Times New Roman"/>
          <w:b/>
          <w:bCs/>
          <w:color w:val="000000" w:themeColor="text1"/>
          <w:sz w:val="24"/>
          <w:szCs w:val="24"/>
        </w:rPr>
        <w:t>Modèle 2 : La variable conflit est une variable continue (nombre de conflits)</w:t>
      </w:r>
    </w:p>
    <w:p w:rsidR="003A5331" w:rsidP="00455965" w:rsidRDefault="46699C04" w14:paraId="3AEA563D" w14:textId="2C799EBA">
      <w:pPr>
        <w:spacing w:line="360" w:lineRule="auto"/>
        <w:jc w:val="both"/>
        <w:rPr>
          <w:rFonts w:ascii="Times New Roman" w:hAnsi="Times New Roman" w:cs="Times New Roman"/>
          <w:color w:val="000000" w:themeColor="text1"/>
          <w:sz w:val="24"/>
          <w:szCs w:val="24"/>
        </w:rPr>
      </w:pPr>
      <w:r w:rsidRPr="46699C04">
        <w:rPr>
          <w:rFonts w:ascii="Times New Roman" w:hAnsi="Times New Roman" w:cs="Times New Roman"/>
          <w:color w:val="000000" w:themeColor="text1"/>
          <w:sz w:val="24"/>
          <w:szCs w:val="24"/>
        </w:rPr>
        <w:t>Le modèle 2 considère un cas continu en considérant le nombre d’évènements violents comme variable de conflit. Cette spécification a de l’intérêt car elle permet de tenir compte de l’intensité variable des conflits d’un département à un autre.</w:t>
      </w:r>
    </w:p>
    <w:p w:rsidR="46699C04" w:rsidP="46699C04" w:rsidRDefault="46699C04" w14:paraId="1BD7A867" w14:textId="158C3128">
      <w:pPr>
        <w:spacing w:line="360" w:lineRule="auto"/>
        <w:jc w:val="both"/>
        <w:rPr>
          <w:rFonts w:ascii="Times New Roman" w:hAnsi="Times New Roman" w:cs="Times New Roman"/>
          <w:color w:val="000000" w:themeColor="text1"/>
          <w:sz w:val="24"/>
          <w:szCs w:val="24"/>
        </w:rPr>
      </w:pPr>
      <w:r w:rsidRPr="46699C04">
        <w:rPr>
          <w:rFonts w:ascii="Times New Roman" w:hAnsi="Times New Roman" w:cs="Times New Roman"/>
          <w:color w:val="000000" w:themeColor="text1"/>
          <w:sz w:val="24"/>
          <w:szCs w:val="24"/>
        </w:rPr>
        <w:t>Les résultats de l’estimation des modèles 1 et 2 sont présentés dans le tableau ci-dessous :</w:t>
      </w:r>
    </w:p>
    <w:p w:rsidR="46699C04" w:rsidP="46699C04" w:rsidRDefault="46699C04" w14:paraId="7FEE8E2F" w14:textId="138DD40C">
      <w:pPr>
        <w:spacing w:line="360" w:lineRule="auto"/>
        <w:jc w:val="both"/>
        <w:rPr>
          <w:rFonts w:ascii="Times New Roman" w:hAnsi="Times New Roman" w:cs="Times New Roman"/>
          <w:b/>
          <w:bCs/>
          <w:color w:val="000000" w:themeColor="text1"/>
          <w:sz w:val="24"/>
          <w:szCs w:val="24"/>
        </w:rPr>
      </w:pPr>
      <w:bookmarkStart w:name="_Int_WO9aaWyF" w:id="165"/>
      <w:proofErr w:type="gramStart"/>
      <w:r w:rsidRPr="46699C04">
        <w:rPr>
          <w:rFonts w:ascii="Times New Roman" w:hAnsi="Times New Roman" w:cs="Times New Roman"/>
          <w:b/>
          <w:bCs/>
          <w:color w:val="000000" w:themeColor="text1"/>
          <w:sz w:val="24"/>
          <w:szCs w:val="24"/>
        </w:rPr>
        <w:t>Tableau:</w:t>
      </w:r>
      <w:bookmarkEnd w:id="165"/>
      <w:proofErr w:type="gramEnd"/>
      <w:r w:rsidRPr="46699C04">
        <w:rPr>
          <w:rFonts w:ascii="Times New Roman" w:hAnsi="Times New Roman" w:cs="Times New Roman"/>
          <w:b/>
          <w:bCs/>
          <w:color w:val="000000" w:themeColor="text1"/>
          <w:sz w:val="24"/>
          <w:szCs w:val="24"/>
        </w:rPr>
        <w:t xml:space="preserve"> Impact des conflits armés sur le nombre d’années d’éducation au Mali</w:t>
      </w:r>
    </w:p>
    <w:tbl>
      <w:tblPr>
        <w:tblStyle w:val="Grilledutableau"/>
        <w:tblW w:w="0" w:type="auto"/>
        <w:tblLayout w:type="fixed"/>
        <w:tblLook w:val="04A0" w:firstRow="1" w:lastRow="0" w:firstColumn="1" w:lastColumn="0" w:noHBand="0" w:noVBand="1"/>
      </w:tblPr>
      <w:tblGrid>
        <w:gridCol w:w="3165"/>
        <w:gridCol w:w="1531"/>
        <w:gridCol w:w="1574"/>
        <w:gridCol w:w="1395"/>
        <w:gridCol w:w="1395"/>
      </w:tblGrid>
      <w:tr w:rsidR="46699C04" w:rsidTr="715AF224" w14:paraId="31B29BCD" w14:textId="77777777">
        <w:trPr>
          <w:trHeight w:val="1125"/>
        </w:trPr>
        <w:tc>
          <w:tcPr>
            <w:tcW w:w="3165"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5BBE4B56" w14:textId="1BC97B79">
            <w:r w:rsidRPr="46699C04">
              <w:rPr>
                <w:rFonts w:ascii="Times New Roman" w:hAnsi="Times New Roman" w:eastAsia="Times New Roman" w:cs="Times New Roman"/>
              </w:rPr>
              <w:t>Variable dépendante</w:t>
            </w:r>
          </w:p>
          <w:p w:rsidR="46699C04" w:rsidP="46699C04" w:rsidRDefault="46699C04" w14:paraId="455D0B38" w14:textId="182BD511">
            <w:r w:rsidRPr="46699C04">
              <w:rPr>
                <w:rFonts w:ascii="Times New Roman" w:hAnsi="Times New Roman" w:eastAsia="Times New Roman" w:cs="Times New Roman"/>
              </w:rPr>
              <w:t xml:space="preserve"> </w:t>
            </w:r>
          </w:p>
          <w:p w:rsidR="46699C04" w:rsidP="46699C04" w:rsidRDefault="46699C04" w14:paraId="336D06EE" w14:textId="683BBF94">
            <w:r w:rsidRPr="46699C04">
              <w:rPr>
                <w:rFonts w:ascii="Times New Roman" w:hAnsi="Times New Roman" w:eastAsia="Times New Roman" w:cs="Times New Roman"/>
              </w:rPr>
              <w:t>(Nombre d’années d’éducation)</w:t>
            </w:r>
          </w:p>
        </w:tc>
        <w:tc>
          <w:tcPr>
            <w:tcW w:w="3105" w:type="dxa"/>
            <w:gridSpan w:val="2"/>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4F0F6F47" w14:textId="1E0D7B2F">
            <w:pPr>
              <w:jc w:val="center"/>
            </w:pPr>
            <w:r w:rsidRPr="46699C04">
              <w:rPr>
                <w:rFonts w:ascii="Times New Roman" w:hAnsi="Times New Roman" w:eastAsia="Times New Roman" w:cs="Times New Roman"/>
              </w:rPr>
              <w:t>Modèle 1</w:t>
            </w:r>
          </w:p>
          <w:p w:rsidR="46699C04" w:rsidP="46699C04" w:rsidRDefault="46699C04" w14:paraId="35CDA60C" w14:textId="53838251">
            <w:pPr>
              <w:jc w:val="center"/>
            </w:pPr>
            <w:r w:rsidRPr="46699C04">
              <w:rPr>
                <w:rFonts w:ascii="Times New Roman" w:hAnsi="Times New Roman" w:eastAsia="Times New Roman" w:cs="Times New Roman"/>
              </w:rPr>
              <w:t>(Cas binaire)</w:t>
            </w:r>
          </w:p>
          <w:p w:rsidR="46699C04" w:rsidP="46699C04" w:rsidRDefault="46699C04" w14:paraId="1FF3D395" w14:textId="1D077970">
            <w:r w:rsidRPr="46699C04">
              <w:rPr>
                <w:rFonts w:ascii="Times New Roman" w:hAnsi="Times New Roman" w:eastAsia="Times New Roman" w:cs="Times New Roman"/>
              </w:rPr>
              <w:t xml:space="preserve"> </w:t>
            </w:r>
          </w:p>
        </w:tc>
        <w:tc>
          <w:tcPr>
            <w:tcW w:w="2790" w:type="dxa"/>
            <w:gridSpan w:val="2"/>
            <w:tcBorders>
              <w:top w:val="single" w:color="auto" w:sz="8" w:space="0"/>
              <w:left w:val="nil"/>
              <w:bottom w:val="single" w:color="auto" w:sz="8" w:space="0"/>
              <w:right w:val="single" w:color="auto" w:sz="8" w:space="0"/>
            </w:tcBorders>
            <w:tcMar>
              <w:left w:w="108" w:type="dxa"/>
              <w:right w:w="108" w:type="dxa"/>
            </w:tcMar>
          </w:tcPr>
          <w:p w:rsidR="46699C04" w:rsidP="46699C04" w:rsidRDefault="46699C04" w14:paraId="7E42FF67" w14:textId="2DACA366">
            <w:pPr>
              <w:jc w:val="center"/>
            </w:pPr>
            <w:r w:rsidRPr="46699C04">
              <w:rPr>
                <w:rFonts w:ascii="Times New Roman" w:hAnsi="Times New Roman" w:eastAsia="Times New Roman" w:cs="Times New Roman"/>
              </w:rPr>
              <w:t>Modèle 2</w:t>
            </w:r>
          </w:p>
          <w:p w:rsidR="46699C04" w:rsidP="46699C04" w:rsidRDefault="46699C04" w14:paraId="4FF3098F" w14:textId="43956674">
            <w:pPr>
              <w:jc w:val="center"/>
            </w:pPr>
            <w:r w:rsidRPr="46699C04">
              <w:rPr>
                <w:rFonts w:ascii="Times New Roman" w:hAnsi="Times New Roman" w:eastAsia="Times New Roman" w:cs="Times New Roman"/>
              </w:rPr>
              <w:t>(Cas continu)</w:t>
            </w:r>
          </w:p>
        </w:tc>
      </w:tr>
      <w:tr w:rsidR="46699C04" w:rsidTr="715AF224" w14:paraId="1D5C771C" w14:textId="77777777">
        <w:trPr>
          <w:trHeight w:val="300"/>
        </w:trPr>
        <w:tc>
          <w:tcPr>
            <w:tcW w:w="3165"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007127C1" w14:paraId="07847845" w14:textId="1F76D941">
            <w:pPr>
              <w:spacing w:line="276" w:lineRule="auto"/>
              <w:jc w:val="both"/>
            </w:pPr>
            <w:r>
              <w:rPr>
                <w:rFonts w:ascii="Times New Roman" w:hAnsi="Times New Roman" w:eastAsia="Times New Roman" w:cs="Times New Roman"/>
              </w:rPr>
              <w:t>Con</w:t>
            </w:r>
            <w:r w:rsidR="00B7461E">
              <w:rPr>
                <w:rFonts w:ascii="Times New Roman" w:hAnsi="Times New Roman" w:eastAsia="Times New Roman" w:cs="Times New Roman"/>
              </w:rPr>
              <w:t xml:space="preserve">flit X Cohorte </w:t>
            </w:r>
          </w:p>
        </w:tc>
        <w:tc>
          <w:tcPr>
            <w:tcW w:w="1531"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05CFC20A" w14:textId="1EE8F4DB">
            <w:r w:rsidRPr="46699C04">
              <w:rPr>
                <w:rFonts w:ascii="Times New Roman" w:hAnsi="Times New Roman" w:eastAsia="Times New Roman" w:cs="Times New Roman"/>
              </w:rPr>
              <w:t>-0,87***</w:t>
            </w:r>
          </w:p>
        </w:tc>
        <w:tc>
          <w:tcPr>
            <w:tcW w:w="1574" w:type="dxa"/>
            <w:tcBorders>
              <w:top w:val="nil"/>
              <w:left w:val="single" w:color="auto" w:sz="8" w:space="0"/>
              <w:bottom w:val="single" w:color="auto" w:sz="8" w:space="0"/>
              <w:right w:val="single" w:color="auto" w:sz="8" w:space="0"/>
            </w:tcBorders>
            <w:tcMar>
              <w:left w:w="108" w:type="dxa"/>
              <w:right w:w="108" w:type="dxa"/>
            </w:tcMar>
          </w:tcPr>
          <w:p w:rsidR="46699C04" w:rsidP="715AF224" w:rsidRDefault="715AF224" w14:paraId="7AC637AF" w14:textId="70BC80D8">
            <w:pPr>
              <w:rPr>
                <w:rFonts w:ascii="Times New Roman" w:hAnsi="Times New Roman" w:eastAsia="Times New Roman" w:cs="Times New Roman"/>
                <w:b/>
                <w:bCs/>
              </w:rPr>
            </w:pPr>
            <w:r w:rsidRPr="715AF224">
              <w:rPr>
                <w:rFonts w:ascii="Times New Roman" w:hAnsi="Times New Roman" w:eastAsia="Times New Roman" w:cs="Times New Roman"/>
                <w:b/>
                <w:bCs/>
              </w:rPr>
              <w:t>-0.96***</w:t>
            </w:r>
          </w:p>
        </w:tc>
        <w:tc>
          <w:tcPr>
            <w:tcW w:w="1395"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470F7CD9" w14:textId="2ED731B5">
            <w:r w:rsidRPr="46699C04">
              <w:rPr>
                <w:rFonts w:ascii="Times New Roman" w:hAnsi="Times New Roman" w:eastAsia="Times New Roman" w:cs="Times New Roman"/>
              </w:rPr>
              <w:t>-0.16***</w:t>
            </w:r>
          </w:p>
        </w:tc>
        <w:tc>
          <w:tcPr>
            <w:tcW w:w="1395" w:type="dxa"/>
            <w:tcBorders>
              <w:top w:val="nil"/>
              <w:left w:val="single" w:color="auto" w:sz="8" w:space="0"/>
              <w:bottom w:val="single" w:color="auto" w:sz="8" w:space="0"/>
              <w:right w:val="single" w:color="auto" w:sz="8" w:space="0"/>
            </w:tcBorders>
            <w:tcMar>
              <w:left w:w="108" w:type="dxa"/>
              <w:right w:w="108" w:type="dxa"/>
            </w:tcMar>
          </w:tcPr>
          <w:p w:rsidR="46699C04" w:rsidP="715AF224" w:rsidRDefault="715AF224" w14:paraId="73082A53" w14:textId="6B9EC9C7">
            <w:pPr>
              <w:rPr>
                <w:rFonts w:ascii="Times New Roman" w:hAnsi="Times New Roman" w:eastAsia="Times New Roman" w:cs="Times New Roman"/>
                <w:b/>
                <w:bCs/>
              </w:rPr>
            </w:pPr>
            <w:r w:rsidRPr="715AF224">
              <w:rPr>
                <w:rFonts w:ascii="Times New Roman" w:hAnsi="Times New Roman" w:eastAsia="Times New Roman" w:cs="Times New Roman"/>
                <w:b/>
                <w:bCs/>
              </w:rPr>
              <w:t>-0.19***</w:t>
            </w:r>
          </w:p>
        </w:tc>
      </w:tr>
      <w:tr w:rsidR="46699C04" w:rsidTr="715AF224" w14:paraId="09CFF34B" w14:textId="77777777">
        <w:trPr>
          <w:trHeight w:val="300"/>
        </w:trPr>
        <w:tc>
          <w:tcPr>
            <w:tcW w:w="3165" w:type="dxa"/>
            <w:tcBorders>
              <w:top w:val="single" w:color="auto" w:sz="8" w:space="0"/>
              <w:left w:val="single" w:color="auto" w:sz="8" w:space="0"/>
              <w:bottom w:val="single" w:color="auto" w:sz="8" w:space="0"/>
              <w:right w:val="single" w:color="auto" w:sz="8" w:space="0"/>
            </w:tcBorders>
            <w:tcMar>
              <w:left w:w="108" w:type="dxa"/>
              <w:right w:w="108" w:type="dxa"/>
            </w:tcMar>
          </w:tcPr>
          <w:p w:rsidRPr="007127C1" w:rsidR="46699C04" w:rsidP="46699C04" w:rsidRDefault="46699C04" w14:paraId="047F8C27" w14:textId="18DC9AA6">
            <w:pPr>
              <w:spacing w:line="276" w:lineRule="auto"/>
              <w:jc w:val="both"/>
              <w:rPr>
                <w:i/>
                <w:iCs/>
              </w:rPr>
            </w:pPr>
            <w:r w:rsidRPr="007127C1">
              <w:rPr>
                <w:rFonts w:ascii="Times New Roman" w:hAnsi="Times New Roman" w:eastAsia="Times New Roman" w:cs="Times New Roman"/>
                <w:i/>
                <w:iCs/>
              </w:rPr>
              <w:t>Variables de contrôle</w:t>
            </w:r>
          </w:p>
        </w:tc>
        <w:tc>
          <w:tcPr>
            <w:tcW w:w="1531"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537D5EA1" w14:textId="21DF0D0B">
            <w:r w:rsidRPr="46699C04">
              <w:rPr>
                <w:rFonts w:ascii="Times New Roman" w:hAnsi="Times New Roman" w:eastAsia="Times New Roman" w:cs="Times New Roman"/>
              </w:rPr>
              <w:t xml:space="preserve"> </w:t>
            </w:r>
          </w:p>
        </w:tc>
        <w:tc>
          <w:tcPr>
            <w:tcW w:w="1574"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2D6709D5" w14:textId="75A9D0A9">
            <w:r w:rsidRPr="46699C04">
              <w:rPr>
                <w:rFonts w:ascii="Times New Roman" w:hAnsi="Times New Roman" w:eastAsia="Times New Roman" w:cs="Times New Roman"/>
              </w:rPr>
              <w:t xml:space="preserve"> </w:t>
            </w:r>
          </w:p>
        </w:tc>
        <w:tc>
          <w:tcPr>
            <w:tcW w:w="1395"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24AC2417" w14:textId="1928EFEE">
            <w:r w:rsidRPr="46699C04">
              <w:rPr>
                <w:rFonts w:ascii="Times New Roman" w:hAnsi="Times New Roman" w:eastAsia="Times New Roman" w:cs="Times New Roman"/>
              </w:rPr>
              <w:t xml:space="preserve"> </w:t>
            </w:r>
          </w:p>
        </w:tc>
        <w:tc>
          <w:tcPr>
            <w:tcW w:w="1395"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1339825F" w14:textId="6A306464">
            <w:r w:rsidRPr="46699C04">
              <w:rPr>
                <w:rFonts w:ascii="Times New Roman" w:hAnsi="Times New Roman" w:eastAsia="Times New Roman" w:cs="Times New Roman"/>
              </w:rPr>
              <w:t xml:space="preserve"> </w:t>
            </w:r>
          </w:p>
        </w:tc>
      </w:tr>
      <w:tr w:rsidR="46699C04" w:rsidTr="715AF224" w14:paraId="076A8728" w14:textId="77777777">
        <w:trPr>
          <w:trHeight w:val="300"/>
        </w:trPr>
        <w:tc>
          <w:tcPr>
            <w:tcW w:w="3165"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007127C1" w:rsidRDefault="46699C04" w14:paraId="7BF01203" w14:textId="4B7E6AE4">
            <w:pPr>
              <w:spacing w:line="276" w:lineRule="auto"/>
              <w:jc w:val="right"/>
            </w:pPr>
            <w:r w:rsidRPr="46699C04">
              <w:rPr>
                <w:rFonts w:ascii="Times New Roman" w:hAnsi="Times New Roman" w:eastAsia="Times New Roman" w:cs="Times New Roman"/>
              </w:rPr>
              <w:t>Effet fixe du département</w:t>
            </w:r>
          </w:p>
        </w:tc>
        <w:tc>
          <w:tcPr>
            <w:tcW w:w="1531"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4E20C34B" w14:textId="42942F13">
            <w:r w:rsidRPr="46699C04">
              <w:rPr>
                <w:rFonts w:ascii="Times New Roman" w:hAnsi="Times New Roman" w:eastAsia="Times New Roman" w:cs="Times New Roman"/>
              </w:rPr>
              <w:t>Yes</w:t>
            </w:r>
          </w:p>
        </w:tc>
        <w:tc>
          <w:tcPr>
            <w:tcW w:w="1574"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21A930F9" w14:textId="0B5DE281">
            <w:r w:rsidRPr="46699C04">
              <w:rPr>
                <w:rFonts w:ascii="Times New Roman" w:hAnsi="Times New Roman" w:eastAsia="Times New Roman" w:cs="Times New Roman"/>
              </w:rPr>
              <w:t>Yes</w:t>
            </w:r>
          </w:p>
        </w:tc>
        <w:tc>
          <w:tcPr>
            <w:tcW w:w="1395"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51A0C8EC" w14:textId="71D749D9">
            <w:r w:rsidRPr="46699C04">
              <w:rPr>
                <w:rFonts w:ascii="Times New Roman" w:hAnsi="Times New Roman" w:eastAsia="Times New Roman" w:cs="Times New Roman"/>
              </w:rPr>
              <w:t>Yes</w:t>
            </w:r>
          </w:p>
        </w:tc>
        <w:tc>
          <w:tcPr>
            <w:tcW w:w="1395"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5D9371E4" w14:textId="316382B1">
            <w:r w:rsidRPr="46699C04">
              <w:rPr>
                <w:rFonts w:ascii="Times New Roman" w:hAnsi="Times New Roman" w:eastAsia="Times New Roman" w:cs="Times New Roman"/>
              </w:rPr>
              <w:t>Yes</w:t>
            </w:r>
          </w:p>
        </w:tc>
      </w:tr>
      <w:tr w:rsidR="46699C04" w:rsidTr="715AF224" w14:paraId="517F4CC0" w14:textId="77777777">
        <w:trPr>
          <w:trHeight w:val="300"/>
        </w:trPr>
        <w:tc>
          <w:tcPr>
            <w:tcW w:w="3165"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007127C1" w:rsidRDefault="46699C04" w14:paraId="24837A32" w14:textId="711463DA">
            <w:pPr>
              <w:spacing w:line="276" w:lineRule="auto"/>
              <w:jc w:val="right"/>
            </w:pPr>
            <w:r w:rsidRPr="46699C04">
              <w:rPr>
                <w:rFonts w:ascii="Times New Roman" w:hAnsi="Times New Roman" w:eastAsia="Times New Roman" w:cs="Times New Roman"/>
              </w:rPr>
              <w:t>Effet fixe de l’âge</w:t>
            </w:r>
          </w:p>
        </w:tc>
        <w:tc>
          <w:tcPr>
            <w:tcW w:w="1531"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32E7A8A3" w14:textId="76D77245">
            <w:r w:rsidRPr="46699C04">
              <w:rPr>
                <w:rFonts w:ascii="Times New Roman" w:hAnsi="Times New Roman" w:eastAsia="Times New Roman" w:cs="Times New Roman"/>
              </w:rPr>
              <w:t>Yes</w:t>
            </w:r>
          </w:p>
        </w:tc>
        <w:tc>
          <w:tcPr>
            <w:tcW w:w="1574"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6C4886A5" w14:textId="3A908616">
            <w:r w:rsidRPr="46699C04">
              <w:rPr>
                <w:rFonts w:ascii="Times New Roman" w:hAnsi="Times New Roman" w:eastAsia="Times New Roman" w:cs="Times New Roman"/>
              </w:rPr>
              <w:t>Yes</w:t>
            </w:r>
          </w:p>
        </w:tc>
        <w:tc>
          <w:tcPr>
            <w:tcW w:w="1395"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19F8FF13" w14:textId="6E1B3DF8">
            <w:r w:rsidRPr="46699C04">
              <w:rPr>
                <w:rFonts w:ascii="Times New Roman" w:hAnsi="Times New Roman" w:eastAsia="Times New Roman" w:cs="Times New Roman"/>
              </w:rPr>
              <w:t>Yes</w:t>
            </w:r>
          </w:p>
        </w:tc>
        <w:tc>
          <w:tcPr>
            <w:tcW w:w="1395"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75D1D53C" w14:textId="2B45FF86">
            <w:r w:rsidRPr="46699C04">
              <w:rPr>
                <w:rFonts w:ascii="Times New Roman" w:hAnsi="Times New Roman" w:eastAsia="Times New Roman" w:cs="Times New Roman"/>
              </w:rPr>
              <w:t>Yes</w:t>
            </w:r>
          </w:p>
        </w:tc>
      </w:tr>
      <w:tr w:rsidR="46699C04" w:rsidTr="715AF224" w14:paraId="5E067E10" w14:textId="77777777">
        <w:trPr>
          <w:trHeight w:val="300"/>
        </w:trPr>
        <w:tc>
          <w:tcPr>
            <w:tcW w:w="3165"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007127C1" w:rsidRDefault="46699C04" w14:paraId="1BE96620" w14:textId="509BFD8D">
            <w:pPr>
              <w:spacing w:line="276" w:lineRule="auto"/>
              <w:jc w:val="right"/>
            </w:pPr>
            <w:commentRangeStart w:id="166"/>
            <w:r w:rsidRPr="46699C04">
              <w:rPr>
                <w:rFonts w:ascii="Times New Roman" w:hAnsi="Times New Roman" w:eastAsia="Times New Roman" w:cs="Times New Roman"/>
              </w:rPr>
              <w:t>Caractéristiques individuelles</w:t>
            </w:r>
            <w:commentRangeEnd w:id="166"/>
            <w:r w:rsidR="00BC2EF8">
              <w:rPr>
                <w:rStyle w:val="Marquedecommentaire"/>
              </w:rPr>
              <w:commentReference w:id="166"/>
            </w:r>
          </w:p>
        </w:tc>
        <w:tc>
          <w:tcPr>
            <w:tcW w:w="1531"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0B5BA9D3" w14:textId="2871E7C5">
            <w:r w:rsidRPr="46699C04">
              <w:rPr>
                <w:rFonts w:ascii="Times New Roman" w:hAnsi="Times New Roman" w:eastAsia="Times New Roman" w:cs="Times New Roman"/>
              </w:rPr>
              <w:t>No</w:t>
            </w:r>
          </w:p>
        </w:tc>
        <w:tc>
          <w:tcPr>
            <w:tcW w:w="1574"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164CD661" w14:textId="1702DBA8">
            <w:r w:rsidRPr="46699C04">
              <w:rPr>
                <w:rFonts w:ascii="Times New Roman" w:hAnsi="Times New Roman" w:eastAsia="Times New Roman" w:cs="Times New Roman"/>
              </w:rPr>
              <w:t>Yes</w:t>
            </w:r>
          </w:p>
        </w:tc>
        <w:tc>
          <w:tcPr>
            <w:tcW w:w="1395"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22864E65" w14:textId="60A519BD">
            <w:r w:rsidRPr="46699C04">
              <w:rPr>
                <w:rFonts w:ascii="Times New Roman" w:hAnsi="Times New Roman" w:eastAsia="Times New Roman" w:cs="Times New Roman"/>
              </w:rPr>
              <w:t>No</w:t>
            </w:r>
          </w:p>
        </w:tc>
        <w:tc>
          <w:tcPr>
            <w:tcW w:w="1395" w:type="dxa"/>
            <w:tcBorders>
              <w:top w:val="single" w:color="auto" w:sz="8" w:space="0"/>
              <w:left w:val="single" w:color="auto" w:sz="8" w:space="0"/>
              <w:bottom w:val="single" w:color="auto" w:sz="8" w:space="0"/>
              <w:right w:val="single" w:color="auto" w:sz="8" w:space="0"/>
            </w:tcBorders>
            <w:tcMar>
              <w:left w:w="108" w:type="dxa"/>
              <w:right w:w="108" w:type="dxa"/>
            </w:tcMar>
          </w:tcPr>
          <w:p w:rsidR="46699C04" w:rsidP="46699C04" w:rsidRDefault="46699C04" w14:paraId="472E517C" w14:textId="43811E69">
            <w:r w:rsidRPr="46699C04">
              <w:rPr>
                <w:rFonts w:ascii="Times New Roman" w:hAnsi="Times New Roman" w:eastAsia="Times New Roman" w:cs="Times New Roman"/>
              </w:rPr>
              <w:t>Yes</w:t>
            </w:r>
          </w:p>
        </w:tc>
      </w:tr>
    </w:tbl>
    <w:p w:rsidR="46699C04" w:rsidP="46699C04" w:rsidRDefault="715AF224" w14:paraId="4C287E6A" w14:textId="19455DE7">
      <w:pPr>
        <w:spacing w:line="360" w:lineRule="auto"/>
        <w:jc w:val="both"/>
        <w:rPr>
          <w:rFonts w:ascii="Times New Roman" w:hAnsi="Times New Roman" w:cs="Times New Roman"/>
          <w:color w:val="000000" w:themeColor="text1"/>
          <w:sz w:val="20"/>
          <w:szCs w:val="20"/>
        </w:rPr>
      </w:pPr>
      <w:r w:rsidRPr="715AF224">
        <w:rPr>
          <w:rFonts w:ascii="Times New Roman" w:hAnsi="Times New Roman" w:cs="Times New Roman"/>
          <w:color w:val="000000" w:themeColor="text1"/>
          <w:sz w:val="20"/>
          <w:szCs w:val="20"/>
        </w:rPr>
        <w:t>Note : (***), (**) et (*) marquent respectivement la significativité du coefficient aux seuils de 1%, 5% et 10%. Les variables de contrôle (caractéristiques individuelles) sont le sexe, la religion, le milieu de résidence,</w:t>
      </w:r>
    </w:p>
    <w:p w:rsidR="715AF224" w:rsidP="715AF224" w:rsidRDefault="715AF224" w14:paraId="52FD35FB" w14:textId="6B737622">
      <w:pPr>
        <w:spacing w:line="360" w:lineRule="auto"/>
        <w:jc w:val="both"/>
        <w:rPr>
          <w:rFonts w:ascii="Times New Roman" w:hAnsi="Times New Roman" w:cs="Times New Roman"/>
          <w:color w:val="000000" w:themeColor="text1"/>
          <w:sz w:val="24"/>
          <w:szCs w:val="24"/>
        </w:rPr>
      </w:pPr>
      <w:r w:rsidRPr="715AF224">
        <w:rPr>
          <w:rFonts w:ascii="Times New Roman" w:hAnsi="Times New Roman" w:cs="Times New Roman"/>
          <w:color w:val="000000" w:themeColor="text1"/>
          <w:sz w:val="24"/>
          <w:szCs w:val="24"/>
        </w:rPr>
        <w:t xml:space="preserve">L’estimation par la méthode des doubles différences des modèles 1 et 2 indique que les conflits armés ont un impact négatif et significatif sur le nombre d’années d’éducation des enfants en âge d’aller à l’école. </w:t>
      </w:r>
    </w:p>
    <w:p w:rsidR="715AF224" w:rsidP="715AF224" w:rsidRDefault="715AF224" w14:paraId="6CD3D743" w14:textId="2893778E">
      <w:pPr>
        <w:spacing w:line="360" w:lineRule="auto"/>
        <w:jc w:val="both"/>
        <w:rPr>
          <w:rFonts w:ascii="Times New Roman" w:hAnsi="Times New Roman" w:cs="Times New Roman"/>
          <w:color w:val="000000" w:themeColor="text1"/>
          <w:sz w:val="24"/>
          <w:szCs w:val="24"/>
        </w:rPr>
      </w:pPr>
      <w:r w:rsidRPr="715AF224">
        <w:rPr>
          <w:rFonts w:ascii="Times New Roman" w:hAnsi="Times New Roman" w:cs="Times New Roman"/>
          <w:color w:val="000000" w:themeColor="text1"/>
          <w:sz w:val="24"/>
          <w:szCs w:val="24"/>
        </w:rPr>
        <w:t xml:space="preserve">Pour le modèle 1, nous avons adopté deux spécifications possibles. Avec la première spécification (sans caractéristiques individuelles), l’impact du conflit armé sur le nombre d’années d’éducation est de (-0,87). En d’autres termes, les personnes ayant été affectées par le conflit ont en moyenne 0,87 années d’éducation de moins que leurs paires n’ayant pas vécu le conflit. Afin de fournir des résultats moins sensibles aux hétérogénéités individuelles, nous avons ajouté les caractéristiques individuelles dans la seconde spécification. La seconde </w:t>
      </w:r>
      <w:r w:rsidRPr="715AF224">
        <w:rPr>
          <w:rFonts w:ascii="Times New Roman" w:hAnsi="Times New Roman" w:cs="Times New Roman"/>
          <w:color w:val="000000" w:themeColor="text1"/>
          <w:sz w:val="24"/>
          <w:szCs w:val="24"/>
        </w:rPr>
        <w:lastRenderedPageBreak/>
        <w:t>estimation évalue à (-0,96) l’impact des conflits sur le nombre d’années d’éducation. L’on constate dès lors que l’impact des conflits sur le nombre d’années d’éducation est sous-évalué lorsqu’on n’introduit pas les caractéristiques individuelles.</w:t>
      </w:r>
    </w:p>
    <w:p w:rsidR="715AF224" w:rsidP="715AF224" w:rsidRDefault="715AF224" w14:paraId="67CF6D73" w14:textId="2B66DEA6">
      <w:pPr>
        <w:spacing w:line="360" w:lineRule="auto"/>
        <w:jc w:val="both"/>
        <w:rPr>
          <w:rFonts w:ascii="Times New Roman" w:hAnsi="Times New Roman" w:cs="Times New Roman"/>
          <w:color w:val="000000" w:themeColor="text1"/>
          <w:sz w:val="24"/>
          <w:szCs w:val="24"/>
        </w:rPr>
      </w:pPr>
      <w:r w:rsidRPr="25B89A6A" w:rsidR="25B89A6A">
        <w:rPr>
          <w:rFonts w:ascii="Times New Roman" w:hAnsi="Times New Roman" w:cs="Times New Roman"/>
          <w:color w:val="000000" w:themeColor="text1" w:themeTint="FF" w:themeShade="FF"/>
          <w:sz w:val="24"/>
          <w:szCs w:val="24"/>
        </w:rPr>
        <w:t xml:space="preserve">Malgré les coefficients significatifs obtenus, nous sommes toutefois conscients qu’une spécification binaire souffrirait de quelques limites. En effet, le modèle 1 ne tient pas compte de l’hétérogénéité en termes d’intensité de conflit. C’est pour pallier ces insuffisances que nous avons estimé le modèle 2 qui prend </w:t>
      </w:r>
      <w:r w:rsidRPr="25B89A6A" w:rsidR="25B89A6A">
        <w:rPr>
          <w:rFonts w:ascii="Times New Roman" w:hAnsi="Times New Roman" w:cs="Times New Roman"/>
          <w:b w:val="1"/>
          <w:bCs w:val="1"/>
          <w:color w:val="000000" w:themeColor="text1" w:themeTint="FF" w:themeShade="FF"/>
          <w:sz w:val="24"/>
          <w:szCs w:val="24"/>
        </w:rPr>
        <w:t>le nombre de conflits</w:t>
      </w:r>
      <w:r w:rsidRPr="25B89A6A" w:rsidR="25B89A6A">
        <w:rPr>
          <w:rFonts w:ascii="Times New Roman" w:hAnsi="Times New Roman" w:cs="Times New Roman"/>
          <w:color w:val="000000" w:themeColor="text1" w:themeTint="FF" w:themeShade="FF"/>
          <w:sz w:val="24"/>
          <w:szCs w:val="24"/>
        </w:rPr>
        <w:t xml:space="preserve"> </w:t>
      </w:r>
      <w:r w:rsidRPr="25B89A6A" w:rsidR="25B89A6A">
        <w:rPr>
          <w:rFonts w:ascii="Times New Roman" w:hAnsi="Times New Roman" w:cs="Times New Roman"/>
          <w:b w:val="1"/>
          <w:bCs w:val="1"/>
          <w:color w:val="000000" w:themeColor="text1" w:themeTint="FF" w:themeShade="FF"/>
          <w:sz w:val="24"/>
          <w:szCs w:val="24"/>
        </w:rPr>
        <w:t>violents</w:t>
      </w:r>
      <w:r w:rsidRPr="25B89A6A" w:rsidR="25B89A6A">
        <w:rPr>
          <w:rFonts w:ascii="Times New Roman" w:hAnsi="Times New Roman" w:cs="Times New Roman"/>
          <w:color w:val="000000" w:themeColor="text1" w:themeTint="FF" w:themeShade="FF"/>
          <w:sz w:val="24"/>
          <w:szCs w:val="24"/>
        </w:rPr>
        <w:t xml:space="preserve"> comme variable de conflit. Pour ce modèle, l’impact du conflit est estimé à -0,16 (sans caractéristiques individuelles) et –0,19 (avec caractéristiques individuelles). Comme le tout premier modèle, l’on constate que l’absence de variables de contrôle </w:t>
      </w:r>
      <w:r w:rsidRPr="25B89A6A" w:rsidR="25B89A6A">
        <w:rPr>
          <w:rFonts w:ascii="Times New Roman" w:hAnsi="Times New Roman" w:cs="Times New Roman"/>
          <w:color w:val="000000" w:themeColor="text1" w:themeTint="FF" w:themeShade="FF"/>
          <w:sz w:val="24"/>
          <w:szCs w:val="24"/>
        </w:rPr>
        <w:t>a</w:t>
      </w:r>
      <w:r w:rsidRPr="25B89A6A" w:rsidR="25B89A6A">
        <w:rPr>
          <w:rFonts w:ascii="Times New Roman" w:hAnsi="Times New Roman" w:cs="Times New Roman"/>
          <w:color w:val="000000" w:themeColor="text1" w:themeTint="FF" w:themeShade="FF"/>
          <w:sz w:val="24"/>
          <w:szCs w:val="24"/>
        </w:rPr>
        <w:t xml:space="preserve"> des répercussions sur la valeur de l’impact qui se trouve sous-évalué dans notre cas. Ainsi une augmentation unitaire du nombre de conflits armés dans une localité augmente de 0,19 l’écart entre les affectés du conflit et leurs paires.</w:t>
      </w:r>
    </w:p>
    <w:p w:rsidR="715AF224" w:rsidP="715AF224" w:rsidRDefault="715AF224" w14:paraId="05E44645" w14:textId="630A8409">
      <w:pPr>
        <w:spacing w:line="360" w:lineRule="auto"/>
        <w:jc w:val="both"/>
        <w:rPr>
          <w:rFonts w:ascii="Times New Roman" w:hAnsi="Times New Roman" w:cs="Times New Roman"/>
          <w:color w:val="000000" w:themeColor="text1"/>
          <w:sz w:val="24"/>
          <w:szCs w:val="24"/>
        </w:rPr>
      </w:pPr>
      <w:r w:rsidRPr="715AF224">
        <w:rPr>
          <w:rFonts w:ascii="Times New Roman" w:hAnsi="Times New Roman" w:cs="Times New Roman"/>
          <w:color w:val="000000" w:themeColor="text1"/>
          <w:sz w:val="24"/>
          <w:szCs w:val="24"/>
        </w:rPr>
        <w:t>Dans la suite du travail, nous allons déterminer l’impact du conflit selon le sexe et le niveau de résidence. En effet selon la littérature économique (</w:t>
      </w:r>
      <w:r w:rsidRPr="715AF224">
        <w:rPr>
          <w:rFonts w:ascii="Times New Roman" w:hAnsi="Times New Roman" w:cs="Times New Roman"/>
          <w:color w:val="000000" w:themeColor="text1"/>
          <w:sz w:val="24"/>
          <w:szCs w:val="24"/>
          <w:highlight w:val="yellow"/>
        </w:rPr>
        <w:t>citer, Auteur</w:t>
      </w:r>
      <w:r w:rsidRPr="715AF224">
        <w:rPr>
          <w:rFonts w:ascii="Times New Roman" w:hAnsi="Times New Roman" w:cs="Times New Roman"/>
          <w:color w:val="000000" w:themeColor="text1"/>
          <w:sz w:val="24"/>
          <w:szCs w:val="24"/>
        </w:rPr>
        <w:t>), il y a de fortes chances que l’impact soit plus prononcé chez les filles et dans le milieu rural. Les résultats de ces estimations par la méthode des doubles différences sont contenus dans le tableau ci-dessous :</w:t>
      </w:r>
    </w:p>
    <w:p w:rsidRPr="003618D4" w:rsidR="00773823" w:rsidP="00455965" w:rsidRDefault="003618D4" w14:paraId="6F02C439" w14:textId="477253FC">
      <w:pPr>
        <w:spacing w:line="360" w:lineRule="auto"/>
        <w:jc w:val="both"/>
        <w:rPr>
          <w:rFonts w:ascii="Times New Roman" w:hAnsi="Times New Roman" w:cs="Times New Roman"/>
          <w:b/>
          <w:bCs/>
          <w:color w:val="000000" w:themeColor="text1"/>
          <w:sz w:val="24"/>
          <w:szCs w:val="24"/>
        </w:rPr>
      </w:pPr>
      <w:r w:rsidRPr="003618D4">
        <w:rPr>
          <w:rFonts w:ascii="Times New Roman" w:hAnsi="Times New Roman" w:cs="Times New Roman"/>
          <w:b/>
          <w:bCs/>
          <w:color w:val="000000" w:themeColor="text1"/>
          <w:sz w:val="24"/>
          <w:szCs w:val="24"/>
        </w:rPr>
        <w:t xml:space="preserve">Tableau : </w:t>
      </w:r>
      <w:commentRangeStart w:id="167"/>
      <w:r w:rsidRPr="003618D4">
        <w:rPr>
          <w:rFonts w:ascii="Times New Roman" w:hAnsi="Times New Roman" w:cs="Times New Roman"/>
          <w:b/>
          <w:bCs/>
          <w:color w:val="000000" w:themeColor="text1"/>
          <w:sz w:val="24"/>
          <w:szCs w:val="24"/>
        </w:rPr>
        <w:t>Impact des conflits armés sur l’éducation des filles et les départements ruraux</w:t>
      </w:r>
    </w:p>
    <w:tbl>
      <w:tblPr>
        <w:tblStyle w:val="Grilledutableau"/>
        <w:tblW w:w="0" w:type="auto"/>
        <w:tblLook w:val="04A0" w:firstRow="1" w:lastRow="0" w:firstColumn="1" w:lastColumn="0" w:noHBand="0" w:noVBand="1"/>
      </w:tblPr>
      <w:tblGrid>
        <w:gridCol w:w="3020"/>
        <w:gridCol w:w="3021"/>
        <w:gridCol w:w="3021"/>
      </w:tblGrid>
      <w:tr w:rsidR="003618D4" w:rsidTr="715AF224" w14:paraId="3BB56142" w14:textId="77777777">
        <w:tc>
          <w:tcPr>
            <w:tcW w:w="3020" w:type="dxa"/>
          </w:tcPr>
          <w:p w:rsidR="003618D4" w:rsidP="00455965" w:rsidRDefault="003618D4" w14:paraId="3DD46ED7" w14:textId="2938DB2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Variable</w:t>
            </w:r>
          </w:p>
        </w:tc>
        <w:tc>
          <w:tcPr>
            <w:tcW w:w="3021" w:type="dxa"/>
          </w:tcPr>
          <w:p w:rsidR="003618D4" w:rsidP="00455965" w:rsidRDefault="003618D4" w14:paraId="19AD09BF" w14:textId="230DCF3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ATET</w:t>
            </w:r>
          </w:p>
        </w:tc>
        <w:tc>
          <w:tcPr>
            <w:tcW w:w="3021" w:type="dxa"/>
          </w:tcPr>
          <w:p w:rsidR="003618D4" w:rsidP="00455965" w:rsidRDefault="003618D4" w14:paraId="1E5B9D7C" w14:textId="509D600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Intervalle de Confiance</w:t>
            </w:r>
          </w:p>
        </w:tc>
      </w:tr>
      <w:tr w:rsidR="003618D4" w:rsidTr="715AF224" w14:paraId="46D972BC" w14:textId="77777777">
        <w:tc>
          <w:tcPr>
            <w:tcW w:w="3020" w:type="dxa"/>
          </w:tcPr>
          <w:p w:rsidR="003618D4" w:rsidP="00455965" w:rsidRDefault="715AF224" w14:paraId="3860F832" w14:textId="229890CA">
            <w:pPr>
              <w:spacing w:line="360" w:lineRule="auto"/>
              <w:jc w:val="both"/>
              <w:rPr>
                <w:rFonts w:ascii="Times New Roman" w:hAnsi="Times New Roman" w:cs="Times New Roman"/>
                <w:color w:val="000000" w:themeColor="text1"/>
                <w:sz w:val="24"/>
                <w:szCs w:val="24"/>
              </w:rPr>
            </w:pPr>
            <w:r w:rsidRPr="715AF224">
              <w:rPr>
                <w:rFonts w:ascii="Times New Roman" w:hAnsi="Times New Roman" w:cs="Times New Roman"/>
                <w:color w:val="000000" w:themeColor="text1"/>
                <w:sz w:val="24"/>
                <w:szCs w:val="24"/>
              </w:rPr>
              <w:t>Sexe (Masculin)</w:t>
            </w:r>
          </w:p>
        </w:tc>
        <w:tc>
          <w:tcPr>
            <w:tcW w:w="3021" w:type="dxa"/>
          </w:tcPr>
          <w:p w:rsidR="003618D4" w:rsidP="00455965" w:rsidRDefault="003618D4" w14:paraId="7B1E5A1F" w14:textId="77777777">
            <w:pPr>
              <w:spacing w:line="360" w:lineRule="auto"/>
              <w:jc w:val="both"/>
              <w:rPr>
                <w:rFonts w:ascii="Times New Roman" w:hAnsi="Times New Roman" w:cs="Times New Roman"/>
                <w:color w:val="000000" w:themeColor="text1"/>
                <w:sz w:val="24"/>
                <w:szCs w:val="24"/>
              </w:rPr>
            </w:pPr>
          </w:p>
        </w:tc>
        <w:tc>
          <w:tcPr>
            <w:tcW w:w="3021" w:type="dxa"/>
          </w:tcPr>
          <w:p w:rsidR="003618D4" w:rsidP="00455965" w:rsidRDefault="003618D4" w14:paraId="56744DCC" w14:textId="77777777">
            <w:pPr>
              <w:spacing w:line="360" w:lineRule="auto"/>
              <w:jc w:val="both"/>
              <w:rPr>
                <w:rFonts w:ascii="Times New Roman" w:hAnsi="Times New Roman" w:cs="Times New Roman"/>
                <w:color w:val="000000" w:themeColor="text1"/>
                <w:sz w:val="24"/>
                <w:szCs w:val="24"/>
              </w:rPr>
            </w:pPr>
          </w:p>
        </w:tc>
      </w:tr>
      <w:tr w:rsidR="003618D4" w:rsidTr="715AF224" w14:paraId="12E849FC" w14:textId="77777777">
        <w:tc>
          <w:tcPr>
            <w:tcW w:w="3020" w:type="dxa"/>
          </w:tcPr>
          <w:p w:rsidR="003618D4" w:rsidP="00455965" w:rsidRDefault="715AF224" w14:paraId="1F137828" w14:textId="36373A2F">
            <w:pPr>
              <w:spacing w:line="360" w:lineRule="auto"/>
              <w:jc w:val="both"/>
              <w:rPr>
                <w:rFonts w:ascii="Times New Roman" w:hAnsi="Times New Roman" w:cs="Times New Roman"/>
                <w:color w:val="000000" w:themeColor="text1"/>
                <w:sz w:val="24"/>
                <w:szCs w:val="24"/>
              </w:rPr>
            </w:pPr>
            <w:r w:rsidRPr="715AF224">
              <w:rPr>
                <w:rFonts w:ascii="Times New Roman" w:hAnsi="Times New Roman" w:cs="Times New Roman"/>
                <w:color w:val="000000" w:themeColor="text1"/>
                <w:sz w:val="24"/>
                <w:szCs w:val="24"/>
              </w:rPr>
              <w:t>Sexe (Féminin)</w:t>
            </w:r>
          </w:p>
        </w:tc>
        <w:tc>
          <w:tcPr>
            <w:tcW w:w="3021" w:type="dxa"/>
          </w:tcPr>
          <w:p w:rsidR="003618D4" w:rsidP="00455965" w:rsidRDefault="003618D4" w14:paraId="48F5528C" w14:textId="77777777">
            <w:pPr>
              <w:spacing w:line="360" w:lineRule="auto"/>
              <w:jc w:val="both"/>
              <w:rPr>
                <w:rFonts w:ascii="Times New Roman" w:hAnsi="Times New Roman" w:cs="Times New Roman"/>
                <w:color w:val="000000" w:themeColor="text1"/>
                <w:sz w:val="24"/>
                <w:szCs w:val="24"/>
              </w:rPr>
            </w:pPr>
          </w:p>
        </w:tc>
        <w:tc>
          <w:tcPr>
            <w:tcW w:w="3021" w:type="dxa"/>
          </w:tcPr>
          <w:p w:rsidR="003618D4" w:rsidP="00455965" w:rsidRDefault="003618D4" w14:paraId="066CB1A9" w14:textId="77777777">
            <w:pPr>
              <w:spacing w:line="360" w:lineRule="auto"/>
              <w:jc w:val="both"/>
              <w:rPr>
                <w:rFonts w:ascii="Times New Roman" w:hAnsi="Times New Roman" w:cs="Times New Roman"/>
                <w:color w:val="000000" w:themeColor="text1"/>
                <w:sz w:val="24"/>
                <w:szCs w:val="24"/>
              </w:rPr>
            </w:pPr>
          </w:p>
        </w:tc>
      </w:tr>
      <w:tr w:rsidR="715AF224" w:rsidTr="715AF224" w14:paraId="0C7A1C6A" w14:textId="77777777">
        <w:trPr>
          <w:trHeight w:val="300"/>
        </w:trPr>
        <w:tc>
          <w:tcPr>
            <w:tcW w:w="3020" w:type="dxa"/>
          </w:tcPr>
          <w:p w:rsidR="715AF224" w:rsidP="715AF224" w:rsidRDefault="715AF224" w14:paraId="60701F05" w14:textId="0BDB3AD9">
            <w:pPr>
              <w:spacing w:line="360" w:lineRule="auto"/>
              <w:jc w:val="both"/>
              <w:rPr>
                <w:rFonts w:ascii="Times New Roman" w:hAnsi="Times New Roman" w:cs="Times New Roman"/>
                <w:color w:val="000000" w:themeColor="text1"/>
                <w:sz w:val="24"/>
                <w:szCs w:val="24"/>
              </w:rPr>
            </w:pPr>
            <w:r w:rsidRPr="715AF224">
              <w:rPr>
                <w:rFonts w:ascii="Times New Roman" w:hAnsi="Times New Roman" w:cs="Times New Roman"/>
                <w:color w:val="000000" w:themeColor="text1"/>
                <w:sz w:val="24"/>
                <w:szCs w:val="24"/>
              </w:rPr>
              <w:t>Milieu (Rural)</w:t>
            </w:r>
          </w:p>
        </w:tc>
        <w:tc>
          <w:tcPr>
            <w:tcW w:w="3021" w:type="dxa"/>
          </w:tcPr>
          <w:p w:rsidR="715AF224" w:rsidP="715AF224" w:rsidRDefault="715AF224" w14:paraId="2AE8BE7A" w14:textId="16EC0D4F">
            <w:pPr>
              <w:spacing w:line="360" w:lineRule="auto"/>
              <w:jc w:val="both"/>
              <w:rPr>
                <w:rFonts w:ascii="Times New Roman" w:hAnsi="Times New Roman" w:cs="Times New Roman"/>
                <w:color w:val="000000" w:themeColor="text1"/>
                <w:sz w:val="24"/>
                <w:szCs w:val="24"/>
              </w:rPr>
            </w:pPr>
          </w:p>
        </w:tc>
        <w:tc>
          <w:tcPr>
            <w:tcW w:w="3021" w:type="dxa"/>
          </w:tcPr>
          <w:p w:rsidR="715AF224" w:rsidP="715AF224" w:rsidRDefault="715AF224" w14:paraId="5D43600F" w14:textId="431C26A5">
            <w:pPr>
              <w:spacing w:line="360" w:lineRule="auto"/>
              <w:jc w:val="both"/>
              <w:rPr>
                <w:rFonts w:ascii="Times New Roman" w:hAnsi="Times New Roman" w:cs="Times New Roman"/>
                <w:color w:val="000000" w:themeColor="text1"/>
                <w:sz w:val="24"/>
                <w:szCs w:val="24"/>
              </w:rPr>
            </w:pPr>
          </w:p>
        </w:tc>
      </w:tr>
      <w:tr w:rsidR="715AF224" w:rsidTr="715AF224" w14:paraId="7F85865E" w14:textId="77777777">
        <w:trPr>
          <w:trHeight w:val="300"/>
        </w:trPr>
        <w:tc>
          <w:tcPr>
            <w:tcW w:w="3020" w:type="dxa"/>
          </w:tcPr>
          <w:p w:rsidR="715AF224" w:rsidP="715AF224" w:rsidRDefault="715AF224" w14:paraId="10305C05" w14:textId="2D080F78">
            <w:pPr>
              <w:spacing w:line="360" w:lineRule="auto"/>
              <w:jc w:val="both"/>
              <w:rPr>
                <w:rFonts w:ascii="Times New Roman" w:hAnsi="Times New Roman" w:cs="Times New Roman"/>
                <w:color w:val="000000" w:themeColor="text1"/>
                <w:sz w:val="24"/>
                <w:szCs w:val="24"/>
              </w:rPr>
            </w:pPr>
            <w:r w:rsidRPr="715AF224">
              <w:rPr>
                <w:rFonts w:ascii="Times New Roman" w:hAnsi="Times New Roman" w:cs="Times New Roman"/>
                <w:color w:val="000000" w:themeColor="text1"/>
                <w:sz w:val="24"/>
                <w:szCs w:val="24"/>
              </w:rPr>
              <w:t>Milieu (Urbain)</w:t>
            </w:r>
          </w:p>
        </w:tc>
        <w:tc>
          <w:tcPr>
            <w:tcW w:w="3021" w:type="dxa"/>
          </w:tcPr>
          <w:p w:rsidR="715AF224" w:rsidP="715AF224" w:rsidRDefault="715AF224" w14:paraId="0A3BF95C" w14:textId="5B650CE5">
            <w:pPr>
              <w:spacing w:line="360" w:lineRule="auto"/>
              <w:jc w:val="both"/>
              <w:rPr>
                <w:rFonts w:ascii="Times New Roman" w:hAnsi="Times New Roman" w:cs="Times New Roman"/>
                <w:color w:val="000000" w:themeColor="text1"/>
                <w:sz w:val="24"/>
                <w:szCs w:val="24"/>
              </w:rPr>
            </w:pPr>
          </w:p>
        </w:tc>
        <w:tc>
          <w:tcPr>
            <w:tcW w:w="3021" w:type="dxa"/>
          </w:tcPr>
          <w:p w:rsidR="715AF224" w:rsidP="715AF224" w:rsidRDefault="715AF224" w14:paraId="6094C6B6" w14:textId="229C9046">
            <w:pPr>
              <w:spacing w:line="360" w:lineRule="auto"/>
              <w:jc w:val="both"/>
              <w:rPr>
                <w:rFonts w:ascii="Times New Roman" w:hAnsi="Times New Roman" w:cs="Times New Roman"/>
                <w:color w:val="000000" w:themeColor="text1"/>
                <w:sz w:val="24"/>
                <w:szCs w:val="24"/>
              </w:rPr>
            </w:pPr>
          </w:p>
        </w:tc>
      </w:tr>
    </w:tbl>
    <w:p w:rsidR="715AF224" w:rsidP="715AF224" w:rsidRDefault="00BC2EF8" w14:paraId="7388CA64" w14:textId="30C46A37">
      <w:pPr>
        <w:spacing w:line="360" w:lineRule="auto"/>
        <w:jc w:val="both"/>
        <w:rPr>
          <w:rFonts w:ascii="Times New Roman" w:hAnsi="Times New Roman" w:cs="Times New Roman"/>
          <w:color w:val="000000" w:themeColor="text1"/>
          <w:sz w:val="24"/>
          <w:szCs w:val="24"/>
        </w:rPr>
      </w:pPr>
      <w:commentRangeEnd w:id="167"/>
      <w:r>
        <w:rPr>
          <w:rStyle w:val="Marquedecommentaire"/>
        </w:rPr>
        <w:commentReference w:id="167"/>
      </w:r>
    </w:p>
    <w:p w:rsidR="715AF224" w:rsidP="715AF224" w:rsidRDefault="715AF224" w14:paraId="46FEF585" w14:textId="17DCE590">
      <w:pPr>
        <w:spacing w:line="360" w:lineRule="auto"/>
        <w:jc w:val="both"/>
        <w:rPr>
          <w:rFonts w:ascii="Times New Roman" w:hAnsi="Times New Roman" w:cs="Times New Roman"/>
          <w:color w:val="000000" w:themeColor="text1"/>
          <w:sz w:val="24"/>
          <w:szCs w:val="24"/>
        </w:rPr>
      </w:pPr>
      <w:r w:rsidRPr="715AF224">
        <w:rPr>
          <w:rFonts w:ascii="Times New Roman" w:hAnsi="Times New Roman" w:cs="Times New Roman"/>
          <w:color w:val="000000" w:themeColor="text1"/>
          <w:sz w:val="24"/>
          <w:szCs w:val="24"/>
        </w:rPr>
        <w:t>Les résultats de l’estimation indiquent que l’impact est plus prononcé</w:t>
      </w:r>
    </w:p>
    <w:p w:rsidRPr="00E06167" w:rsidR="004E15A2" w:rsidP="00E06167" w:rsidRDefault="00E06167" w14:paraId="39B9E425" w14:textId="25C659BF">
      <w:pPr>
        <w:pStyle w:val="Paragraphedeliste"/>
        <w:numPr>
          <w:ilvl w:val="0"/>
          <w:numId w:val="36"/>
        </w:numPr>
        <w:spacing w:line="360" w:lineRule="auto"/>
        <w:jc w:val="both"/>
        <w:rPr>
          <w:rFonts w:ascii="Times New Roman" w:hAnsi="Times New Roman" w:cs="Times New Roman"/>
          <w:b/>
          <w:bCs/>
          <w:color w:val="000000" w:themeColor="text1"/>
          <w:sz w:val="24"/>
          <w:szCs w:val="24"/>
        </w:rPr>
      </w:pPr>
      <w:r w:rsidRPr="00E06167">
        <w:rPr>
          <w:rFonts w:ascii="Times New Roman" w:hAnsi="Times New Roman" w:cs="Times New Roman"/>
          <w:b/>
          <w:bCs/>
          <w:color w:val="000000" w:themeColor="text1"/>
          <w:sz w:val="24"/>
          <w:szCs w:val="24"/>
        </w:rPr>
        <w:t>Estimation par l’appariement par score de propension (PSM)</w:t>
      </w:r>
    </w:p>
    <w:p w:rsidR="00BA18F8" w:rsidP="00455965" w:rsidRDefault="00BA18F8" w14:paraId="4C34523C" w14:textId="77777777">
      <w:pPr>
        <w:spacing w:line="360" w:lineRule="auto"/>
        <w:jc w:val="both"/>
        <w:rPr>
          <w:rFonts w:ascii="Times New Roman" w:hAnsi="Times New Roman" w:cs="Times New Roman"/>
          <w:color w:val="000000" w:themeColor="text1"/>
          <w:sz w:val="24"/>
          <w:szCs w:val="24"/>
        </w:rPr>
      </w:pPr>
    </w:p>
    <w:p w:rsidR="003B56CE" w:rsidP="00455965" w:rsidRDefault="003B56CE" w14:paraId="5C7BBA0F" w14:textId="77777777">
      <w:pPr>
        <w:spacing w:line="360" w:lineRule="auto"/>
        <w:jc w:val="both"/>
        <w:rPr>
          <w:rFonts w:ascii="Times New Roman" w:hAnsi="Times New Roman" w:cs="Times New Roman"/>
          <w:color w:val="000000" w:themeColor="text1"/>
          <w:sz w:val="24"/>
          <w:szCs w:val="24"/>
        </w:rPr>
      </w:pPr>
    </w:p>
    <w:p w:rsidR="003B56CE" w:rsidP="00455965" w:rsidRDefault="003B56CE" w14:paraId="682E6E26" w14:textId="77777777">
      <w:pPr>
        <w:spacing w:line="360" w:lineRule="auto"/>
        <w:jc w:val="both"/>
        <w:rPr>
          <w:rFonts w:ascii="Times New Roman" w:hAnsi="Times New Roman" w:cs="Times New Roman"/>
          <w:color w:val="000000" w:themeColor="text1"/>
          <w:sz w:val="24"/>
          <w:szCs w:val="24"/>
        </w:rPr>
      </w:pPr>
    </w:p>
    <w:p w:rsidR="003B56CE" w:rsidP="00455965" w:rsidRDefault="003B56CE" w14:paraId="59DD69B4" w14:textId="77777777">
      <w:pPr>
        <w:spacing w:line="360" w:lineRule="auto"/>
        <w:jc w:val="both"/>
        <w:rPr>
          <w:rFonts w:ascii="Times New Roman" w:hAnsi="Times New Roman" w:cs="Times New Roman"/>
          <w:color w:val="000000" w:themeColor="text1"/>
          <w:sz w:val="24"/>
          <w:szCs w:val="24"/>
        </w:rPr>
      </w:pPr>
    </w:p>
    <w:p w:rsidR="003B56CE" w:rsidP="00455965" w:rsidRDefault="003B56CE" w14:paraId="400A8C49" w14:textId="77777777">
      <w:pPr>
        <w:spacing w:line="360" w:lineRule="auto"/>
        <w:jc w:val="both"/>
        <w:rPr>
          <w:rFonts w:ascii="Times New Roman" w:hAnsi="Times New Roman" w:cs="Times New Roman"/>
          <w:color w:val="000000" w:themeColor="text1"/>
          <w:sz w:val="24"/>
          <w:szCs w:val="24"/>
        </w:rPr>
      </w:pPr>
    </w:p>
    <w:p w:rsidR="003B56CE" w:rsidP="003B56CE" w:rsidRDefault="003B56CE" w14:paraId="7E9B9D65" w14:textId="162647D1">
      <w:pPr>
        <w:pStyle w:val="Paragraphedeliste"/>
        <w:numPr>
          <w:ilvl w:val="0"/>
          <w:numId w:val="36"/>
        </w:numPr>
        <w:spacing w:line="360" w:lineRule="auto"/>
        <w:jc w:val="both"/>
        <w:rPr>
          <w:rFonts w:ascii="Times New Roman" w:hAnsi="Times New Roman" w:cs="Times New Roman"/>
          <w:b/>
          <w:bCs/>
          <w:color w:val="000000" w:themeColor="text1"/>
          <w:sz w:val="24"/>
          <w:szCs w:val="24"/>
        </w:rPr>
      </w:pPr>
      <w:commentRangeStart w:id="168"/>
      <w:r w:rsidRPr="003B56CE">
        <w:rPr>
          <w:rFonts w:ascii="Times New Roman" w:hAnsi="Times New Roman" w:cs="Times New Roman"/>
          <w:b/>
          <w:bCs/>
          <w:color w:val="000000" w:themeColor="text1"/>
          <w:sz w:val="24"/>
          <w:szCs w:val="24"/>
        </w:rPr>
        <w:t xml:space="preserve">Autres méthodes d’estimations </w:t>
      </w:r>
      <w:commentRangeEnd w:id="168"/>
      <w:r w:rsidR="00BC2EF8">
        <w:rPr>
          <w:rStyle w:val="Marquedecommentaire"/>
        </w:rPr>
        <w:commentReference w:id="168"/>
      </w:r>
    </w:p>
    <w:p w:rsidR="005C0029" w:rsidP="005C0029" w:rsidRDefault="005C0029" w14:paraId="56E87540" w14:textId="77777777">
      <w:pPr>
        <w:spacing w:line="360" w:lineRule="auto"/>
        <w:jc w:val="both"/>
        <w:rPr>
          <w:rFonts w:ascii="Times New Roman" w:hAnsi="Times New Roman" w:cs="Times New Roman"/>
          <w:b/>
          <w:bCs/>
          <w:color w:val="000000" w:themeColor="text1"/>
          <w:sz w:val="24"/>
          <w:szCs w:val="24"/>
        </w:rPr>
      </w:pPr>
    </w:p>
    <w:p w:rsidR="005C0029" w:rsidP="005C0029" w:rsidRDefault="005C0029" w14:paraId="3577A257" w14:textId="77777777">
      <w:pPr>
        <w:spacing w:line="360" w:lineRule="auto"/>
        <w:jc w:val="both"/>
        <w:rPr>
          <w:rFonts w:ascii="Times New Roman" w:hAnsi="Times New Roman" w:cs="Times New Roman"/>
          <w:b/>
          <w:bCs/>
          <w:color w:val="000000" w:themeColor="text1"/>
          <w:sz w:val="24"/>
          <w:szCs w:val="24"/>
        </w:rPr>
      </w:pPr>
    </w:p>
    <w:p w:rsidRPr="005C0029" w:rsidR="005C0029" w:rsidP="005C0029" w:rsidRDefault="005C0029" w14:paraId="762CF6AE" w14:textId="77777777">
      <w:pPr>
        <w:spacing w:line="360" w:lineRule="auto"/>
        <w:jc w:val="both"/>
        <w:rPr>
          <w:rFonts w:ascii="Times New Roman" w:hAnsi="Times New Roman" w:cs="Times New Roman"/>
          <w:b/>
          <w:bCs/>
          <w:color w:val="000000" w:themeColor="text1"/>
          <w:sz w:val="24"/>
          <w:szCs w:val="24"/>
        </w:rPr>
      </w:pPr>
    </w:p>
    <w:p w:rsidRPr="003B56CE" w:rsidR="005C0029" w:rsidP="003B56CE" w:rsidRDefault="005C0029" w14:paraId="0E6DF779" w14:textId="438879E4">
      <w:pPr>
        <w:pStyle w:val="Paragraphedeliste"/>
        <w:numPr>
          <w:ilvl w:val="0"/>
          <w:numId w:val="36"/>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Tests de robustesse</w:t>
      </w:r>
    </w:p>
    <w:p w:rsidR="003B56CE" w:rsidP="00455965" w:rsidRDefault="003B56CE" w14:paraId="0EB60B83" w14:textId="77777777">
      <w:pPr>
        <w:spacing w:line="360" w:lineRule="auto"/>
        <w:jc w:val="both"/>
        <w:rPr>
          <w:rFonts w:ascii="Times New Roman" w:hAnsi="Times New Roman" w:cs="Times New Roman"/>
          <w:color w:val="000000" w:themeColor="text1"/>
          <w:sz w:val="24"/>
          <w:szCs w:val="24"/>
        </w:rPr>
      </w:pPr>
    </w:p>
    <w:p w:rsidR="003B56CE" w:rsidP="00455965" w:rsidRDefault="003B56CE" w14:paraId="3279DF9D" w14:textId="77777777">
      <w:pPr>
        <w:spacing w:line="360" w:lineRule="auto"/>
        <w:jc w:val="both"/>
        <w:rPr>
          <w:rFonts w:ascii="Times New Roman" w:hAnsi="Times New Roman" w:cs="Times New Roman"/>
          <w:color w:val="000000" w:themeColor="text1"/>
          <w:sz w:val="24"/>
          <w:szCs w:val="24"/>
        </w:rPr>
      </w:pPr>
    </w:p>
    <w:p w:rsidR="000A010A" w:rsidP="00455965" w:rsidRDefault="000A010A" w14:paraId="2870FF10" w14:textId="77777777">
      <w:pPr>
        <w:spacing w:line="360" w:lineRule="auto"/>
        <w:jc w:val="both"/>
        <w:rPr>
          <w:rFonts w:ascii="Times New Roman" w:hAnsi="Times New Roman" w:cs="Times New Roman"/>
          <w:color w:val="000000" w:themeColor="text1"/>
          <w:sz w:val="24"/>
          <w:szCs w:val="24"/>
        </w:rPr>
      </w:pPr>
    </w:p>
    <w:p w:rsidRPr="000B22F5" w:rsidR="000A010A" w:rsidP="00455965" w:rsidRDefault="000A010A" w14:paraId="7F0F1642" w14:textId="77777777">
      <w:pPr>
        <w:spacing w:line="360" w:lineRule="auto"/>
        <w:jc w:val="both"/>
        <w:rPr>
          <w:rFonts w:ascii="Times New Roman" w:hAnsi="Times New Roman" w:cs="Times New Roman"/>
          <w:color w:val="000000" w:themeColor="text1"/>
          <w:sz w:val="24"/>
          <w:szCs w:val="24"/>
        </w:rPr>
      </w:pPr>
    </w:p>
    <w:p w:rsidRPr="00455965" w:rsidR="0024338D" w:rsidP="00455965" w:rsidRDefault="0024338D" w14:paraId="398E99AB" w14:textId="3C540C2A">
      <w:pPr>
        <w:pStyle w:val="Paragraphedeliste"/>
        <w:numPr>
          <w:ilvl w:val="0"/>
          <w:numId w:val="34"/>
        </w:numPr>
        <w:spacing w:line="360" w:lineRule="auto"/>
        <w:jc w:val="both"/>
        <w:rPr>
          <w:rFonts w:ascii="Times New Roman" w:hAnsi="Times New Roman" w:cs="Times New Roman"/>
          <w:b/>
          <w:bCs/>
          <w:color w:val="000000" w:themeColor="text1"/>
          <w:sz w:val="24"/>
          <w:szCs w:val="24"/>
        </w:rPr>
      </w:pPr>
      <w:r w:rsidRPr="00455965">
        <w:rPr>
          <w:rFonts w:ascii="Times New Roman" w:hAnsi="Times New Roman" w:cs="Times New Roman"/>
          <w:b/>
          <w:bCs/>
          <w:color w:val="000000" w:themeColor="text1"/>
          <w:sz w:val="24"/>
          <w:szCs w:val="24"/>
        </w:rPr>
        <w:t>MECANISM</w:t>
      </w:r>
      <w:r w:rsidRPr="00455965" w:rsidR="00A252E9">
        <w:rPr>
          <w:rFonts w:ascii="Times New Roman" w:hAnsi="Times New Roman" w:cs="Times New Roman"/>
          <w:b/>
          <w:bCs/>
          <w:color w:val="000000" w:themeColor="text1"/>
          <w:sz w:val="24"/>
          <w:szCs w:val="24"/>
        </w:rPr>
        <w:t>E DE TRANSMISSIONS</w:t>
      </w:r>
    </w:p>
    <w:p w:rsidRPr="00D44D3E" w:rsidR="1AE34594" w:rsidP="1AE34594" w:rsidRDefault="1AE34594" w14:paraId="1AB076E9" w14:textId="429E3073">
      <w:pPr>
        <w:spacing w:line="360" w:lineRule="auto"/>
        <w:jc w:val="both"/>
        <w:rPr>
          <w:rFonts w:ascii="CMR10" w:hAnsi="CMR10"/>
          <w:color w:val="000000" w:themeColor="text1"/>
          <w:sz w:val="20"/>
          <w:szCs w:val="20"/>
        </w:rPr>
      </w:pPr>
    </w:p>
    <w:p w:rsidRPr="00BA18F8" w:rsidR="00A316DC" w:rsidP="00BA18F8" w:rsidRDefault="00A252E9" w14:paraId="5580CF45" w14:textId="2346387A">
      <w:pPr>
        <w:pStyle w:val="Titre2"/>
        <w:spacing w:line="360" w:lineRule="auto"/>
        <w:jc w:val="both"/>
        <w:rPr>
          <w:rFonts w:ascii="Times New Roman" w:hAnsi="Times New Roman" w:cs="Times New Roman"/>
          <w:b/>
          <w:bCs/>
          <w:color w:val="auto"/>
          <w:sz w:val="24"/>
          <w:szCs w:val="24"/>
        </w:rPr>
      </w:pPr>
      <w:bookmarkStart w:name="_Toc151644018" w:id="169"/>
      <w:r w:rsidRPr="00A222D1">
        <w:rPr>
          <w:rFonts w:ascii="Times New Roman" w:hAnsi="Times New Roman" w:cs="Times New Roman"/>
          <w:b/>
          <w:bCs/>
          <w:color w:val="auto"/>
          <w:sz w:val="24"/>
          <w:szCs w:val="24"/>
        </w:rPr>
        <w:lastRenderedPageBreak/>
        <w:t xml:space="preserve">SECTION </w:t>
      </w:r>
      <w:r>
        <w:rPr>
          <w:rFonts w:ascii="Times New Roman" w:hAnsi="Times New Roman" w:cs="Times New Roman"/>
          <w:b/>
          <w:bCs/>
          <w:color w:val="auto"/>
          <w:sz w:val="24"/>
          <w:szCs w:val="24"/>
        </w:rPr>
        <w:t>2</w:t>
      </w:r>
      <w:r w:rsidRPr="00A222D1">
        <w:rPr>
          <w:rFonts w:ascii="Times New Roman" w:hAnsi="Times New Roman" w:cs="Times New Roman"/>
          <w:b/>
          <w:bCs/>
          <w:color w:val="auto"/>
          <w:sz w:val="24"/>
          <w:szCs w:val="24"/>
        </w:rPr>
        <w:t xml:space="preserve"> : </w:t>
      </w:r>
      <w:r>
        <w:rPr>
          <w:rFonts w:ascii="Times New Roman" w:hAnsi="Times New Roman" w:cs="Times New Roman"/>
          <w:b/>
          <w:bCs/>
          <w:color w:val="auto"/>
          <w:sz w:val="24"/>
          <w:szCs w:val="24"/>
        </w:rPr>
        <w:t>RECOMMENDATION DE POLITIQUE PUBLIQUE</w:t>
      </w:r>
      <w:bookmarkEnd w:id="169"/>
    </w:p>
    <w:p w:rsidR="003A5331" w:rsidP="1AE34594" w:rsidRDefault="003A5331" w14:paraId="003955C8" w14:textId="77777777">
      <w:pPr>
        <w:pStyle w:val="Titre1"/>
        <w:spacing w:line="360" w:lineRule="auto"/>
        <w:jc w:val="both"/>
        <w:rPr>
          <w:rFonts w:eastAsia="Times New Roman" w:cs="Times New Roman"/>
          <w:b/>
          <w:bCs/>
          <w:sz w:val="24"/>
          <w:szCs w:val="24"/>
          <w:lang w:val="en-US"/>
        </w:rPr>
      </w:pPr>
    </w:p>
    <w:p w:rsidR="003A5331" w:rsidP="1AE34594" w:rsidRDefault="003A5331" w14:paraId="3CFB8AB6" w14:textId="77777777">
      <w:pPr>
        <w:pStyle w:val="Titre1"/>
        <w:spacing w:line="360" w:lineRule="auto"/>
        <w:jc w:val="both"/>
        <w:rPr>
          <w:rFonts w:eastAsia="Times New Roman" w:cs="Times New Roman"/>
          <w:b/>
          <w:bCs/>
          <w:sz w:val="24"/>
          <w:szCs w:val="24"/>
          <w:lang w:val="en-US"/>
        </w:rPr>
      </w:pPr>
    </w:p>
    <w:p w:rsidR="003A5331" w:rsidP="1AE34594" w:rsidRDefault="003A5331" w14:paraId="7AB75A8D" w14:textId="77777777">
      <w:pPr>
        <w:pStyle w:val="Titre1"/>
        <w:spacing w:line="360" w:lineRule="auto"/>
        <w:jc w:val="both"/>
        <w:rPr>
          <w:rFonts w:eastAsia="Times New Roman" w:cs="Times New Roman"/>
          <w:b/>
          <w:bCs/>
          <w:sz w:val="24"/>
          <w:szCs w:val="24"/>
          <w:lang w:val="en-US"/>
        </w:rPr>
      </w:pPr>
    </w:p>
    <w:p w:rsidR="003A5331" w:rsidP="1AE34594" w:rsidRDefault="003A5331" w14:paraId="6360DEE5" w14:textId="77777777">
      <w:pPr>
        <w:pStyle w:val="Titre1"/>
        <w:spacing w:line="360" w:lineRule="auto"/>
        <w:jc w:val="both"/>
        <w:rPr>
          <w:rFonts w:eastAsia="Times New Roman" w:cs="Times New Roman"/>
          <w:b/>
          <w:bCs/>
          <w:sz w:val="24"/>
          <w:szCs w:val="24"/>
          <w:lang w:val="en-US"/>
        </w:rPr>
      </w:pPr>
    </w:p>
    <w:p w:rsidR="003A5331" w:rsidP="1AE34594" w:rsidRDefault="003A5331" w14:paraId="2DD0D4AB" w14:textId="77777777">
      <w:pPr>
        <w:pStyle w:val="Titre1"/>
        <w:spacing w:line="360" w:lineRule="auto"/>
        <w:jc w:val="both"/>
        <w:rPr>
          <w:rFonts w:eastAsia="Times New Roman" w:cs="Times New Roman"/>
          <w:b/>
          <w:bCs/>
          <w:sz w:val="24"/>
          <w:szCs w:val="24"/>
          <w:lang w:val="en-US"/>
        </w:rPr>
      </w:pPr>
    </w:p>
    <w:p w:rsidR="003A5331" w:rsidP="1AE34594" w:rsidRDefault="003A5331" w14:paraId="7C1E2042" w14:textId="77777777">
      <w:pPr>
        <w:pStyle w:val="Titre1"/>
        <w:spacing w:line="360" w:lineRule="auto"/>
        <w:jc w:val="both"/>
        <w:rPr>
          <w:rFonts w:eastAsia="Times New Roman" w:cs="Times New Roman"/>
          <w:b/>
          <w:bCs/>
          <w:sz w:val="24"/>
          <w:szCs w:val="24"/>
          <w:lang w:val="en-US"/>
        </w:rPr>
      </w:pPr>
    </w:p>
    <w:p w:rsidR="003A5331" w:rsidP="1AE34594" w:rsidRDefault="003A5331" w14:paraId="660B727E" w14:textId="77777777">
      <w:pPr>
        <w:pStyle w:val="Titre1"/>
        <w:spacing w:line="360" w:lineRule="auto"/>
        <w:jc w:val="both"/>
        <w:rPr>
          <w:rFonts w:eastAsia="Times New Roman" w:cs="Times New Roman"/>
          <w:b/>
          <w:bCs/>
          <w:sz w:val="24"/>
          <w:szCs w:val="24"/>
          <w:lang w:val="en-US"/>
        </w:rPr>
      </w:pPr>
    </w:p>
    <w:p w:rsidR="003A5331" w:rsidP="1AE34594" w:rsidRDefault="003A5331" w14:paraId="6927083C" w14:textId="77777777">
      <w:pPr>
        <w:pStyle w:val="Titre1"/>
        <w:spacing w:line="360" w:lineRule="auto"/>
        <w:jc w:val="both"/>
        <w:rPr>
          <w:rFonts w:eastAsia="Times New Roman" w:cs="Times New Roman"/>
          <w:b/>
          <w:bCs/>
          <w:sz w:val="24"/>
          <w:szCs w:val="24"/>
          <w:lang w:val="en-US"/>
        </w:rPr>
      </w:pPr>
    </w:p>
    <w:p w:rsidR="003A5331" w:rsidP="1AE34594" w:rsidRDefault="003A5331" w14:paraId="0E6AFE41" w14:textId="77777777">
      <w:pPr>
        <w:pStyle w:val="Titre1"/>
        <w:spacing w:line="360" w:lineRule="auto"/>
        <w:jc w:val="both"/>
        <w:rPr>
          <w:rFonts w:eastAsia="Times New Roman" w:cs="Times New Roman"/>
          <w:b/>
          <w:bCs/>
          <w:sz w:val="24"/>
          <w:szCs w:val="24"/>
          <w:lang w:val="en-US"/>
        </w:rPr>
      </w:pPr>
    </w:p>
    <w:p w:rsidR="003A5331" w:rsidP="1AE34594" w:rsidRDefault="003A5331" w14:paraId="17682BD5" w14:textId="77777777">
      <w:pPr>
        <w:pStyle w:val="Titre1"/>
        <w:spacing w:line="360" w:lineRule="auto"/>
        <w:jc w:val="both"/>
        <w:rPr>
          <w:rFonts w:eastAsia="Times New Roman" w:cs="Times New Roman"/>
          <w:b/>
          <w:bCs/>
          <w:sz w:val="24"/>
          <w:szCs w:val="24"/>
          <w:lang w:val="en-US"/>
        </w:rPr>
      </w:pPr>
    </w:p>
    <w:p w:rsidR="003A5331" w:rsidP="1AE34594" w:rsidRDefault="003A5331" w14:paraId="58B76C0E" w14:textId="77777777">
      <w:pPr>
        <w:pStyle w:val="Titre1"/>
        <w:spacing w:line="360" w:lineRule="auto"/>
        <w:jc w:val="both"/>
        <w:rPr>
          <w:rFonts w:eastAsia="Times New Roman" w:cs="Times New Roman"/>
          <w:b/>
          <w:bCs/>
          <w:sz w:val="24"/>
          <w:szCs w:val="24"/>
          <w:lang w:val="en-US"/>
        </w:rPr>
      </w:pPr>
    </w:p>
    <w:p w:rsidR="003A5331" w:rsidP="1AE34594" w:rsidRDefault="003A5331" w14:paraId="1D6D485A" w14:textId="77777777">
      <w:pPr>
        <w:pStyle w:val="Titre1"/>
        <w:spacing w:line="360" w:lineRule="auto"/>
        <w:jc w:val="both"/>
        <w:rPr>
          <w:rFonts w:eastAsia="Times New Roman" w:cs="Times New Roman"/>
          <w:b/>
          <w:bCs/>
          <w:sz w:val="24"/>
          <w:szCs w:val="24"/>
          <w:lang w:val="en-US"/>
        </w:rPr>
      </w:pPr>
    </w:p>
    <w:p w:rsidR="003A5331" w:rsidP="1AE34594" w:rsidRDefault="003A5331" w14:paraId="5A1C2597" w14:textId="77777777">
      <w:pPr>
        <w:pStyle w:val="Titre1"/>
        <w:spacing w:line="360" w:lineRule="auto"/>
        <w:jc w:val="both"/>
        <w:rPr>
          <w:rFonts w:eastAsia="Times New Roman" w:cs="Times New Roman"/>
          <w:b/>
          <w:bCs/>
          <w:sz w:val="24"/>
          <w:szCs w:val="24"/>
          <w:lang w:val="en-US"/>
        </w:rPr>
      </w:pPr>
    </w:p>
    <w:p w:rsidR="003A5331" w:rsidP="1AE34594" w:rsidRDefault="003A5331" w14:paraId="61765075" w14:textId="77777777">
      <w:pPr>
        <w:pStyle w:val="Titre1"/>
        <w:spacing w:line="360" w:lineRule="auto"/>
        <w:jc w:val="both"/>
        <w:rPr>
          <w:rFonts w:eastAsia="Times New Roman" w:cs="Times New Roman"/>
          <w:b/>
          <w:bCs/>
          <w:sz w:val="24"/>
          <w:szCs w:val="24"/>
          <w:lang w:val="en-US"/>
        </w:rPr>
      </w:pPr>
    </w:p>
    <w:p w:rsidR="003A5331" w:rsidP="1AE34594" w:rsidRDefault="003A5331" w14:paraId="0ABD9C71" w14:textId="77777777">
      <w:pPr>
        <w:pStyle w:val="Titre1"/>
        <w:spacing w:line="360" w:lineRule="auto"/>
        <w:jc w:val="both"/>
        <w:rPr>
          <w:rFonts w:eastAsia="Times New Roman" w:cs="Times New Roman"/>
          <w:b/>
          <w:bCs/>
          <w:sz w:val="24"/>
          <w:szCs w:val="24"/>
          <w:lang w:val="en-US"/>
        </w:rPr>
      </w:pPr>
    </w:p>
    <w:p w:rsidR="003A5331" w:rsidP="1AE34594" w:rsidRDefault="003A5331" w14:paraId="28B79155" w14:textId="77777777">
      <w:pPr>
        <w:pStyle w:val="Titre1"/>
        <w:spacing w:line="360" w:lineRule="auto"/>
        <w:jc w:val="both"/>
        <w:rPr>
          <w:rFonts w:eastAsia="Times New Roman" w:cs="Times New Roman"/>
          <w:b/>
          <w:bCs/>
          <w:sz w:val="24"/>
          <w:szCs w:val="24"/>
          <w:lang w:val="en-US"/>
        </w:rPr>
      </w:pPr>
    </w:p>
    <w:p w:rsidR="003A5331" w:rsidP="1AE34594" w:rsidRDefault="003A5331" w14:paraId="22FA72D2" w14:textId="77777777">
      <w:pPr>
        <w:pStyle w:val="Titre1"/>
        <w:spacing w:line="360" w:lineRule="auto"/>
        <w:jc w:val="both"/>
        <w:rPr>
          <w:rFonts w:eastAsia="Times New Roman" w:cs="Times New Roman"/>
          <w:b/>
          <w:bCs/>
          <w:sz w:val="24"/>
          <w:szCs w:val="24"/>
          <w:lang w:val="en-US"/>
        </w:rPr>
      </w:pPr>
    </w:p>
    <w:p w:rsidR="00B444D1" w:rsidP="1AE34594" w:rsidRDefault="00B444D1" w14:paraId="0D4EAB75" w14:textId="77777777">
      <w:pPr>
        <w:pStyle w:val="Titre1"/>
        <w:spacing w:line="360" w:lineRule="auto"/>
        <w:jc w:val="both"/>
        <w:rPr>
          <w:rFonts w:eastAsia="Times New Roman" w:cs="Times New Roman"/>
          <w:b/>
          <w:bCs/>
          <w:sz w:val="24"/>
          <w:szCs w:val="24"/>
          <w:lang w:val="en-US"/>
        </w:rPr>
      </w:pPr>
    </w:p>
    <w:p w:rsidR="00B444D1" w:rsidP="1AE34594" w:rsidRDefault="00B444D1" w14:paraId="0EC4F76B" w14:textId="77777777">
      <w:pPr>
        <w:pStyle w:val="Titre1"/>
        <w:spacing w:line="360" w:lineRule="auto"/>
        <w:jc w:val="both"/>
        <w:rPr>
          <w:rFonts w:eastAsia="Times New Roman" w:cs="Times New Roman"/>
          <w:b/>
          <w:bCs/>
          <w:sz w:val="24"/>
          <w:szCs w:val="24"/>
          <w:lang w:val="en-US"/>
        </w:rPr>
      </w:pPr>
    </w:p>
    <w:p w:rsidR="00B444D1" w:rsidP="1AE34594" w:rsidRDefault="00B444D1" w14:paraId="054AF94F" w14:textId="77777777">
      <w:pPr>
        <w:pStyle w:val="Titre1"/>
        <w:spacing w:line="360" w:lineRule="auto"/>
        <w:jc w:val="both"/>
        <w:rPr>
          <w:rFonts w:eastAsia="Times New Roman" w:cs="Times New Roman"/>
          <w:b/>
          <w:bCs/>
          <w:sz w:val="24"/>
          <w:szCs w:val="24"/>
          <w:lang w:val="en-US"/>
        </w:rPr>
      </w:pPr>
    </w:p>
    <w:p w:rsidR="003E450F" w:rsidP="003E450F" w:rsidRDefault="003E450F" w14:paraId="25D9AFA2" w14:textId="77777777">
      <w:pPr>
        <w:rPr>
          <w:lang w:val="en-US" w:eastAsia="fr-FR"/>
        </w:rPr>
      </w:pPr>
    </w:p>
    <w:p w:rsidRPr="005C0029" w:rsidR="003E450F" w:rsidP="005C0029" w:rsidRDefault="003E450F" w14:paraId="76DDDD5C" w14:textId="1FDF7382">
      <w:pPr>
        <w:pStyle w:val="Titre1"/>
        <w:spacing w:line="360" w:lineRule="auto"/>
        <w:jc w:val="both"/>
        <w:rPr>
          <w:b/>
          <w:bCs/>
          <w:lang w:val="en-US"/>
        </w:rPr>
      </w:pPr>
      <w:bookmarkStart w:name="_Toc151644019" w:id="170"/>
      <w:r w:rsidRPr="005C0029">
        <w:rPr>
          <w:b/>
          <w:bCs/>
          <w:lang w:val="en-US"/>
        </w:rPr>
        <w:lastRenderedPageBreak/>
        <w:t>CONCLUSION GENERALE</w:t>
      </w:r>
      <w:bookmarkEnd w:id="170"/>
    </w:p>
    <w:p w:rsidR="003E450F" w:rsidP="003E450F" w:rsidRDefault="003E450F" w14:paraId="0A29D35D" w14:textId="77777777">
      <w:pPr>
        <w:rPr>
          <w:rFonts w:ascii="Times New Roman" w:hAnsi="Times New Roman" w:cs="Times New Roman"/>
          <w:b/>
          <w:bCs/>
          <w:sz w:val="24"/>
          <w:szCs w:val="24"/>
          <w:lang w:val="en-US" w:eastAsia="fr-FR"/>
        </w:rPr>
      </w:pPr>
    </w:p>
    <w:p w:rsidR="003E450F" w:rsidP="003E450F" w:rsidRDefault="003E450F" w14:paraId="33487ED8" w14:textId="77777777">
      <w:pPr>
        <w:rPr>
          <w:rFonts w:ascii="Times New Roman" w:hAnsi="Times New Roman" w:cs="Times New Roman"/>
          <w:b/>
          <w:bCs/>
          <w:sz w:val="24"/>
          <w:szCs w:val="24"/>
          <w:lang w:val="en-US" w:eastAsia="fr-FR"/>
        </w:rPr>
      </w:pPr>
    </w:p>
    <w:p w:rsidR="003E450F" w:rsidP="003E450F" w:rsidRDefault="003E450F" w14:paraId="7C599346" w14:textId="77777777">
      <w:pPr>
        <w:rPr>
          <w:rFonts w:ascii="Times New Roman" w:hAnsi="Times New Roman" w:cs="Times New Roman"/>
          <w:b/>
          <w:bCs/>
          <w:sz w:val="24"/>
          <w:szCs w:val="24"/>
          <w:lang w:val="en-US" w:eastAsia="fr-FR"/>
        </w:rPr>
      </w:pPr>
    </w:p>
    <w:p w:rsidR="003E450F" w:rsidP="003E450F" w:rsidRDefault="003E450F" w14:paraId="5F7BB395" w14:textId="77777777">
      <w:pPr>
        <w:rPr>
          <w:rFonts w:ascii="Times New Roman" w:hAnsi="Times New Roman" w:cs="Times New Roman"/>
          <w:b/>
          <w:bCs/>
          <w:sz w:val="24"/>
          <w:szCs w:val="24"/>
          <w:lang w:val="en-US" w:eastAsia="fr-FR"/>
        </w:rPr>
      </w:pPr>
    </w:p>
    <w:p w:rsidR="003E450F" w:rsidP="003E450F" w:rsidRDefault="003E450F" w14:paraId="07C2C1B6" w14:textId="77777777">
      <w:pPr>
        <w:rPr>
          <w:rFonts w:ascii="Times New Roman" w:hAnsi="Times New Roman" w:cs="Times New Roman"/>
          <w:b/>
          <w:bCs/>
          <w:sz w:val="24"/>
          <w:szCs w:val="24"/>
          <w:lang w:val="en-US" w:eastAsia="fr-FR"/>
        </w:rPr>
      </w:pPr>
    </w:p>
    <w:p w:rsidR="003E450F" w:rsidP="003E450F" w:rsidRDefault="003E450F" w14:paraId="44B85167" w14:textId="77777777">
      <w:pPr>
        <w:rPr>
          <w:rFonts w:ascii="Times New Roman" w:hAnsi="Times New Roman" w:cs="Times New Roman"/>
          <w:b/>
          <w:bCs/>
          <w:sz w:val="24"/>
          <w:szCs w:val="24"/>
          <w:lang w:val="en-US" w:eastAsia="fr-FR"/>
        </w:rPr>
      </w:pPr>
    </w:p>
    <w:p w:rsidR="003E450F" w:rsidP="003E450F" w:rsidRDefault="003E450F" w14:paraId="1EC63301" w14:textId="77777777">
      <w:pPr>
        <w:rPr>
          <w:rFonts w:ascii="Times New Roman" w:hAnsi="Times New Roman" w:cs="Times New Roman"/>
          <w:b/>
          <w:bCs/>
          <w:sz w:val="24"/>
          <w:szCs w:val="24"/>
          <w:lang w:val="en-US" w:eastAsia="fr-FR"/>
        </w:rPr>
      </w:pPr>
    </w:p>
    <w:p w:rsidR="003E450F" w:rsidP="003E450F" w:rsidRDefault="003E450F" w14:paraId="63EDCBC6" w14:textId="77777777">
      <w:pPr>
        <w:rPr>
          <w:rFonts w:ascii="Times New Roman" w:hAnsi="Times New Roman" w:cs="Times New Roman"/>
          <w:b/>
          <w:bCs/>
          <w:sz w:val="24"/>
          <w:szCs w:val="24"/>
          <w:lang w:val="en-US" w:eastAsia="fr-FR"/>
        </w:rPr>
      </w:pPr>
    </w:p>
    <w:p w:rsidR="003E450F" w:rsidP="003E450F" w:rsidRDefault="003E450F" w14:paraId="434FC6D7" w14:textId="77777777">
      <w:pPr>
        <w:rPr>
          <w:rFonts w:ascii="Times New Roman" w:hAnsi="Times New Roman" w:cs="Times New Roman"/>
          <w:b/>
          <w:bCs/>
          <w:sz w:val="24"/>
          <w:szCs w:val="24"/>
          <w:lang w:val="en-US" w:eastAsia="fr-FR"/>
        </w:rPr>
      </w:pPr>
    </w:p>
    <w:p w:rsidR="003E450F" w:rsidP="003E450F" w:rsidRDefault="003E450F" w14:paraId="25D52258" w14:textId="77777777">
      <w:pPr>
        <w:rPr>
          <w:rFonts w:ascii="Times New Roman" w:hAnsi="Times New Roman" w:cs="Times New Roman"/>
          <w:b/>
          <w:bCs/>
          <w:sz w:val="24"/>
          <w:szCs w:val="24"/>
          <w:lang w:val="en-US" w:eastAsia="fr-FR"/>
        </w:rPr>
      </w:pPr>
    </w:p>
    <w:p w:rsidR="003E450F" w:rsidP="003E450F" w:rsidRDefault="003E450F" w14:paraId="3A9A2E34" w14:textId="77777777">
      <w:pPr>
        <w:rPr>
          <w:rFonts w:ascii="Times New Roman" w:hAnsi="Times New Roman" w:cs="Times New Roman"/>
          <w:b/>
          <w:bCs/>
          <w:sz w:val="24"/>
          <w:szCs w:val="24"/>
          <w:lang w:val="en-US" w:eastAsia="fr-FR"/>
        </w:rPr>
      </w:pPr>
    </w:p>
    <w:p w:rsidR="003E450F" w:rsidP="003E450F" w:rsidRDefault="003E450F" w14:paraId="2A1E93F4" w14:textId="77777777">
      <w:pPr>
        <w:rPr>
          <w:rFonts w:ascii="Times New Roman" w:hAnsi="Times New Roman" w:cs="Times New Roman"/>
          <w:b/>
          <w:bCs/>
          <w:sz w:val="24"/>
          <w:szCs w:val="24"/>
          <w:lang w:val="en-US" w:eastAsia="fr-FR"/>
        </w:rPr>
      </w:pPr>
    </w:p>
    <w:p w:rsidR="003E450F" w:rsidP="003E450F" w:rsidRDefault="003E450F" w14:paraId="20F00909" w14:textId="77777777">
      <w:pPr>
        <w:rPr>
          <w:rFonts w:ascii="Times New Roman" w:hAnsi="Times New Roman" w:cs="Times New Roman"/>
          <w:b/>
          <w:bCs/>
          <w:sz w:val="24"/>
          <w:szCs w:val="24"/>
          <w:lang w:val="en-US" w:eastAsia="fr-FR"/>
        </w:rPr>
      </w:pPr>
    </w:p>
    <w:p w:rsidR="003E450F" w:rsidP="003E450F" w:rsidRDefault="003E450F" w14:paraId="4F055F9C" w14:textId="77777777">
      <w:pPr>
        <w:rPr>
          <w:rFonts w:ascii="Times New Roman" w:hAnsi="Times New Roman" w:cs="Times New Roman"/>
          <w:b/>
          <w:bCs/>
          <w:sz w:val="24"/>
          <w:szCs w:val="24"/>
          <w:lang w:val="en-US" w:eastAsia="fr-FR"/>
        </w:rPr>
      </w:pPr>
    </w:p>
    <w:p w:rsidR="003E450F" w:rsidP="003E450F" w:rsidRDefault="003E450F" w14:paraId="3CD849E6" w14:textId="77777777">
      <w:pPr>
        <w:rPr>
          <w:rFonts w:ascii="Times New Roman" w:hAnsi="Times New Roman" w:cs="Times New Roman"/>
          <w:b/>
          <w:bCs/>
          <w:sz w:val="24"/>
          <w:szCs w:val="24"/>
          <w:lang w:val="en-US" w:eastAsia="fr-FR"/>
        </w:rPr>
      </w:pPr>
    </w:p>
    <w:p w:rsidR="003E450F" w:rsidP="003E450F" w:rsidRDefault="003E450F" w14:paraId="6A81C3F3" w14:textId="77777777">
      <w:pPr>
        <w:rPr>
          <w:rFonts w:ascii="Times New Roman" w:hAnsi="Times New Roman" w:cs="Times New Roman"/>
          <w:b/>
          <w:bCs/>
          <w:sz w:val="24"/>
          <w:szCs w:val="24"/>
          <w:lang w:val="en-US" w:eastAsia="fr-FR"/>
        </w:rPr>
      </w:pPr>
    </w:p>
    <w:p w:rsidR="003E450F" w:rsidP="003E450F" w:rsidRDefault="003E450F" w14:paraId="3957B7FF" w14:textId="77777777">
      <w:pPr>
        <w:rPr>
          <w:rFonts w:ascii="Times New Roman" w:hAnsi="Times New Roman" w:cs="Times New Roman"/>
          <w:b/>
          <w:bCs/>
          <w:sz w:val="24"/>
          <w:szCs w:val="24"/>
          <w:lang w:val="en-US" w:eastAsia="fr-FR"/>
        </w:rPr>
      </w:pPr>
    </w:p>
    <w:p w:rsidR="003E450F" w:rsidP="003E450F" w:rsidRDefault="003E450F" w14:paraId="62B2113B" w14:textId="77777777">
      <w:pPr>
        <w:rPr>
          <w:rFonts w:ascii="Times New Roman" w:hAnsi="Times New Roman" w:cs="Times New Roman"/>
          <w:b/>
          <w:bCs/>
          <w:sz w:val="24"/>
          <w:szCs w:val="24"/>
          <w:lang w:val="en-US" w:eastAsia="fr-FR"/>
        </w:rPr>
      </w:pPr>
    </w:p>
    <w:p w:rsidR="003E450F" w:rsidP="003E450F" w:rsidRDefault="003E450F" w14:paraId="50BFD0E4" w14:textId="77777777">
      <w:pPr>
        <w:rPr>
          <w:rFonts w:ascii="Times New Roman" w:hAnsi="Times New Roman" w:cs="Times New Roman"/>
          <w:b/>
          <w:bCs/>
          <w:sz w:val="24"/>
          <w:szCs w:val="24"/>
          <w:lang w:val="en-US" w:eastAsia="fr-FR"/>
        </w:rPr>
      </w:pPr>
    </w:p>
    <w:p w:rsidR="003E450F" w:rsidP="003E450F" w:rsidRDefault="003E450F" w14:paraId="2878FBBE" w14:textId="77777777">
      <w:pPr>
        <w:rPr>
          <w:rFonts w:ascii="Times New Roman" w:hAnsi="Times New Roman" w:cs="Times New Roman"/>
          <w:b/>
          <w:bCs/>
          <w:sz w:val="24"/>
          <w:szCs w:val="24"/>
          <w:lang w:val="en-US" w:eastAsia="fr-FR"/>
        </w:rPr>
      </w:pPr>
    </w:p>
    <w:p w:rsidRPr="003E450F" w:rsidR="003E450F" w:rsidP="003E450F" w:rsidRDefault="003E450F" w14:paraId="7841519C" w14:textId="77777777">
      <w:pPr>
        <w:rPr>
          <w:rFonts w:ascii="Times New Roman" w:hAnsi="Times New Roman" w:cs="Times New Roman"/>
          <w:b/>
          <w:bCs/>
          <w:sz w:val="24"/>
          <w:szCs w:val="24"/>
          <w:lang w:val="en-US" w:eastAsia="fr-FR"/>
        </w:rPr>
      </w:pPr>
    </w:p>
    <w:p w:rsidR="003E450F" w:rsidP="1AE34594" w:rsidRDefault="003E450F" w14:paraId="6FE625B0" w14:textId="77777777">
      <w:pPr>
        <w:pStyle w:val="Titre1"/>
        <w:spacing w:line="360" w:lineRule="auto"/>
        <w:jc w:val="both"/>
        <w:rPr>
          <w:rFonts w:eastAsia="Times New Roman" w:cs="Times New Roman"/>
          <w:b/>
          <w:bCs/>
          <w:sz w:val="24"/>
          <w:szCs w:val="24"/>
          <w:lang w:val="en-US"/>
        </w:rPr>
      </w:pPr>
    </w:p>
    <w:p w:rsidR="003E450F" w:rsidP="1AE34594" w:rsidRDefault="003E450F" w14:paraId="31565BCF" w14:textId="77777777">
      <w:pPr>
        <w:pStyle w:val="Titre1"/>
        <w:spacing w:line="360" w:lineRule="auto"/>
        <w:jc w:val="both"/>
        <w:rPr>
          <w:rFonts w:eastAsia="Times New Roman" w:cs="Times New Roman"/>
          <w:b/>
          <w:bCs/>
          <w:sz w:val="24"/>
          <w:szCs w:val="24"/>
          <w:lang w:val="en-US"/>
        </w:rPr>
      </w:pPr>
    </w:p>
    <w:p w:rsidR="003E450F" w:rsidP="1AE34594" w:rsidRDefault="003E450F" w14:paraId="1F1D5F1B" w14:textId="77777777">
      <w:pPr>
        <w:pStyle w:val="Titre1"/>
        <w:spacing w:line="360" w:lineRule="auto"/>
        <w:jc w:val="both"/>
        <w:rPr>
          <w:rFonts w:eastAsia="Times New Roman" w:cs="Times New Roman"/>
          <w:b/>
          <w:bCs/>
          <w:sz w:val="24"/>
          <w:szCs w:val="24"/>
          <w:lang w:val="en-US"/>
        </w:rPr>
      </w:pPr>
    </w:p>
    <w:p w:rsidR="003E450F" w:rsidP="003E450F" w:rsidRDefault="003E450F" w14:paraId="6E1255A6" w14:textId="77777777">
      <w:pPr>
        <w:rPr>
          <w:lang w:val="en-US" w:eastAsia="fr-FR"/>
        </w:rPr>
      </w:pPr>
    </w:p>
    <w:p w:rsidRPr="003E450F" w:rsidR="003E450F" w:rsidP="003E450F" w:rsidRDefault="003E450F" w14:paraId="7725EB86" w14:textId="77777777">
      <w:pPr>
        <w:rPr>
          <w:lang w:val="en-US" w:eastAsia="fr-FR"/>
        </w:rPr>
      </w:pPr>
    </w:p>
    <w:p w:rsidRPr="00763B85" w:rsidR="1AE34594" w:rsidP="1AE34594" w:rsidRDefault="1AE34594" w14:paraId="2D14B42C" w14:textId="676B6C0F">
      <w:pPr>
        <w:pStyle w:val="Titre1"/>
        <w:spacing w:line="360" w:lineRule="auto"/>
        <w:jc w:val="both"/>
        <w:rPr>
          <w:rFonts w:eastAsia="Times New Roman" w:cs="Times New Roman"/>
          <w:b/>
          <w:bCs/>
          <w:sz w:val="24"/>
          <w:szCs w:val="24"/>
          <w:lang w:val="en-US"/>
        </w:rPr>
      </w:pPr>
      <w:bookmarkStart w:name="_Toc151644020" w:id="171"/>
      <w:proofErr w:type="spellStart"/>
      <w:r w:rsidRPr="00763B85">
        <w:rPr>
          <w:rFonts w:eastAsia="Times New Roman" w:cs="Times New Roman"/>
          <w:b/>
          <w:bCs/>
          <w:sz w:val="24"/>
          <w:szCs w:val="24"/>
          <w:lang w:val="en-US"/>
        </w:rPr>
        <w:lastRenderedPageBreak/>
        <w:t>Bibliographie</w:t>
      </w:r>
      <w:bookmarkEnd w:id="171"/>
      <w:proofErr w:type="spellEnd"/>
    </w:p>
    <w:p w:rsidRPr="00B324AB" w:rsidR="0050287F" w:rsidP="00CA1AA4" w:rsidRDefault="1AE34594" w14:paraId="3ACE155E" w14:textId="6251C5E9">
      <w:pPr>
        <w:spacing w:line="360" w:lineRule="auto"/>
        <w:jc w:val="both"/>
        <w:rPr>
          <w:rFonts w:ascii="Times New Roman" w:hAnsi="Times New Roman" w:cs="Times New Roman"/>
          <w:sz w:val="24"/>
          <w:szCs w:val="24"/>
          <w:lang w:val="en-US"/>
        </w:rPr>
      </w:pPr>
      <w:r w:rsidRPr="1AE34594">
        <w:rPr>
          <w:rFonts w:ascii="Times New Roman" w:hAnsi="Times New Roman" w:cs="Times New Roman"/>
          <w:sz w:val="24"/>
          <w:szCs w:val="24"/>
          <w:lang w:val="en-US"/>
        </w:rPr>
        <w:t>Catherine Rodríguez &amp; Fabio Sánchez (2012) Armed Conflict Exposure, Human Capital Investments, And Child Labor: Evidence from Colombia, </w:t>
      </w:r>
      <w:proofErr w:type="spellStart"/>
      <w:r w:rsidRPr="1AE34594">
        <w:rPr>
          <w:rFonts w:ascii="Times New Roman" w:hAnsi="Times New Roman" w:cs="Times New Roman"/>
          <w:i/>
          <w:iCs/>
          <w:sz w:val="24"/>
          <w:szCs w:val="24"/>
          <w:lang w:val="en-US"/>
        </w:rPr>
        <w:t>Defence</w:t>
      </w:r>
      <w:proofErr w:type="spellEnd"/>
      <w:r w:rsidRPr="1AE34594">
        <w:rPr>
          <w:rFonts w:ascii="Times New Roman" w:hAnsi="Times New Roman" w:cs="Times New Roman"/>
          <w:i/>
          <w:iCs/>
          <w:sz w:val="24"/>
          <w:szCs w:val="24"/>
          <w:lang w:val="en-US"/>
        </w:rPr>
        <w:t xml:space="preserve"> and Peace Economics</w:t>
      </w:r>
      <w:r w:rsidRPr="1AE34594">
        <w:rPr>
          <w:rFonts w:ascii="Times New Roman" w:hAnsi="Times New Roman" w:cs="Times New Roman"/>
          <w:sz w:val="24"/>
          <w:szCs w:val="24"/>
          <w:lang w:val="en-US"/>
        </w:rPr>
        <w:t>, 23:2, 161-184, DOI: </w:t>
      </w:r>
      <w:hyperlink r:id="rId24">
        <w:r w:rsidRPr="1AE34594">
          <w:rPr>
            <w:rFonts w:ascii="Times New Roman" w:hAnsi="Times New Roman" w:cs="Times New Roman"/>
            <w:sz w:val="24"/>
            <w:szCs w:val="24"/>
            <w:lang w:val="en-US"/>
          </w:rPr>
          <w:t>10.1080/10242694.2011.597239</w:t>
        </w:r>
      </w:hyperlink>
    </w:p>
    <w:p w:rsidRPr="00375CE3" w:rsidR="009219FE" w:rsidP="00CA1AA4" w:rsidRDefault="1AE34594" w14:paraId="0F16993C" w14:textId="4224A560">
      <w:pPr>
        <w:spacing w:line="360" w:lineRule="auto"/>
        <w:jc w:val="both"/>
        <w:rPr>
          <w:rFonts w:ascii="Times New Roman" w:hAnsi="Times New Roman" w:cs="Times New Roman"/>
          <w:sz w:val="24"/>
          <w:szCs w:val="24"/>
          <w:lang w:val="en-US"/>
        </w:rPr>
      </w:pPr>
      <w:r w:rsidRPr="1AE34594">
        <w:rPr>
          <w:rFonts w:ascii="Times New Roman" w:hAnsi="Times New Roman" w:cs="Times New Roman"/>
          <w:sz w:val="24"/>
          <w:szCs w:val="24"/>
          <w:lang w:val="en-US"/>
        </w:rPr>
        <w:t xml:space="preserve">Fougère, D. &amp; </w:t>
      </w:r>
      <w:proofErr w:type="spellStart"/>
      <w:r w:rsidRPr="1AE34594">
        <w:rPr>
          <w:rFonts w:ascii="Times New Roman" w:hAnsi="Times New Roman" w:cs="Times New Roman"/>
          <w:sz w:val="24"/>
          <w:szCs w:val="24"/>
          <w:lang w:val="en-US"/>
        </w:rPr>
        <w:t>Jacquemet</w:t>
      </w:r>
      <w:proofErr w:type="spellEnd"/>
      <w:r w:rsidRPr="1AE34594">
        <w:rPr>
          <w:rFonts w:ascii="Times New Roman" w:hAnsi="Times New Roman" w:cs="Times New Roman"/>
          <w:sz w:val="24"/>
          <w:szCs w:val="24"/>
          <w:lang w:val="en-US"/>
        </w:rPr>
        <w:t xml:space="preserve">, N. (2019). Causal Inference and Impact Evaluation. </w:t>
      </w:r>
      <w:proofErr w:type="spellStart"/>
      <w:r w:rsidRPr="00375CE3">
        <w:rPr>
          <w:rFonts w:ascii="Times New Roman" w:hAnsi="Times New Roman" w:cs="Times New Roman"/>
          <w:sz w:val="24"/>
          <w:szCs w:val="24"/>
          <w:lang w:val="en-US"/>
        </w:rPr>
        <w:t>Economie</w:t>
      </w:r>
      <w:proofErr w:type="spellEnd"/>
      <w:r w:rsidRPr="00375CE3">
        <w:rPr>
          <w:rFonts w:ascii="Times New Roman" w:hAnsi="Times New Roman" w:cs="Times New Roman"/>
          <w:sz w:val="24"/>
          <w:szCs w:val="24"/>
          <w:lang w:val="en-US"/>
        </w:rPr>
        <w:t xml:space="preserve"> et </w:t>
      </w:r>
      <w:proofErr w:type="spellStart"/>
      <w:r w:rsidRPr="00375CE3">
        <w:rPr>
          <w:rFonts w:ascii="Times New Roman" w:hAnsi="Times New Roman" w:cs="Times New Roman"/>
          <w:sz w:val="24"/>
          <w:szCs w:val="24"/>
          <w:lang w:val="en-US"/>
        </w:rPr>
        <w:t>Statistique</w:t>
      </w:r>
      <w:proofErr w:type="spellEnd"/>
      <w:r w:rsidRPr="00375CE3">
        <w:rPr>
          <w:rFonts w:ascii="Times New Roman" w:hAnsi="Times New Roman" w:cs="Times New Roman"/>
          <w:sz w:val="24"/>
          <w:szCs w:val="24"/>
          <w:lang w:val="en-US"/>
        </w:rPr>
        <w:t xml:space="preserve">/Economics and Statistics, 510511512, 181–200. https://doi.org/10.24187/ecostat.2019.510t.1996 </w:t>
      </w:r>
    </w:p>
    <w:p w:rsidR="002B2D83" w:rsidP="00CA1AA4" w:rsidRDefault="002B2D83" w14:paraId="71013D5A" w14:textId="2A66B68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Duflo, Esther. 2001. « Schooling and Labor Market Consequences of School Construction in Indonesia: Evidence from an Unusual Policy Experiment. » </w:t>
      </w:r>
      <w:r>
        <w:rPr>
          <w:rFonts w:ascii="Times New Roman" w:hAnsi="Times New Roman" w:cs="Times New Roman"/>
          <w:i/>
          <w:iCs/>
          <w:sz w:val="24"/>
          <w:szCs w:val="24"/>
          <w:lang w:val="en-US"/>
        </w:rPr>
        <w:t>American Economic Review</w:t>
      </w:r>
      <w:r>
        <w:rPr>
          <w:rFonts w:ascii="Times New Roman" w:hAnsi="Times New Roman" w:cs="Times New Roman"/>
          <w:sz w:val="24"/>
          <w:szCs w:val="24"/>
          <w:lang w:val="en-US"/>
        </w:rPr>
        <w:t>, N° 91, Vol 4, PP. 795–813.</w:t>
      </w:r>
    </w:p>
    <w:p w:rsidR="00AA7689" w:rsidP="00CA1AA4" w:rsidRDefault="1AE34594" w14:paraId="41766676" w14:textId="5CD75B9D">
      <w:pPr>
        <w:spacing w:line="360" w:lineRule="auto"/>
        <w:jc w:val="both"/>
        <w:rPr>
          <w:rFonts w:ascii="Times New Roman" w:hAnsi="Times New Roman" w:cs="Times New Roman"/>
          <w:sz w:val="24"/>
          <w:szCs w:val="24"/>
          <w:lang w:val="en-US"/>
        </w:rPr>
      </w:pPr>
      <w:r w:rsidRPr="1AE34594">
        <w:rPr>
          <w:rFonts w:ascii="Times New Roman" w:hAnsi="Times New Roman" w:cs="Times New Roman"/>
          <w:sz w:val="24"/>
          <w:szCs w:val="24"/>
          <w:lang w:val="en-US"/>
        </w:rPr>
        <w:t xml:space="preserve">Gertler P, Martinez S, </w:t>
      </w:r>
      <w:proofErr w:type="spellStart"/>
      <w:r w:rsidRPr="1AE34594">
        <w:rPr>
          <w:rFonts w:ascii="Times New Roman" w:hAnsi="Times New Roman" w:cs="Times New Roman"/>
          <w:sz w:val="24"/>
          <w:szCs w:val="24"/>
          <w:lang w:val="en-US"/>
        </w:rPr>
        <w:t>Premand</w:t>
      </w:r>
      <w:proofErr w:type="spellEnd"/>
      <w:r w:rsidRPr="1AE34594">
        <w:rPr>
          <w:rFonts w:ascii="Times New Roman" w:hAnsi="Times New Roman" w:cs="Times New Roman"/>
          <w:sz w:val="24"/>
          <w:szCs w:val="24"/>
          <w:lang w:val="en-US"/>
        </w:rPr>
        <w:t xml:space="preserve"> P, Rawlings L, </w:t>
      </w:r>
      <w:proofErr w:type="spellStart"/>
      <w:r w:rsidRPr="1AE34594">
        <w:rPr>
          <w:rFonts w:ascii="Times New Roman" w:hAnsi="Times New Roman" w:cs="Times New Roman"/>
          <w:sz w:val="24"/>
          <w:szCs w:val="24"/>
          <w:lang w:val="en-US"/>
        </w:rPr>
        <w:t>Vermeersh</w:t>
      </w:r>
      <w:proofErr w:type="spellEnd"/>
      <w:r w:rsidRPr="1AE34594">
        <w:rPr>
          <w:rFonts w:ascii="Times New Roman" w:hAnsi="Times New Roman" w:cs="Times New Roman"/>
          <w:sz w:val="24"/>
          <w:szCs w:val="24"/>
          <w:lang w:val="en-US"/>
        </w:rPr>
        <w:t xml:space="preserve"> C; (2011), “</w:t>
      </w:r>
      <w:proofErr w:type="spellStart"/>
      <w:r w:rsidRPr="1AE34594">
        <w:rPr>
          <w:rFonts w:ascii="Times New Roman" w:hAnsi="Times New Roman" w:cs="Times New Roman"/>
          <w:sz w:val="24"/>
          <w:szCs w:val="24"/>
          <w:lang w:val="en-US"/>
        </w:rPr>
        <w:t>L’évaluation</w:t>
      </w:r>
      <w:proofErr w:type="spellEnd"/>
      <w:r w:rsidRPr="1AE34594">
        <w:rPr>
          <w:rFonts w:ascii="Times New Roman" w:hAnsi="Times New Roman" w:cs="Times New Roman"/>
          <w:sz w:val="24"/>
          <w:szCs w:val="24"/>
          <w:lang w:val="en-US"/>
        </w:rPr>
        <w:t xml:space="preserve"> </w:t>
      </w:r>
      <w:proofErr w:type="spellStart"/>
      <w:r w:rsidRPr="1AE34594">
        <w:rPr>
          <w:rFonts w:ascii="Times New Roman" w:hAnsi="Times New Roman" w:cs="Times New Roman"/>
          <w:sz w:val="24"/>
          <w:szCs w:val="24"/>
          <w:lang w:val="en-US"/>
        </w:rPr>
        <w:t>d’impact</w:t>
      </w:r>
      <w:proofErr w:type="spellEnd"/>
      <w:r w:rsidRPr="1AE34594">
        <w:rPr>
          <w:rFonts w:ascii="Times New Roman" w:hAnsi="Times New Roman" w:cs="Times New Roman"/>
          <w:sz w:val="24"/>
          <w:szCs w:val="24"/>
          <w:lang w:val="en-US"/>
        </w:rPr>
        <w:t xml:space="preserve"> </w:t>
      </w:r>
      <w:proofErr w:type="spellStart"/>
      <w:r w:rsidRPr="1AE34594">
        <w:rPr>
          <w:rFonts w:ascii="Times New Roman" w:hAnsi="Times New Roman" w:cs="Times New Roman"/>
          <w:sz w:val="24"/>
          <w:szCs w:val="24"/>
          <w:lang w:val="en-US"/>
        </w:rPr>
        <w:t>en</w:t>
      </w:r>
      <w:proofErr w:type="spellEnd"/>
      <w:r w:rsidRPr="1AE34594">
        <w:rPr>
          <w:rFonts w:ascii="Times New Roman" w:hAnsi="Times New Roman" w:cs="Times New Roman"/>
          <w:sz w:val="24"/>
          <w:szCs w:val="24"/>
          <w:lang w:val="en-US"/>
        </w:rPr>
        <w:t xml:space="preserve"> pratique”, Banque Mondiale, DOI: 10.1596/978-0-8213-8752-8</w:t>
      </w:r>
    </w:p>
    <w:p w:rsidRPr="00763B85" w:rsidR="00AB47CA" w:rsidP="00CA1AA4" w:rsidRDefault="1AE34594" w14:paraId="791A1041" w14:textId="7BB028C7">
      <w:pPr>
        <w:spacing w:line="360" w:lineRule="auto"/>
        <w:jc w:val="both"/>
        <w:rPr>
          <w:rFonts w:ascii="Times New Roman" w:hAnsi="Times New Roman" w:cs="Times New Roman"/>
          <w:sz w:val="24"/>
          <w:szCs w:val="24"/>
          <w:lang w:val="en-US"/>
        </w:rPr>
      </w:pPr>
      <w:r w:rsidRPr="1AE34594">
        <w:rPr>
          <w:rFonts w:ascii="Times New Roman" w:hAnsi="Times New Roman" w:cs="Times New Roman"/>
          <w:sz w:val="24"/>
          <w:szCs w:val="24"/>
        </w:rPr>
        <w:t xml:space="preserve">Bertrand, Marianne. </w:t>
      </w:r>
      <w:proofErr w:type="gramStart"/>
      <w:r w:rsidRPr="1AE34594">
        <w:rPr>
          <w:rFonts w:ascii="Times New Roman" w:hAnsi="Times New Roman" w:cs="Times New Roman"/>
          <w:sz w:val="24"/>
          <w:szCs w:val="24"/>
        </w:rPr>
        <w:t>et</w:t>
      </w:r>
      <w:proofErr w:type="gramEnd"/>
      <w:r w:rsidRPr="1AE34594">
        <w:rPr>
          <w:rFonts w:ascii="Times New Roman" w:hAnsi="Times New Roman" w:cs="Times New Roman"/>
          <w:sz w:val="24"/>
          <w:szCs w:val="24"/>
        </w:rPr>
        <w:t xml:space="preserve"> Duflo, Esther et </w:t>
      </w:r>
      <w:proofErr w:type="spellStart"/>
      <w:r w:rsidRPr="1AE34594">
        <w:rPr>
          <w:rFonts w:ascii="Times New Roman" w:hAnsi="Times New Roman" w:cs="Times New Roman"/>
          <w:sz w:val="24"/>
          <w:szCs w:val="24"/>
        </w:rPr>
        <w:t>Mullainathan</w:t>
      </w:r>
      <w:proofErr w:type="spellEnd"/>
      <w:r w:rsidRPr="1AE34594">
        <w:rPr>
          <w:rFonts w:ascii="Times New Roman" w:hAnsi="Times New Roman" w:cs="Times New Roman"/>
          <w:sz w:val="24"/>
          <w:szCs w:val="24"/>
        </w:rPr>
        <w:t xml:space="preserve"> </w:t>
      </w:r>
      <w:proofErr w:type="spellStart"/>
      <w:r w:rsidRPr="1AE34594">
        <w:rPr>
          <w:rFonts w:ascii="Times New Roman" w:hAnsi="Times New Roman" w:cs="Times New Roman"/>
          <w:sz w:val="24"/>
          <w:szCs w:val="24"/>
        </w:rPr>
        <w:t>Sendhil</w:t>
      </w:r>
      <w:proofErr w:type="spellEnd"/>
      <w:r w:rsidRPr="1AE34594">
        <w:rPr>
          <w:rFonts w:ascii="Times New Roman" w:hAnsi="Times New Roman" w:cs="Times New Roman"/>
          <w:sz w:val="24"/>
          <w:szCs w:val="24"/>
        </w:rPr>
        <w:t xml:space="preserve">. </w:t>
      </w:r>
      <w:r w:rsidRPr="00763B85">
        <w:rPr>
          <w:rFonts w:ascii="Times New Roman" w:hAnsi="Times New Roman" w:cs="Times New Roman"/>
          <w:sz w:val="24"/>
          <w:szCs w:val="24"/>
          <w:lang w:val="en-US"/>
        </w:rPr>
        <w:t xml:space="preserve">2004. “How Much Should We Trust Differences-In-Differences Estimates?” Quarterly Journal of Economics, 119(1): 249–275. </w:t>
      </w:r>
      <w:hyperlink r:id="rId25">
        <w:r w:rsidRPr="00763B85">
          <w:rPr>
            <w:rFonts w:ascii="Times New Roman" w:hAnsi="Times New Roman" w:cs="Times New Roman"/>
            <w:sz w:val="24"/>
            <w:szCs w:val="24"/>
            <w:lang w:val="en-US"/>
          </w:rPr>
          <w:t>https://doi.org/10.1162/003355304772839588</w:t>
        </w:r>
      </w:hyperlink>
    </w:p>
    <w:p w:rsidRPr="00763B85" w:rsidR="00AB47CA" w:rsidP="00CA1AA4" w:rsidRDefault="1AE34594" w14:paraId="0DDF2417" w14:textId="10833E25">
      <w:pPr>
        <w:spacing w:line="360" w:lineRule="auto"/>
        <w:jc w:val="both"/>
        <w:rPr>
          <w:rFonts w:ascii="Times New Roman" w:hAnsi="Times New Roman" w:cs="Times New Roman"/>
          <w:sz w:val="24"/>
          <w:szCs w:val="24"/>
          <w:lang w:val="en-US"/>
        </w:rPr>
      </w:pPr>
      <w:r w:rsidRPr="00763B85">
        <w:rPr>
          <w:rFonts w:ascii="Times New Roman" w:hAnsi="Times New Roman" w:cs="Times New Roman"/>
          <w:sz w:val="24"/>
          <w:szCs w:val="24"/>
          <w:lang w:val="en-US"/>
        </w:rPr>
        <w:t xml:space="preserve">de </w:t>
      </w:r>
      <w:proofErr w:type="spellStart"/>
      <w:r w:rsidRPr="00763B85">
        <w:rPr>
          <w:rFonts w:ascii="Times New Roman" w:hAnsi="Times New Roman" w:cs="Times New Roman"/>
          <w:sz w:val="24"/>
          <w:szCs w:val="24"/>
          <w:lang w:val="en-US"/>
        </w:rPr>
        <w:t>Chaisemartin</w:t>
      </w:r>
      <w:proofErr w:type="spellEnd"/>
      <w:r w:rsidRPr="00763B85">
        <w:rPr>
          <w:rFonts w:ascii="Times New Roman" w:hAnsi="Times New Roman" w:cs="Times New Roman"/>
          <w:sz w:val="24"/>
          <w:szCs w:val="24"/>
          <w:lang w:val="en-US"/>
        </w:rPr>
        <w:t xml:space="preserve">, C. and X. </w:t>
      </w:r>
      <w:proofErr w:type="spellStart"/>
      <w:r w:rsidRPr="00763B85">
        <w:rPr>
          <w:rFonts w:ascii="Times New Roman" w:hAnsi="Times New Roman" w:cs="Times New Roman"/>
          <w:sz w:val="24"/>
          <w:szCs w:val="24"/>
          <w:lang w:val="en-US"/>
        </w:rPr>
        <w:t>D’Haultfœuille</w:t>
      </w:r>
      <w:proofErr w:type="spellEnd"/>
      <w:r w:rsidRPr="00763B85">
        <w:rPr>
          <w:rFonts w:ascii="Times New Roman" w:hAnsi="Times New Roman" w:cs="Times New Roman"/>
          <w:sz w:val="24"/>
          <w:szCs w:val="24"/>
          <w:lang w:val="en-US"/>
        </w:rPr>
        <w:t xml:space="preserve"> (2021a). Difference-in-differences estimators of intertemporal treatment effects. </w:t>
      </w:r>
      <w:proofErr w:type="spellStart"/>
      <w:r w:rsidRPr="00763B85">
        <w:rPr>
          <w:rFonts w:ascii="Times New Roman" w:hAnsi="Times New Roman" w:cs="Times New Roman"/>
          <w:sz w:val="24"/>
          <w:szCs w:val="24"/>
          <w:lang w:val="en-US"/>
        </w:rPr>
        <w:t>arXiv</w:t>
      </w:r>
      <w:proofErr w:type="spellEnd"/>
      <w:r w:rsidRPr="00763B85">
        <w:rPr>
          <w:rFonts w:ascii="Times New Roman" w:hAnsi="Times New Roman" w:cs="Times New Roman"/>
          <w:sz w:val="24"/>
          <w:szCs w:val="24"/>
          <w:lang w:val="en-US"/>
        </w:rPr>
        <w:t xml:space="preserve"> preprint </w:t>
      </w:r>
      <w:proofErr w:type="spellStart"/>
      <w:r w:rsidRPr="00763B85">
        <w:rPr>
          <w:rFonts w:ascii="Times New Roman" w:hAnsi="Times New Roman" w:cs="Times New Roman"/>
          <w:sz w:val="24"/>
          <w:szCs w:val="24"/>
          <w:lang w:val="en-US"/>
        </w:rPr>
        <w:t>arXiv</w:t>
      </w:r>
      <w:proofErr w:type="spellEnd"/>
      <w:r w:rsidRPr="00763B85">
        <w:rPr>
          <w:rFonts w:ascii="Times New Roman" w:hAnsi="Times New Roman" w:cs="Times New Roman"/>
          <w:sz w:val="24"/>
          <w:szCs w:val="24"/>
          <w:lang w:val="en-US"/>
        </w:rPr>
        <w:t xml:space="preserve"> :2007.04267.</w:t>
      </w:r>
    </w:p>
    <w:p w:rsidRPr="00763B85" w:rsidR="00AB47CA" w:rsidP="00CA1AA4" w:rsidRDefault="1AE34594" w14:paraId="691F4E1B" w14:textId="75D0BB10">
      <w:pPr>
        <w:spacing w:line="360" w:lineRule="auto"/>
        <w:jc w:val="both"/>
        <w:rPr>
          <w:rFonts w:ascii="Times New Roman" w:hAnsi="Times New Roman" w:cs="Times New Roman"/>
          <w:sz w:val="24"/>
          <w:szCs w:val="24"/>
          <w:lang w:val="en-US"/>
        </w:rPr>
      </w:pPr>
      <w:r w:rsidRPr="00763B85">
        <w:rPr>
          <w:rFonts w:ascii="Times New Roman" w:hAnsi="Times New Roman" w:cs="Times New Roman"/>
          <w:sz w:val="24"/>
          <w:szCs w:val="24"/>
          <w:lang w:val="en-US"/>
        </w:rPr>
        <w:t xml:space="preserve">Abadie, A. (2005), ‘Semiparametric difference-in-differences estimators’, </w:t>
      </w:r>
      <w:r w:rsidRPr="00763B85">
        <w:rPr>
          <w:rFonts w:ascii="Times New Roman" w:hAnsi="Times New Roman" w:cs="Times New Roman"/>
          <w:i/>
          <w:iCs/>
          <w:sz w:val="24"/>
          <w:szCs w:val="24"/>
          <w:lang w:val="en-US"/>
        </w:rPr>
        <w:t>Review of Economic Studies</w:t>
      </w:r>
      <w:r w:rsidRPr="00763B85">
        <w:rPr>
          <w:rFonts w:ascii="Times New Roman" w:hAnsi="Times New Roman" w:cs="Times New Roman"/>
          <w:sz w:val="24"/>
          <w:szCs w:val="24"/>
          <w:lang w:val="en-US"/>
        </w:rPr>
        <w:t xml:space="preserve"> 72(1), 1–19. </w:t>
      </w:r>
    </w:p>
    <w:p w:rsidRPr="00763B85" w:rsidR="00AB47CA" w:rsidP="00CA1AA4" w:rsidRDefault="1AE34594" w14:paraId="3AE724D4" w14:textId="155E129F">
      <w:pPr>
        <w:spacing w:line="360" w:lineRule="auto"/>
        <w:jc w:val="both"/>
        <w:rPr>
          <w:rFonts w:ascii="Times New Roman" w:hAnsi="Times New Roman" w:cs="Times New Roman"/>
          <w:sz w:val="24"/>
          <w:szCs w:val="24"/>
          <w:lang w:val="en-US"/>
        </w:rPr>
      </w:pPr>
      <w:r w:rsidRPr="00763B85">
        <w:rPr>
          <w:rFonts w:ascii="Times New Roman" w:hAnsi="Times New Roman" w:cs="Times New Roman"/>
          <w:sz w:val="24"/>
          <w:szCs w:val="24"/>
          <w:lang w:val="en-US"/>
        </w:rPr>
        <w:t xml:space="preserve">Abadie, A., Diamond, A. and </w:t>
      </w:r>
      <w:proofErr w:type="spellStart"/>
      <w:r w:rsidRPr="00763B85">
        <w:rPr>
          <w:rFonts w:ascii="Times New Roman" w:hAnsi="Times New Roman" w:cs="Times New Roman"/>
          <w:sz w:val="24"/>
          <w:szCs w:val="24"/>
          <w:lang w:val="en-US"/>
        </w:rPr>
        <w:t>Hainmueller</w:t>
      </w:r>
      <w:proofErr w:type="spellEnd"/>
      <w:r w:rsidRPr="00763B85">
        <w:rPr>
          <w:rFonts w:ascii="Times New Roman" w:hAnsi="Times New Roman" w:cs="Times New Roman"/>
          <w:sz w:val="24"/>
          <w:szCs w:val="24"/>
          <w:lang w:val="en-US"/>
        </w:rPr>
        <w:t xml:space="preserve">, J. (2010), ‘Synthetic control methods for comparative case studies: Estimating the effect of </w:t>
      </w:r>
      <w:proofErr w:type="spellStart"/>
      <w:r w:rsidRPr="00763B85">
        <w:rPr>
          <w:rFonts w:ascii="Times New Roman" w:hAnsi="Times New Roman" w:cs="Times New Roman"/>
          <w:sz w:val="24"/>
          <w:szCs w:val="24"/>
          <w:lang w:val="en-US"/>
        </w:rPr>
        <w:t>california’s</w:t>
      </w:r>
      <w:proofErr w:type="spellEnd"/>
      <w:r w:rsidRPr="00763B85">
        <w:rPr>
          <w:rFonts w:ascii="Times New Roman" w:hAnsi="Times New Roman" w:cs="Times New Roman"/>
          <w:sz w:val="24"/>
          <w:szCs w:val="24"/>
          <w:lang w:val="en-US"/>
        </w:rPr>
        <w:t xml:space="preserve"> tobacco control program’, Journal of the American statistical Association 105(490), 493–505.</w:t>
      </w:r>
    </w:p>
    <w:p w:rsidRPr="00763B85" w:rsidR="00AB47CA" w:rsidP="00CA1AA4" w:rsidRDefault="1AE34594" w14:paraId="58654A12" w14:textId="506C05A7">
      <w:pPr>
        <w:spacing w:line="360" w:lineRule="auto"/>
        <w:jc w:val="both"/>
        <w:rPr>
          <w:rFonts w:ascii="Times New Roman" w:hAnsi="Times New Roman" w:cs="Times New Roman"/>
          <w:sz w:val="24"/>
          <w:szCs w:val="24"/>
          <w:lang w:val="en-US"/>
        </w:rPr>
      </w:pPr>
      <w:r w:rsidRPr="00763B85">
        <w:rPr>
          <w:rFonts w:ascii="Times New Roman" w:hAnsi="Times New Roman" w:cs="Times New Roman"/>
          <w:sz w:val="24"/>
          <w:szCs w:val="24"/>
          <w:lang w:val="en-US"/>
        </w:rPr>
        <w:t>Rambachan, A. and Roth, J. (2023), ‘A more credible approach to parallel trends’, Review of Economic Studies p. rdad018.</w:t>
      </w:r>
    </w:p>
    <w:p w:rsidRPr="00763B85" w:rsidR="00AB47CA" w:rsidP="00CA1AA4" w:rsidRDefault="1AE34594" w14:paraId="0CDCD535" w14:textId="51802B93">
      <w:pPr>
        <w:spacing w:line="360" w:lineRule="auto"/>
        <w:jc w:val="both"/>
        <w:rPr>
          <w:rFonts w:ascii="Times New Roman" w:hAnsi="Times New Roman" w:cs="Times New Roman"/>
          <w:sz w:val="24"/>
          <w:szCs w:val="24"/>
          <w:lang w:val="en-US"/>
        </w:rPr>
      </w:pPr>
      <w:r w:rsidRPr="00763B85">
        <w:rPr>
          <w:rFonts w:ascii="Times New Roman" w:hAnsi="Times New Roman" w:cs="Times New Roman"/>
          <w:sz w:val="24"/>
          <w:szCs w:val="24"/>
          <w:lang w:val="en-US"/>
        </w:rPr>
        <w:t>Goodman-Bacon, Andrew, 2021. "Difference-in-differences with variation in treatment timing," Journal of Econometrics, Elsevier, vol. 225(2), pages 254-277.</w:t>
      </w:r>
    </w:p>
    <w:p w:rsidR="00AB47CA" w:rsidP="00CA1AA4" w:rsidRDefault="1AE34594" w14:paraId="0339DF16" w14:textId="73030108">
      <w:pPr>
        <w:spacing w:line="360" w:lineRule="auto"/>
        <w:jc w:val="both"/>
        <w:rPr>
          <w:rFonts w:ascii="Times New Roman" w:hAnsi="Times New Roman" w:cs="Times New Roman"/>
          <w:sz w:val="24"/>
          <w:szCs w:val="24"/>
        </w:rPr>
      </w:pPr>
      <w:proofErr w:type="spellStart"/>
      <w:r w:rsidRPr="1AE34594">
        <w:rPr>
          <w:rFonts w:ascii="Times New Roman" w:hAnsi="Times New Roman" w:cs="Times New Roman"/>
          <w:sz w:val="24"/>
          <w:szCs w:val="24"/>
        </w:rPr>
        <w:t>Kinimo</w:t>
      </w:r>
      <w:proofErr w:type="spellEnd"/>
      <w:r w:rsidRPr="1AE34594">
        <w:rPr>
          <w:rFonts w:ascii="Times New Roman" w:hAnsi="Times New Roman" w:cs="Times New Roman"/>
          <w:sz w:val="24"/>
          <w:szCs w:val="24"/>
        </w:rPr>
        <w:t xml:space="preserve"> René </w:t>
      </w:r>
      <w:proofErr w:type="spellStart"/>
      <w:r w:rsidRPr="1AE34594">
        <w:rPr>
          <w:rFonts w:ascii="Times New Roman" w:hAnsi="Times New Roman" w:cs="Times New Roman"/>
          <w:sz w:val="24"/>
          <w:szCs w:val="24"/>
        </w:rPr>
        <w:t>Yabilé</w:t>
      </w:r>
      <w:proofErr w:type="spellEnd"/>
      <w:r w:rsidRPr="1AE34594">
        <w:rPr>
          <w:rFonts w:ascii="Times New Roman" w:hAnsi="Times New Roman" w:cs="Times New Roman"/>
          <w:sz w:val="24"/>
          <w:szCs w:val="24"/>
        </w:rPr>
        <w:t xml:space="preserve"> (2013), “Impact du conflit armé sur l’accentuation de la pauvreté en Côte d’Ivoire” </w:t>
      </w:r>
      <w:proofErr w:type="spellStart"/>
      <w:r w:rsidRPr="1AE34594">
        <w:rPr>
          <w:rFonts w:ascii="Times New Roman" w:hAnsi="Times New Roman" w:cs="Times New Roman"/>
          <w:sz w:val="24"/>
          <w:szCs w:val="24"/>
        </w:rPr>
        <w:t>European</w:t>
      </w:r>
      <w:proofErr w:type="spellEnd"/>
      <w:r w:rsidRPr="1AE34594">
        <w:rPr>
          <w:rFonts w:ascii="Times New Roman" w:hAnsi="Times New Roman" w:cs="Times New Roman"/>
          <w:sz w:val="24"/>
          <w:szCs w:val="24"/>
        </w:rPr>
        <w:t xml:space="preserve"> Scientific Journal March </w:t>
      </w:r>
      <w:proofErr w:type="spellStart"/>
      <w:r w:rsidRPr="1AE34594">
        <w:rPr>
          <w:rFonts w:ascii="Times New Roman" w:hAnsi="Times New Roman" w:cs="Times New Roman"/>
          <w:sz w:val="24"/>
          <w:szCs w:val="24"/>
        </w:rPr>
        <w:t>edition</w:t>
      </w:r>
      <w:proofErr w:type="spellEnd"/>
      <w:r w:rsidRPr="1AE34594">
        <w:rPr>
          <w:rFonts w:ascii="Times New Roman" w:hAnsi="Times New Roman" w:cs="Times New Roman"/>
          <w:sz w:val="24"/>
          <w:szCs w:val="24"/>
        </w:rPr>
        <w:t xml:space="preserve"> vol.9, No.8 ISSN : 1857 – 7881 (</w:t>
      </w:r>
      <w:proofErr w:type="spellStart"/>
      <w:r w:rsidRPr="1AE34594">
        <w:rPr>
          <w:rFonts w:ascii="Times New Roman" w:hAnsi="Times New Roman" w:cs="Times New Roman"/>
          <w:sz w:val="24"/>
          <w:szCs w:val="24"/>
        </w:rPr>
        <w:t>Print</w:t>
      </w:r>
      <w:proofErr w:type="spellEnd"/>
      <w:r w:rsidRPr="1AE34594">
        <w:rPr>
          <w:rFonts w:ascii="Times New Roman" w:hAnsi="Times New Roman" w:cs="Times New Roman"/>
          <w:sz w:val="24"/>
          <w:szCs w:val="24"/>
        </w:rPr>
        <w:t>) e - ISSN 1857- 7431</w:t>
      </w:r>
    </w:p>
    <w:p w:rsidRPr="00763B85" w:rsidR="00AB47CA" w:rsidP="00CA1AA4" w:rsidRDefault="1AE34594" w14:paraId="6174FAD3" w14:textId="1CF03177">
      <w:pPr>
        <w:spacing w:line="360" w:lineRule="auto"/>
        <w:jc w:val="both"/>
        <w:rPr>
          <w:rFonts w:ascii="Times New Roman" w:hAnsi="Times New Roman" w:cs="Times New Roman"/>
          <w:sz w:val="24"/>
          <w:szCs w:val="24"/>
          <w:lang w:val="en-US"/>
        </w:rPr>
      </w:pPr>
      <w:r w:rsidRPr="00763B85">
        <w:rPr>
          <w:rFonts w:ascii="Times New Roman" w:hAnsi="Times New Roman" w:cs="Times New Roman"/>
          <w:sz w:val="24"/>
          <w:szCs w:val="24"/>
          <w:lang w:val="en-US"/>
        </w:rPr>
        <w:lastRenderedPageBreak/>
        <w:t xml:space="preserve">Abadie, Alberto, and Javier </w:t>
      </w:r>
      <w:proofErr w:type="spellStart"/>
      <w:r w:rsidRPr="00763B85">
        <w:rPr>
          <w:rFonts w:ascii="Times New Roman" w:hAnsi="Times New Roman" w:cs="Times New Roman"/>
          <w:sz w:val="24"/>
          <w:szCs w:val="24"/>
          <w:lang w:val="en-US"/>
        </w:rPr>
        <w:t>Gardeazabal</w:t>
      </w:r>
      <w:proofErr w:type="spellEnd"/>
      <w:r w:rsidRPr="00763B85">
        <w:rPr>
          <w:rFonts w:ascii="Times New Roman" w:hAnsi="Times New Roman" w:cs="Times New Roman"/>
          <w:sz w:val="24"/>
          <w:szCs w:val="24"/>
          <w:lang w:val="en-US"/>
        </w:rPr>
        <w:t xml:space="preserve">. 2003. "The Economic Costs of Conflict: A Case Study of the Basque Country." </w:t>
      </w:r>
      <w:r w:rsidRPr="00763B85">
        <w:rPr>
          <w:rFonts w:ascii="Times New Roman" w:hAnsi="Times New Roman" w:cs="Times New Roman"/>
          <w:i/>
          <w:iCs/>
          <w:sz w:val="24"/>
          <w:szCs w:val="24"/>
          <w:lang w:val="en-US"/>
        </w:rPr>
        <w:t>American Economic Review</w:t>
      </w:r>
      <w:r w:rsidRPr="00763B85">
        <w:rPr>
          <w:rFonts w:ascii="Times New Roman" w:hAnsi="Times New Roman" w:cs="Times New Roman"/>
          <w:sz w:val="24"/>
          <w:szCs w:val="24"/>
          <w:lang w:val="en-US"/>
        </w:rPr>
        <w:t>, 93 (1</w:t>
      </w:r>
      <w:proofErr w:type="gramStart"/>
      <w:r w:rsidRPr="00763B85">
        <w:rPr>
          <w:rFonts w:ascii="Times New Roman" w:hAnsi="Times New Roman" w:cs="Times New Roman"/>
          <w:sz w:val="24"/>
          <w:szCs w:val="24"/>
          <w:lang w:val="en-US"/>
        </w:rPr>
        <w:t>) :</w:t>
      </w:r>
      <w:proofErr w:type="gramEnd"/>
      <w:r w:rsidRPr="00763B85">
        <w:rPr>
          <w:rFonts w:ascii="Times New Roman" w:hAnsi="Times New Roman" w:cs="Times New Roman"/>
          <w:sz w:val="24"/>
          <w:szCs w:val="24"/>
          <w:lang w:val="en-US"/>
        </w:rPr>
        <w:t xml:space="preserve"> 113-132.DOI : 10.1257/000282803321455188</w:t>
      </w:r>
    </w:p>
    <w:p w:rsidRPr="00763B85" w:rsidR="00AB47CA" w:rsidP="00CA1AA4" w:rsidRDefault="1AE34594" w14:paraId="37598E7E" w14:textId="25EEAD4D">
      <w:pPr>
        <w:spacing w:line="360" w:lineRule="auto"/>
        <w:jc w:val="both"/>
        <w:rPr>
          <w:rFonts w:ascii="Times New Roman" w:hAnsi="Times New Roman" w:cs="Times New Roman"/>
          <w:sz w:val="24"/>
          <w:szCs w:val="24"/>
          <w:lang w:val="en-US"/>
        </w:rPr>
      </w:pPr>
      <w:r w:rsidRPr="00763B85">
        <w:rPr>
          <w:rFonts w:ascii="Times New Roman" w:hAnsi="Times New Roman" w:cs="Times New Roman"/>
          <w:sz w:val="24"/>
          <w:szCs w:val="24"/>
          <w:lang w:val="en-US"/>
        </w:rPr>
        <w:t>Abadie, Alberto. 2021. "Using Synthetic Controls: Feasibility, Data Requirements, and Methodological Aspects." Journal of Economic Literature, 59 (2</w:t>
      </w:r>
      <w:r w:rsidRPr="00763B85" w:rsidR="000370A3">
        <w:rPr>
          <w:rFonts w:ascii="Times New Roman" w:hAnsi="Times New Roman" w:cs="Times New Roman"/>
          <w:sz w:val="24"/>
          <w:szCs w:val="24"/>
          <w:lang w:val="en-US"/>
        </w:rPr>
        <w:t>):</w:t>
      </w:r>
      <w:r w:rsidRPr="00763B85">
        <w:rPr>
          <w:rFonts w:ascii="Times New Roman" w:hAnsi="Times New Roman" w:cs="Times New Roman"/>
          <w:sz w:val="24"/>
          <w:szCs w:val="24"/>
          <w:lang w:val="en-US"/>
        </w:rPr>
        <w:t xml:space="preserve"> 391–425 https://doi.org/10.1257/jel.20191450 </w:t>
      </w:r>
    </w:p>
    <w:p w:rsidRPr="00763B85" w:rsidR="00AB47CA" w:rsidP="00CA1AA4" w:rsidRDefault="1AE34594" w14:paraId="3A689B04" w14:textId="3E3B98BF">
      <w:pPr>
        <w:spacing w:line="360" w:lineRule="auto"/>
        <w:jc w:val="both"/>
        <w:rPr>
          <w:rFonts w:ascii="Times New Roman" w:hAnsi="Times New Roman" w:eastAsia="Times New Roman" w:cs="Times New Roman"/>
          <w:sz w:val="24"/>
          <w:szCs w:val="24"/>
          <w:lang w:val="en-US"/>
        </w:rPr>
      </w:pPr>
      <w:r w:rsidRPr="00763B85">
        <w:rPr>
          <w:rFonts w:ascii="Times New Roman" w:hAnsi="Times New Roman" w:eastAsia="Times New Roman" w:cs="Times New Roman"/>
          <w:sz w:val="24"/>
          <w:szCs w:val="24"/>
          <w:lang w:val="en-US"/>
        </w:rPr>
        <w:t>Galindo-Silva, Hector and Tchuente, Guy (2023</w:t>
      </w:r>
      <w:proofErr w:type="gramStart"/>
      <w:r w:rsidRPr="00763B85">
        <w:rPr>
          <w:rFonts w:ascii="Times New Roman" w:hAnsi="Times New Roman" w:eastAsia="Times New Roman" w:cs="Times New Roman"/>
          <w:sz w:val="24"/>
          <w:szCs w:val="24"/>
          <w:lang w:val="en-US"/>
        </w:rPr>
        <w:t>) :</w:t>
      </w:r>
      <w:proofErr w:type="gramEnd"/>
      <w:r w:rsidRPr="00763B85">
        <w:rPr>
          <w:rFonts w:ascii="Times New Roman" w:hAnsi="Times New Roman" w:eastAsia="Times New Roman" w:cs="Times New Roman"/>
          <w:sz w:val="24"/>
          <w:szCs w:val="24"/>
          <w:lang w:val="en-US"/>
        </w:rPr>
        <w:t xml:space="preserve"> Armed Conflict and Early Human Capital Accumulation : Evidence from Cameroon's Anglophone Conflict, GLO Discussion Paper, No. 1295, Global Labor Organization (GLO), Essen ; </w:t>
      </w:r>
      <w:hyperlink r:id="rId26">
        <w:r w:rsidRPr="00763B85">
          <w:rPr>
            <w:rStyle w:val="Lienhypertexte"/>
            <w:rFonts w:ascii="Times New Roman" w:hAnsi="Times New Roman" w:eastAsia="Times New Roman" w:cs="Times New Roman"/>
            <w:sz w:val="24"/>
            <w:szCs w:val="24"/>
            <w:lang w:val="en-US"/>
          </w:rPr>
          <w:t>http://hdl.handle.net/10419/272786</w:t>
        </w:r>
      </w:hyperlink>
    </w:p>
    <w:p w:rsidRPr="00763B85" w:rsidR="00AB47CA" w:rsidP="00CA1AA4" w:rsidRDefault="1AE34594" w14:paraId="16B26F68" w14:textId="72DD1686">
      <w:pPr>
        <w:spacing w:line="360" w:lineRule="auto"/>
        <w:jc w:val="both"/>
        <w:rPr>
          <w:rFonts w:ascii="Times New Roman" w:hAnsi="Times New Roman" w:eastAsia="Times New Roman" w:cs="Times New Roman"/>
          <w:sz w:val="24"/>
          <w:szCs w:val="24"/>
          <w:lang w:val="en-US"/>
        </w:rPr>
      </w:pPr>
      <w:r w:rsidRPr="00763B85">
        <w:rPr>
          <w:rFonts w:ascii="Times New Roman" w:hAnsi="Times New Roman" w:eastAsia="Times New Roman" w:cs="Times New Roman"/>
          <w:sz w:val="24"/>
          <w:szCs w:val="24"/>
          <w:lang w:val="en-US"/>
        </w:rPr>
        <w:t xml:space="preserve">Bruck, Di Maio, and </w:t>
      </w:r>
      <w:proofErr w:type="spellStart"/>
      <w:r w:rsidRPr="00763B85">
        <w:rPr>
          <w:rFonts w:ascii="Times New Roman" w:hAnsi="Times New Roman" w:eastAsia="Times New Roman" w:cs="Times New Roman"/>
          <w:sz w:val="24"/>
          <w:szCs w:val="24"/>
          <w:lang w:val="en-US"/>
        </w:rPr>
        <w:t>Miaari</w:t>
      </w:r>
      <w:proofErr w:type="spellEnd"/>
      <w:r w:rsidRPr="00763B85">
        <w:rPr>
          <w:rFonts w:ascii="Times New Roman" w:hAnsi="Times New Roman" w:eastAsia="Times New Roman" w:cs="Times New Roman"/>
          <w:sz w:val="24"/>
          <w:szCs w:val="24"/>
          <w:lang w:val="en-US"/>
        </w:rPr>
        <w:t xml:space="preserve"> (2019), “Violent conflict and student academic achievement” Journal of the European Economic Association 17(5) :1502–1537 </w:t>
      </w:r>
      <w:proofErr w:type="gramStart"/>
      <w:r w:rsidRPr="00763B85">
        <w:rPr>
          <w:rFonts w:ascii="Times New Roman" w:hAnsi="Times New Roman" w:eastAsia="Times New Roman" w:cs="Times New Roman"/>
          <w:sz w:val="24"/>
          <w:szCs w:val="24"/>
          <w:lang w:val="en-US"/>
        </w:rPr>
        <w:t>DOI :</w:t>
      </w:r>
      <w:proofErr w:type="gramEnd"/>
      <w:r w:rsidRPr="00763B85">
        <w:rPr>
          <w:rFonts w:ascii="Times New Roman" w:hAnsi="Times New Roman" w:eastAsia="Times New Roman" w:cs="Times New Roman"/>
          <w:sz w:val="24"/>
          <w:szCs w:val="24"/>
          <w:lang w:val="en-US"/>
        </w:rPr>
        <w:t xml:space="preserve"> 10.1093/</w:t>
      </w:r>
      <w:proofErr w:type="spellStart"/>
      <w:r w:rsidRPr="00763B85">
        <w:rPr>
          <w:rFonts w:ascii="Times New Roman" w:hAnsi="Times New Roman" w:eastAsia="Times New Roman" w:cs="Times New Roman"/>
          <w:sz w:val="24"/>
          <w:szCs w:val="24"/>
          <w:lang w:val="en-US"/>
        </w:rPr>
        <w:t>jeea</w:t>
      </w:r>
      <w:proofErr w:type="spellEnd"/>
      <w:r w:rsidRPr="00763B85">
        <w:rPr>
          <w:rFonts w:ascii="Times New Roman" w:hAnsi="Times New Roman" w:eastAsia="Times New Roman" w:cs="Times New Roman"/>
          <w:sz w:val="24"/>
          <w:szCs w:val="24"/>
          <w:lang w:val="en-US"/>
        </w:rPr>
        <w:t>/jvy051</w:t>
      </w:r>
    </w:p>
    <w:p w:rsidRPr="00763B85" w:rsidR="00AB47CA" w:rsidP="00CA1AA4" w:rsidRDefault="1AE34594" w14:paraId="191164C1" w14:textId="5B718138">
      <w:pPr>
        <w:spacing w:line="360" w:lineRule="auto"/>
        <w:jc w:val="both"/>
        <w:rPr>
          <w:rFonts w:ascii="Times New Roman" w:hAnsi="Times New Roman" w:cs="Times New Roman"/>
          <w:sz w:val="24"/>
          <w:szCs w:val="24"/>
          <w:lang w:val="en-US"/>
        </w:rPr>
      </w:pPr>
      <w:r w:rsidRPr="00763B85">
        <w:rPr>
          <w:rFonts w:ascii="Times New Roman" w:hAnsi="Times New Roman" w:cs="Times New Roman"/>
          <w:sz w:val="24"/>
          <w:szCs w:val="24"/>
          <w:lang w:val="en-US"/>
        </w:rPr>
        <w:t xml:space="preserve">Werner EE, 2012. Children and war: risk, resilience, and recovery. Dev Psychopathol.  May ;24(2) :553-8. </w:t>
      </w:r>
      <w:proofErr w:type="spellStart"/>
      <w:r w:rsidRPr="00763B85">
        <w:rPr>
          <w:rFonts w:ascii="Times New Roman" w:hAnsi="Times New Roman" w:cs="Times New Roman"/>
          <w:sz w:val="24"/>
          <w:szCs w:val="24"/>
          <w:lang w:val="en-US"/>
        </w:rPr>
        <w:t>doi</w:t>
      </w:r>
      <w:proofErr w:type="spellEnd"/>
      <w:r w:rsidRPr="00763B85">
        <w:rPr>
          <w:rFonts w:ascii="Times New Roman" w:hAnsi="Times New Roman" w:cs="Times New Roman"/>
          <w:sz w:val="24"/>
          <w:szCs w:val="24"/>
          <w:lang w:val="en-US"/>
        </w:rPr>
        <w:t xml:space="preserve">: 10.1017/S0954579412000156. </w:t>
      </w:r>
      <w:proofErr w:type="gramStart"/>
      <w:r w:rsidRPr="00763B85">
        <w:rPr>
          <w:rFonts w:ascii="Times New Roman" w:hAnsi="Times New Roman" w:cs="Times New Roman"/>
          <w:sz w:val="24"/>
          <w:szCs w:val="24"/>
          <w:lang w:val="en-US"/>
        </w:rPr>
        <w:t>PMID :</w:t>
      </w:r>
      <w:proofErr w:type="gramEnd"/>
      <w:r w:rsidRPr="00763B85">
        <w:rPr>
          <w:rFonts w:ascii="Times New Roman" w:hAnsi="Times New Roman" w:cs="Times New Roman"/>
          <w:sz w:val="24"/>
          <w:szCs w:val="24"/>
          <w:lang w:val="en-US"/>
        </w:rPr>
        <w:t xml:space="preserve"> 22559130.</w:t>
      </w:r>
    </w:p>
    <w:p w:rsidRPr="00763B85" w:rsidR="00AB47CA" w:rsidP="00CA1AA4" w:rsidRDefault="1AE34594" w14:paraId="32B9FB03" w14:textId="09C6E4C4">
      <w:pPr>
        <w:spacing w:line="360" w:lineRule="auto"/>
        <w:jc w:val="both"/>
        <w:rPr>
          <w:rFonts w:ascii="Times New Roman" w:hAnsi="Times New Roman" w:eastAsia="Times New Roman" w:cs="Times New Roman"/>
          <w:sz w:val="24"/>
          <w:szCs w:val="24"/>
          <w:lang w:val="en-US"/>
        </w:rPr>
      </w:pPr>
      <w:r w:rsidRPr="00763B85">
        <w:rPr>
          <w:rFonts w:ascii="Times New Roman" w:hAnsi="Times New Roman" w:cs="Times New Roman"/>
          <w:sz w:val="24"/>
          <w:szCs w:val="24"/>
          <w:lang w:val="en-US"/>
        </w:rPr>
        <w:t xml:space="preserve">Lai, B., &amp; Thyne, C. (2007). The Effect of Civil War on Education, 1980-97. </w:t>
      </w:r>
      <w:r w:rsidRPr="00763B85">
        <w:rPr>
          <w:rFonts w:ascii="Times New Roman" w:hAnsi="Times New Roman" w:cs="Times New Roman"/>
          <w:i/>
          <w:iCs/>
          <w:sz w:val="24"/>
          <w:szCs w:val="24"/>
          <w:lang w:val="en-US"/>
        </w:rPr>
        <w:t>Journal of Peace Research</w:t>
      </w:r>
      <w:r w:rsidRPr="00763B85">
        <w:rPr>
          <w:rFonts w:ascii="Times New Roman" w:hAnsi="Times New Roman" w:cs="Times New Roman"/>
          <w:sz w:val="24"/>
          <w:szCs w:val="24"/>
          <w:lang w:val="en-US"/>
        </w:rPr>
        <w:t xml:space="preserve">, 44, </w:t>
      </w:r>
      <w:r w:rsidRPr="00763B85" w:rsidR="000F7A3A">
        <w:rPr>
          <w:rFonts w:ascii="Times New Roman" w:hAnsi="Times New Roman" w:cs="Times New Roman"/>
          <w:sz w:val="24"/>
          <w:szCs w:val="24"/>
          <w:lang w:val="en-US"/>
        </w:rPr>
        <w:t>277-292.DOI:</w:t>
      </w:r>
      <w:r w:rsidRPr="00763B85">
        <w:rPr>
          <w:rFonts w:ascii="Times New Roman" w:hAnsi="Times New Roman" w:eastAsia="Times New Roman" w:cs="Times New Roman"/>
          <w:sz w:val="24"/>
          <w:szCs w:val="24"/>
          <w:lang w:val="en-US"/>
        </w:rPr>
        <w:t xml:space="preserve"> 10.1177/0022343307076631 J</w:t>
      </w:r>
    </w:p>
    <w:p w:rsidRPr="00763B85" w:rsidR="00AB47CA" w:rsidP="00CA1AA4" w:rsidRDefault="1AE34594" w14:paraId="4E8A0337" w14:textId="3D9B0446">
      <w:pPr>
        <w:spacing w:line="360" w:lineRule="auto"/>
        <w:jc w:val="both"/>
        <w:rPr>
          <w:rFonts w:ascii="Times New Roman" w:hAnsi="Times New Roman" w:eastAsia="Times New Roman" w:cs="Times New Roman"/>
          <w:sz w:val="24"/>
          <w:szCs w:val="24"/>
          <w:lang w:val="en-US"/>
        </w:rPr>
      </w:pPr>
      <w:r w:rsidRPr="00763B85">
        <w:rPr>
          <w:rFonts w:ascii="Times New Roman" w:hAnsi="Times New Roman" w:eastAsia="Times New Roman" w:cs="Times New Roman"/>
          <w:sz w:val="24"/>
          <w:szCs w:val="24"/>
          <w:lang w:val="en-US"/>
        </w:rPr>
        <w:t xml:space="preserve">Eleonora Bertoni, Michele Di Maio, Vasco Molini, Roberto </w:t>
      </w:r>
      <w:proofErr w:type="spellStart"/>
      <w:r w:rsidRPr="00763B85">
        <w:rPr>
          <w:rFonts w:ascii="Times New Roman" w:hAnsi="Times New Roman" w:eastAsia="Times New Roman" w:cs="Times New Roman"/>
          <w:sz w:val="24"/>
          <w:szCs w:val="24"/>
          <w:lang w:val="en-US"/>
        </w:rPr>
        <w:t>Nisticò</w:t>
      </w:r>
      <w:proofErr w:type="spellEnd"/>
      <w:r w:rsidRPr="00763B85">
        <w:rPr>
          <w:rFonts w:ascii="Times New Roman" w:hAnsi="Times New Roman" w:eastAsia="Times New Roman" w:cs="Times New Roman"/>
          <w:sz w:val="24"/>
          <w:szCs w:val="24"/>
          <w:lang w:val="en-US"/>
        </w:rPr>
        <w:t xml:space="preserve">; 2019, Education is forbidden: The effect of the Boko Haram conflict on education in North-East Nigeria, </w:t>
      </w:r>
      <w:r w:rsidRPr="00763B85">
        <w:rPr>
          <w:rFonts w:ascii="Times New Roman" w:hAnsi="Times New Roman" w:eastAsia="Times New Roman" w:cs="Times New Roman"/>
          <w:i/>
          <w:iCs/>
          <w:sz w:val="24"/>
          <w:szCs w:val="24"/>
          <w:lang w:val="en-US"/>
        </w:rPr>
        <w:t xml:space="preserve">Journal of Development </w:t>
      </w:r>
      <w:proofErr w:type="spellStart"/>
      <w:proofErr w:type="gramStart"/>
      <w:r w:rsidRPr="00763B85">
        <w:rPr>
          <w:rFonts w:ascii="Times New Roman" w:hAnsi="Times New Roman" w:eastAsia="Times New Roman" w:cs="Times New Roman"/>
          <w:i/>
          <w:iCs/>
          <w:sz w:val="24"/>
          <w:szCs w:val="24"/>
          <w:lang w:val="en-US"/>
        </w:rPr>
        <w:t>Economics</w:t>
      </w:r>
      <w:r w:rsidRPr="00763B85">
        <w:rPr>
          <w:rFonts w:ascii="Times New Roman" w:hAnsi="Times New Roman" w:eastAsia="Times New Roman" w:cs="Times New Roman"/>
          <w:sz w:val="24"/>
          <w:szCs w:val="24"/>
          <w:lang w:val="en-US"/>
        </w:rPr>
        <w:t>,Volume</w:t>
      </w:r>
      <w:proofErr w:type="spellEnd"/>
      <w:proofErr w:type="gramEnd"/>
      <w:r w:rsidRPr="00763B85">
        <w:rPr>
          <w:rFonts w:ascii="Times New Roman" w:hAnsi="Times New Roman" w:eastAsia="Times New Roman" w:cs="Times New Roman"/>
          <w:sz w:val="24"/>
          <w:szCs w:val="24"/>
          <w:lang w:val="en-US"/>
        </w:rPr>
        <w:t xml:space="preserve"> 141, ISSN 0304-3878 ;</w:t>
      </w:r>
    </w:p>
    <w:p w:rsidRPr="00763B85" w:rsidR="00AB47CA" w:rsidP="00CA1AA4" w:rsidRDefault="1AE34594" w14:paraId="6B2A9F6D" w14:textId="25993339">
      <w:pPr>
        <w:spacing w:line="360" w:lineRule="auto"/>
        <w:jc w:val="both"/>
        <w:rPr>
          <w:rFonts w:ascii="Times New Roman" w:hAnsi="Times New Roman" w:eastAsia="Times New Roman" w:cs="Times New Roman"/>
          <w:sz w:val="24"/>
          <w:szCs w:val="24"/>
          <w:lang w:val="en-US"/>
        </w:rPr>
      </w:pPr>
      <w:r w:rsidRPr="00763B85">
        <w:rPr>
          <w:rFonts w:ascii="Times New Roman" w:hAnsi="Times New Roman" w:eastAsia="Times New Roman" w:cs="Times New Roman"/>
          <w:sz w:val="24"/>
          <w:szCs w:val="24"/>
          <w:lang w:val="en-US"/>
        </w:rPr>
        <w:t>https://doi.org/10.1016/j.jdeveco.2018.06.007</w:t>
      </w:r>
    </w:p>
    <w:p w:rsidRPr="00763B85" w:rsidR="00AB47CA" w:rsidP="00CA1AA4" w:rsidRDefault="1AE34594" w14:paraId="02ED9DF0" w14:textId="4C05640D">
      <w:pPr>
        <w:spacing w:line="360" w:lineRule="auto"/>
        <w:jc w:val="both"/>
        <w:rPr>
          <w:rFonts w:ascii="Times New Roman" w:hAnsi="Times New Roman" w:eastAsia="Times New Roman" w:cs="Times New Roman"/>
          <w:sz w:val="24"/>
          <w:szCs w:val="24"/>
          <w:lang w:val="en-US"/>
        </w:rPr>
      </w:pPr>
      <w:r w:rsidRPr="00763B85">
        <w:rPr>
          <w:rFonts w:ascii="Times New Roman" w:hAnsi="Times New Roman" w:eastAsia="Times New Roman" w:cs="Times New Roman"/>
          <w:sz w:val="24"/>
          <w:szCs w:val="24"/>
          <w:lang w:val="en-US"/>
        </w:rPr>
        <w:t xml:space="preserve">Mayai, Augustino Ting. 2022. “War and Schooling in South Sudan, 2013-2016.” </w:t>
      </w:r>
      <w:r w:rsidRPr="00763B85">
        <w:rPr>
          <w:rFonts w:ascii="Times New Roman" w:hAnsi="Times New Roman" w:eastAsia="Times New Roman" w:cs="Times New Roman"/>
          <w:i/>
          <w:iCs/>
          <w:sz w:val="24"/>
          <w:szCs w:val="24"/>
          <w:lang w:val="en-US"/>
        </w:rPr>
        <w:t xml:space="preserve">Journal on Education in Emergencies </w:t>
      </w:r>
      <w:r w:rsidRPr="00763B85">
        <w:rPr>
          <w:rFonts w:ascii="Times New Roman" w:hAnsi="Times New Roman" w:eastAsia="Times New Roman" w:cs="Times New Roman"/>
          <w:sz w:val="24"/>
          <w:szCs w:val="24"/>
          <w:lang w:val="en-US"/>
        </w:rPr>
        <w:t>8 (1): 14-49. https://doi.org/10.33682/q16e-7ckp.</w:t>
      </w:r>
    </w:p>
    <w:p w:rsidRPr="00763B85" w:rsidR="00AB47CA" w:rsidP="00CA1AA4" w:rsidRDefault="1AE34594" w14:paraId="2C8C2C1A" w14:textId="110F08EC">
      <w:pPr>
        <w:spacing w:line="360" w:lineRule="auto"/>
        <w:jc w:val="both"/>
        <w:rPr>
          <w:lang w:val="en-US"/>
        </w:rPr>
      </w:pPr>
      <w:proofErr w:type="spellStart"/>
      <w:r w:rsidRPr="00763B85">
        <w:rPr>
          <w:rFonts w:ascii="Times New Roman" w:hAnsi="Times New Roman" w:eastAsia="Times New Roman" w:cs="Times New Roman"/>
          <w:sz w:val="24"/>
          <w:szCs w:val="24"/>
          <w:lang w:val="en-US"/>
        </w:rPr>
        <w:t>Akresh</w:t>
      </w:r>
      <w:proofErr w:type="spellEnd"/>
      <w:r w:rsidRPr="00763B85">
        <w:rPr>
          <w:rFonts w:ascii="Times New Roman" w:hAnsi="Times New Roman" w:eastAsia="Times New Roman" w:cs="Times New Roman"/>
          <w:sz w:val="24"/>
          <w:szCs w:val="24"/>
          <w:lang w:val="en-US"/>
        </w:rPr>
        <w:t xml:space="preserve">, </w:t>
      </w:r>
      <w:r w:rsidRPr="00763B85" w:rsidR="00701FCB">
        <w:rPr>
          <w:rFonts w:ascii="Times New Roman" w:hAnsi="Times New Roman" w:eastAsia="Times New Roman" w:cs="Times New Roman"/>
          <w:sz w:val="24"/>
          <w:szCs w:val="24"/>
          <w:lang w:val="en-US"/>
        </w:rPr>
        <w:t>Richard;</w:t>
      </w:r>
      <w:r w:rsidRPr="00763B85">
        <w:rPr>
          <w:rFonts w:ascii="Times New Roman" w:hAnsi="Times New Roman" w:eastAsia="Times New Roman" w:cs="Times New Roman"/>
          <w:sz w:val="24"/>
          <w:szCs w:val="24"/>
          <w:lang w:val="en-US"/>
        </w:rPr>
        <w:t xml:space="preserve"> de </w:t>
      </w:r>
      <w:proofErr w:type="spellStart"/>
      <w:r w:rsidRPr="00763B85">
        <w:rPr>
          <w:rFonts w:ascii="Times New Roman" w:hAnsi="Times New Roman" w:eastAsia="Times New Roman" w:cs="Times New Roman"/>
          <w:sz w:val="24"/>
          <w:szCs w:val="24"/>
          <w:lang w:val="en-US"/>
        </w:rPr>
        <w:t>Walque</w:t>
      </w:r>
      <w:proofErr w:type="spellEnd"/>
      <w:r w:rsidRPr="00763B85">
        <w:rPr>
          <w:rFonts w:ascii="Times New Roman" w:hAnsi="Times New Roman" w:eastAsia="Times New Roman" w:cs="Times New Roman"/>
          <w:sz w:val="24"/>
          <w:szCs w:val="24"/>
          <w:lang w:val="en-US"/>
        </w:rPr>
        <w:t>, Damien (2008): Armed conflict and schooling: evidence from the 1994 Rwandan genocide, IZA Discussion Papers, No. 3516, Institute for the Study of Labor (IZA), Bonn, https://nbn-resolving.de/urn:nbn:de:101:1-20080605111</w:t>
      </w:r>
    </w:p>
    <w:p w:rsidRPr="00763B85" w:rsidR="00AB47CA" w:rsidP="00CA1AA4" w:rsidRDefault="1AE34594" w14:paraId="5D58FB8D" w14:textId="046E4DC7">
      <w:pPr>
        <w:spacing w:line="360" w:lineRule="auto"/>
        <w:jc w:val="both"/>
        <w:rPr>
          <w:rFonts w:ascii="Times New Roman" w:hAnsi="Times New Roman" w:eastAsia="Times New Roman" w:cs="Times New Roman"/>
          <w:sz w:val="24"/>
          <w:szCs w:val="24"/>
          <w:lang w:val="en-US"/>
        </w:rPr>
      </w:pPr>
      <w:r w:rsidRPr="00763B85">
        <w:rPr>
          <w:rFonts w:ascii="Times New Roman" w:hAnsi="Times New Roman" w:eastAsia="Times New Roman" w:cs="Times New Roman"/>
          <w:sz w:val="24"/>
          <w:szCs w:val="24"/>
          <w:lang w:val="en-US"/>
        </w:rPr>
        <w:t xml:space="preserve">Monteiro J. et Rocha R. (2013), Drug Battles and School Achievement: Evidence from Rio de Janeiro’s Favelas, CAF Working Paper; https://scioteca.caf.com/handle/123456789/250 </w:t>
      </w:r>
    </w:p>
    <w:p w:rsidRPr="008A7E7F" w:rsidR="00AB47CA" w:rsidP="00CA1AA4" w:rsidRDefault="1AE34594" w14:paraId="55162294" w14:textId="2752F7F5">
      <w:pPr>
        <w:spacing w:line="360" w:lineRule="auto"/>
        <w:jc w:val="both"/>
        <w:rPr>
          <w:rFonts w:ascii="Times New Roman" w:hAnsi="Times New Roman" w:eastAsia="Times New Roman" w:cs="Times New Roman"/>
          <w:sz w:val="24"/>
          <w:szCs w:val="24"/>
          <w:lang w:val="es-ES"/>
        </w:rPr>
      </w:pPr>
      <w:proofErr w:type="spellStart"/>
      <w:r w:rsidRPr="008A7E7F">
        <w:rPr>
          <w:rFonts w:ascii="Times New Roman" w:hAnsi="Times New Roman" w:eastAsia="Times New Roman" w:cs="Times New Roman"/>
          <w:sz w:val="24"/>
          <w:szCs w:val="24"/>
          <w:lang w:val="es-ES"/>
        </w:rPr>
        <w:t>Orraca</w:t>
      </w:r>
      <w:proofErr w:type="spellEnd"/>
      <w:r w:rsidRPr="008A7E7F">
        <w:rPr>
          <w:rFonts w:ascii="Times New Roman" w:hAnsi="Times New Roman" w:eastAsia="Times New Roman" w:cs="Times New Roman"/>
          <w:sz w:val="24"/>
          <w:szCs w:val="24"/>
          <w:lang w:val="es-ES"/>
        </w:rPr>
        <w:t xml:space="preserve">-Romano P. (2018), </w:t>
      </w:r>
      <w:proofErr w:type="spellStart"/>
      <w:r w:rsidRPr="008A7E7F">
        <w:rPr>
          <w:rFonts w:ascii="Times New Roman" w:hAnsi="Times New Roman" w:eastAsia="Times New Roman" w:cs="Times New Roman"/>
          <w:sz w:val="24"/>
          <w:szCs w:val="24"/>
          <w:lang w:val="es-ES"/>
        </w:rPr>
        <w:t>Crime</w:t>
      </w:r>
      <w:proofErr w:type="spellEnd"/>
      <w:r w:rsidRPr="008A7E7F">
        <w:rPr>
          <w:rFonts w:ascii="Times New Roman" w:hAnsi="Times New Roman" w:eastAsia="Times New Roman" w:cs="Times New Roman"/>
          <w:sz w:val="24"/>
          <w:szCs w:val="24"/>
          <w:lang w:val="es-ES"/>
        </w:rPr>
        <w:t xml:space="preserve"> </w:t>
      </w:r>
      <w:proofErr w:type="spellStart"/>
      <w:r w:rsidRPr="008A7E7F">
        <w:rPr>
          <w:rFonts w:ascii="Times New Roman" w:hAnsi="Times New Roman" w:eastAsia="Times New Roman" w:cs="Times New Roman"/>
          <w:sz w:val="24"/>
          <w:szCs w:val="24"/>
          <w:lang w:val="es-ES"/>
        </w:rPr>
        <w:t>Exposure</w:t>
      </w:r>
      <w:proofErr w:type="spellEnd"/>
      <w:r w:rsidRPr="008A7E7F">
        <w:rPr>
          <w:rFonts w:ascii="Times New Roman" w:hAnsi="Times New Roman" w:eastAsia="Times New Roman" w:cs="Times New Roman"/>
          <w:sz w:val="24"/>
          <w:szCs w:val="24"/>
          <w:lang w:val="es-ES"/>
        </w:rPr>
        <w:t xml:space="preserve"> and </w:t>
      </w:r>
      <w:proofErr w:type="spellStart"/>
      <w:r w:rsidRPr="008A7E7F">
        <w:rPr>
          <w:rFonts w:ascii="Times New Roman" w:hAnsi="Times New Roman" w:eastAsia="Times New Roman" w:cs="Times New Roman"/>
          <w:sz w:val="24"/>
          <w:szCs w:val="24"/>
          <w:lang w:val="es-ES"/>
        </w:rPr>
        <w:t>Educational</w:t>
      </w:r>
      <w:proofErr w:type="spellEnd"/>
      <w:r w:rsidRPr="008A7E7F">
        <w:rPr>
          <w:rFonts w:ascii="Times New Roman" w:hAnsi="Times New Roman" w:eastAsia="Times New Roman" w:cs="Times New Roman"/>
          <w:sz w:val="24"/>
          <w:szCs w:val="24"/>
          <w:lang w:val="es-ES"/>
        </w:rPr>
        <w:t xml:space="preserve"> </w:t>
      </w:r>
      <w:proofErr w:type="spellStart"/>
      <w:r w:rsidRPr="008A7E7F">
        <w:rPr>
          <w:rFonts w:ascii="Times New Roman" w:hAnsi="Times New Roman" w:eastAsia="Times New Roman" w:cs="Times New Roman"/>
          <w:sz w:val="24"/>
          <w:szCs w:val="24"/>
          <w:lang w:val="es-ES"/>
        </w:rPr>
        <w:t>Outcomes</w:t>
      </w:r>
      <w:proofErr w:type="spellEnd"/>
      <w:r w:rsidRPr="008A7E7F">
        <w:rPr>
          <w:rFonts w:ascii="Times New Roman" w:hAnsi="Times New Roman" w:eastAsia="Times New Roman" w:cs="Times New Roman"/>
          <w:sz w:val="24"/>
          <w:szCs w:val="24"/>
          <w:lang w:val="es-ES"/>
        </w:rPr>
        <w:t xml:space="preserve"> in </w:t>
      </w:r>
      <w:proofErr w:type="spellStart"/>
      <w:r w:rsidRPr="008A7E7F">
        <w:rPr>
          <w:rFonts w:ascii="Times New Roman" w:hAnsi="Times New Roman" w:eastAsia="Times New Roman" w:cs="Times New Roman"/>
          <w:sz w:val="24"/>
          <w:szCs w:val="24"/>
          <w:lang w:val="es-ES"/>
        </w:rPr>
        <w:t>Mexico</w:t>
      </w:r>
      <w:proofErr w:type="spellEnd"/>
      <w:r w:rsidRPr="008A7E7F">
        <w:rPr>
          <w:rFonts w:ascii="Times New Roman" w:hAnsi="Times New Roman" w:eastAsia="Times New Roman" w:cs="Times New Roman"/>
          <w:sz w:val="24"/>
          <w:szCs w:val="24"/>
          <w:lang w:val="es-ES"/>
        </w:rPr>
        <w:t xml:space="preserve">, </w:t>
      </w:r>
      <w:proofErr w:type="spellStart"/>
      <w:r w:rsidRPr="008A7E7F">
        <w:rPr>
          <w:rFonts w:ascii="Times New Roman" w:hAnsi="Times New Roman" w:eastAsia="Times New Roman" w:cs="Times New Roman"/>
          <w:i/>
          <w:iCs/>
          <w:sz w:val="24"/>
          <w:szCs w:val="24"/>
          <w:lang w:val="es-ES"/>
        </w:rPr>
        <w:t>Enseyos</w:t>
      </w:r>
      <w:proofErr w:type="spellEnd"/>
      <w:r w:rsidRPr="008A7E7F">
        <w:rPr>
          <w:rFonts w:ascii="Times New Roman" w:hAnsi="Times New Roman" w:eastAsia="Times New Roman" w:cs="Times New Roman"/>
          <w:i/>
          <w:iCs/>
          <w:sz w:val="24"/>
          <w:szCs w:val="24"/>
          <w:lang w:val="es-ES"/>
        </w:rPr>
        <w:t xml:space="preserve"> Revista de Economía</w:t>
      </w:r>
      <w:r w:rsidRPr="008A7E7F">
        <w:rPr>
          <w:rFonts w:ascii="Times New Roman" w:hAnsi="Times New Roman" w:eastAsia="Times New Roman" w:cs="Times New Roman"/>
          <w:sz w:val="24"/>
          <w:szCs w:val="24"/>
          <w:lang w:val="es-ES"/>
        </w:rPr>
        <w:t>, 37(2), 117-212</w:t>
      </w:r>
    </w:p>
    <w:p w:rsidRPr="00143C76" w:rsidR="00AB47CA" w:rsidP="00CA1AA4" w:rsidRDefault="1AE34594" w14:paraId="1DCD0DF6" w14:textId="2617D403">
      <w:pPr>
        <w:spacing w:line="360" w:lineRule="auto"/>
        <w:jc w:val="both"/>
        <w:rPr>
          <w:rFonts w:ascii="Times New Roman" w:hAnsi="Times New Roman" w:eastAsia="Times New Roman" w:cs="Times New Roman"/>
          <w:i/>
          <w:iCs/>
          <w:sz w:val="24"/>
          <w:szCs w:val="24"/>
          <w:lang w:val="en-US"/>
        </w:rPr>
      </w:pPr>
      <w:proofErr w:type="spellStart"/>
      <w:r w:rsidRPr="00763B85">
        <w:rPr>
          <w:rFonts w:ascii="Times New Roman" w:hAnsi="Times New Roman" w:eastAsia="Times New Roman" w:cs="Times New Roman"/>
          <w:sz w:val="24"/>
          <w:szCs w:val="24"/>
          <w:lang w:val="en-US"/>
        </w:rPr>
        <w:lastRenderedPageBreak/>
        <w:t>Jürges</w:t>
      </w:r>
      <w:proofErr w:type="spellEnd"/>
      <w:r w:rsidRPr="00763B85">
        <w:rPr>
          <w:rFonts w:ascii="Times New Roman" w:hAnsi="Times New Roman" w:eastAsia="Times New Roman" w:cs="Times New Roman"/>
          <w:sz w:val="24"/>
          <w:szCs w:val="24"/>
          <w:lang w:val="en-US"/>
        </w:rPr>
        <w:t xml:space="preserve">, S., Stella L., Hallaq, S., Schwarz, A. (2022), Cohort at risk: long-term consequences of conflict for child school achievement, </w:t>
      </w:r>
      <w:r w:rsidRPr="00763B85">
        <w:rPr>
          <w:rFonts w:ascii="Times New Roman" w:hAnsi="Times New Roman" w:eastAsia="Times New Roman" w:cs="Times New Roman"/>
          <w:i/>
          <w:iCs/>
          <w:sz w:val="24"/>
          <w:szCs w:val="24"/>
          <w:lang w:val="en-US"/>
        </w:rPr>
        <w:t xml:space="preserve">Journal of Population </w:t>
      </w:r>
      <w:r w:rsidRPr="00763B85" w:rsidR="00143C76">
        <w:rPr>
          <w:rFonts w:ascii="Times New Roman" w:hAnsi="Times New Roman" w:eastAsia="Times New Roman" w:cs="Times New Roman"/>
          <w:i/>
          <w:iCs/>
          <w:sz w:val="24"/>
          <w:szCs w:val="24"/>
          <w:lang w:val="en-US"/>
        </w:rPr>
        <w:t>Economics,</w:t>
      </w:r>
      <w:r w:rsidRPr="00763B85">
        <w:rPr>
          <w:rFonts w:ascii="Times New Roman" w:hAnsi="Times New Roman" w:eastAsia="Times New Roman" w:cs="Times New Roman"/>
          <w:sz w:val="24"/>
          <w:szCs w:val="24"/>
          <w:lang w:val="en-US"/>
        </w:rPr>
        <w:t xml:space="preserve"> 35 :1-43 </w:t>
      </w:r>
      <w:hyperlink r:id="rId27">
        <w:r w:rsidRPr="00763B85">
          <w:rPr>
            <w:rStyle w:val="Lienhypertexte"/>
            <w:rFonts w:ascii="Times New Roman" w:hAnsi="Times New Roman" w:eastAsia="Times New Roman" w:cs="Times New Roman"/>
            <w:sz w:val="24"/>
            <w:szCs w:val="24"/>
            <w:lang w:val="en-US"/>
          </w:rPr>
          <w:t>https://doi.org/10.1007/s00148-020-00790-6</w:t>
        </w:r>
      </w:hyperlink>
      <w:r w:rsidRPr="00763B85">
        <w:rPr>
          <w:rFonts w:ascii="Times New Roman" w:hAnsi="Times New Roman" w:eastAsia="Times New Roman" w:cs="Times New Roman"/>
          <w:sz w:val="24"/>
          <w:szCs w:val="24"/>
          <w:lang w:val="en-US"/>
        </w:rPr>
        <w:t xml:space="preserve"> </w:t>
      </w:r>
    </w:p>
    <w:p w:rsidRPr="00143C76" w:rsidR="00143C76" w:rsidP="00CA1AA4" w:rsidRDefault="00143C76" w14:paraId="4ABBD652" w14:textId="370C2A39">
      <w:pPr>
        <w:spacing w:line="360" w:lineRule="auto"/>
        <w:jc w:val="both"/>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Dago E. (2020), “Armed Conflict and Children’s School/Work Time Allocation: Evidence from Côte d’Ivoire, </w:t>
      </w:r>
      <w:r w:rsidRPr="00143C76">
        <w:rPr>
          <w:rFonts w:ascii="Times New Roman" w:hAnsi="Times New Roman" w:eastAsia="Times New Roman" w:cs="Times New Roman"/>
          <w:i/>
          <w:iCs/>
          <w:sz w:val="24"/>
          <w:szCs w:val="24"/>
          <w:lang w:val="en-US"/>
        </w:rPr>
        <w:t>Etudes et Documents</w:t>
      </w:r>
      <w:r>
        <w:rPr>
          <w:rFonts w:ascii="Times New Roman" w:hAnsi="Times New Roman" w:eastAsia="Times New Roman" w:cs="Times New Roman"/>
          <w:sz w:val="24"/>
          <w:szCs w:val="24"/>
          <w:lang w:val="en-US"/>
        </w:rPr>
        <w:t>,</w:t>
      </w:r>
      <w:r w:rsidRPr="00143C76">
        <w:rPr>
          <w:rFonts w:ascii="Times New Roman" w:hAnsi="Times New Roman" w:eastAsia="Times New Roman" w:cs="Times New Roman"/>
          <w:sz w:val="24"/>
          <w:szCs w:val="24"/>
          <w:lang w:val="en-US"/>
        </w:rPr>
        <w:t xml:space="preserve"> </w:t>
      </w:r>
      <w:r w:rsidRPr="00763B85">
        <w:rPr>
          <w:rFonts w:ascii="Times New Roman" w:hAnsi="Times New Roman" w:eastAsia="Times New Roman" w:cs="Times New Roman"/>
          <w:sz w:val="24"/>
          <w:szCs w:val="24"/>
          <w:lang w:val="en-US"/>
        </w:rPr>
        <w:t>n°6</w:t>
      </w:r>
      <w:r>
        <w:rPr>
          <w:rFonts w:ascii="Times New Roman" w:hAnsi="Times New Roman" w:eastAsia="Times New Roman" w:cs="Times New Roman"/>
          <w:sz w:val="24"/>
          <w:szCs w:val="24"/>
          <w:lang w:val="en-US"/>
        </w:rPr>
        <w:t>, CERDI</w:t>
      </w:r>
    </w:p>
    <w:p w:rsidR="00392E32" w:rsidP="1AE34594" w:rsidRDefault="00392E32" w14:paraId="121EF09B" w14:textId="77777777">
      <w:pPr>
        <w:spacing w:line="360" w:lineRule="auto"/>
        <w:jc w:val="both"/>
        <w:rPr>
          <w:rFonts w:ascii="Times New Roman" w:hAnsi="Times New Roman" w:eastAsia="Times New Roman" w:cs="Times New Roman"/>
          <w:sz w:val="24"/>
          <w:szCs w:val="24"/>
          <w:lang w:val="en-US"/>
        </w:rPr>
        <w:sectPr w:rsidR="00392E32" w:rsidSect="00392E32">
          <w:headerReference w:type="default" r:id="rId28"/>
          <w:pgSz w:w="11906" w:h="16838" w:orient="portrait"/>
          <w:pgMar w:top="1417" w:right="1417" w:bottom="1417" w:left="1417" w:header="708" w:footer="708" w:gutter="0"/>
          <w:pgNumType w:start="1"/>
          <w:cols w:space="708"/>
          <w:docGrid w:linePitch="360"/>
        </w:sectPr>
      </w:pPr>
    </w:p>
    <w:p w:rsidRPr="00763B85" w:rsidR="00AB47CA" w:rsidP="1AE34594" w:rsidRDefault="00AB47CA" w14:paraId="351978C1" w14:textId="44084F0C">
      <w:pPr>
        <w:spacing w:line="360" w:lineRule="auto"/>
        <w:jc w:val="both"/>
        <w:rPr>
          <w:rFonts w:ascii="Times New Roman" w:hAnsi="Times New Roman" w:eastAsia="Times New Roman" w:cs="Times New Roman"/>
          <w:sz w:val="24"/>
          <w:szCs w:val="24"/>
          <w:lang w:val="en-US"/>
        </w:rPr>
      </w:pPr>
    </w:p>
    <w:p w:rsidRPr="0022356D" w:rsidR="00AB47CA" w:rsidP="0022356D" w:rsidRDefault="0022356D" w14:paraId="19278D5A" w14:textId="30FC4EBD">
      <w:pPr>
        <w:pStyle w:val="Titre1"/>
        <w:rPr>
          <w:rFonts w:eastAsia="Times New Roman"/>
          <w:b/>
          <w:bCs/>
          <w:lang w:val="en-US"/>
        </w:rPr>
      </w:pPr>
      <w:bookmarkStart w:name="_Toc151644021" w:id="172"/>
      <w:r w:rsidRPr="0022356D">
        <w:rPr>
          <w:rFonts w:eastAsia="Times New Roman"/>
          <w:b/>
          <w:bCs/>
          <w:lang w:val="en-US"/>
        </w:rPr>
        <w:t>ANNEXES:</w:t>
      </w:r>
      <w:bookmarkEnd w:id="172"/>
    </w:p>
    <w:p w:rsidR="00AB47CA" w:rsidP="1AE34594" w:rsidRDefault="00AB47CA" w14:paraId="5C523A35" w14:textId="3A7E5051">
      <w:pPr>
        <w:spacing w:line="360" w:lineRule="auto"/>
        <w:jc w:val="both"/>
        <w:rPr>
          <w:rFonts w:ascii="Times New Roman" w:hAnsi="Times New Roman" w:eastAsia="Times New Roman" w:cs="Times New Roman"/>
          <w:sz w:val="24"/>
          <w:szCs w:val="24"/>
          <w:lang w:val="en-US"/>
        </w:rPr>
      </w:pPr>
    </w:p>
    <w:p w:rsidR="000157C7" w:rsidP="1AE34594" w:rsidRDefault="000157C7" w14:paraId="20ACA09A" w14:textId="0C4F5658">
      <w:pPr>
        <w:spacing w:line="360" w:lineRule="auto"/>
        <w:jc w:val="both"/>
        <w:rPr>
          <w:rFonts w:ascii="Times New Roman" w:hAnsi="Times New Roman" w:eastAsia="Times New Roman" w:cs="Times New Roman"/>
          <w:sz w:val="24"/>
          <w:szCs w:val="24"/>
          <w:lang w:val="en-US"/>
        </w:rPr>
      </w:pPr>
    </w:p>
    <w:p w:rsidR="007B0EEE" w:rsidP="1AE34594" w:rsidRDefault="007B0EEE" w14:paraId="578623FB" w14:textId="5AB02125">
      <w:pPr>
        <w:spacing w:line="360" w:lineRule="auto"/>
        <w:jc w:val="both"/>
        <w:rPr>
          <w:rFonts w:ascii="Times New Roman" w:hAnsi="Times New Roman" w:eastAsia="Times New Roman" w:cs="Times New Roman"/>
          <w:sz w:val="24"/>
          <w:szCs w:val="24"/>
          <w:lang w:val="en-US"/>
        </w:rPr>
      </w:pPr>
    </w:p>
    <w:p w:rsidR="00EC2780" w:rsidP="1AE34594" w:rsidRDefault="00EC2780" w14:paraId="46627E74" w14:textId="31F4649B">
      <w:pPr>
        <w:spacing w:line="360" w:lineRule="auto"/>
        <w:jc w:val="both"/>
        <w:rPr>
          <w:rFonts w:ascii="Times New Roman" w:hAnsi="Times New Roman" w:eastAsia="Times New Roman" w:cs="Times New Roman"/>
          <w:sz w:val="24"/>
          <w:szCs w:val="24"/>
          <w:lang w:val="en-US"/>
        </w:rPr>
      </w:pPr>
    </w:p>
    <w:p w:rsidR="00804523" w:rsidP="1AE34594" w:rsidRDefault="00804523" w14:paraId="65672BE2" w14:textId="77777777">
      <w:pPr>
        <w:spacing w:line="360" w:lineRule="auto"/>
        <w:jc w:val="both"/>
        <w:rPr>
          <w:rFonts w:ascii="Times New Roman" w:hAnsi="Times New Roman" w:eastAsia="Times New Roman" w:cs="Times New Roman"/>
          <w:sz w:val="24"/>
          <w:szCs w:val="24"/>
          <w:lang w:val="en-US"/>
        </w:rPr>
      </w:pPr>
    </w:p>
    <w:p w:rsidR="000157C7" w:rsidP="1AE34594" w:rsidRDefault="000157C7" w14:paraId="432FCACD" w14:textId="77777777">
      <w:pPr>
        <w:spacing w:line="360" w:lineRule="auto"/>
        <w:jc w:val="both"/>
        <w:rPr>
          <w:rFonts w:ascii="Times New Roman" w:hAnsi="Times New Roman" w:eastAsia="Times New Roman" w:cs="Times New Roman"/>
          <w:sz w:val="24"/>
          <w:szCs w:val="24"/>
          <w:lang w:val="en-US"/>
        </w:rPr>
      </w:pPr>
    </w:p>
    <w:p w:rsidR="000157C7" w:rsidP="1AE34594" w:rsidRDefault="000157C7" w14:paraId="2D4F549F" w14:textId="77777777">
      <w:pPr>
        <w:spacing w:line="360" w:lineRule="auto"/>
        <w:jc w:val="both"/>
        <w:rPr>
          <w:rFonts w:ascii="Times New Roman" w:hAnsi="Times New Roman" w:eastAsia="Times New Roman" w:cs="Times New Roman"/>
          <w:sz w:val="24"/>
          <w:szCs w:val="24"/>
          <w:lang w:val="en-US"/>
        </w:rPr>
      </w:pPr>
    </w:p>
    <w:p w:rsidR="000157C7" w:rsidP="1AE34594" w:rsidRDefault="000157C7" w14:paraId="34756C0A" w14:textId="77777777">
      <w:pPr>
        <w:spacing w:line="360" w:lineRule="auto"/>
        <w:jc w:val="both"/>
        <w:rPr>
          <w:rFonts w:ascii="Times New Roman" w:hAnsi="Times New Roman" w:eastAsia="Times New Roman" w:cs="Times New Roman"/>
          <w:sz w:val="24"/>
          <w:szCs w:val="24"/>
          <w:lang w:val="en-US"/>
        </w:rPr>
      </w:pPr>
    </w:p>
    <w:p w:rsidR="000157C7" w:rsidP="1AE34594" w:rsidRDefault="000157C7" w14:paraId="03A76995" w14:textId="77777777">
      <w:pPr>
        <w:spacing w:line="360" w:lineRule="auto"/>
        <w:jc w:val="both"/>
        <w:rPr>
          <w:rFonts w:ascii="Times New Roman" w:hAnsi="Times New Roman" w:eastAsia="Times New Roman" w:cs="Times New Roman"/>
          <w:sz w:val="24"/>
          <w:szCs w:val="24"/>
          <w:lang w:val="en-US"/>
        </w:rPr>
      </w:pPr>
    </w:p>
    <w:p w:rsidR="000157C7" w:rsidP="1AE34594" w:rsidRDefault="000157C7" w14:paraId="7A1CEE1D" w14:textId="77777777">
      <w:pPr>
        <w:spacing w:line="360" w:lineRule="auto"/>
        <w:jc w:val="both"/>
        <w:rPr>
          <w:rFonts w:ascii="Times New Roman" w:hAnsi="Times New Roman" w:eastAsia="Times New Roman" w:cs="Times New Roman"/>
          <w:sz w:val="24"/>
          <w:szCs w:val="24"/>
          <w:lang w:val="en-US"/>
        </w:rPr>
      </w:pPr>
    </w:p>
    <w:p w:rsidR="000157C7" w:rsidP="1AE34594" w:rsidRDefault="000157C7" w14:paraId="4F18DB41" w14:textId="77777777">
      <w:pPr>
        <w:spacing w:line="360" w:lineRule="auto"/>
        <w:jc w:val="both"/>
        <w:rPr>
          <w:rFonts w:ascii="Times New Roman" w:hAnsi="Times New Roman" w:eastAsia="Times New Roman" w:cs="Times New Roman"/>
          <w:sz w:val="24"/>
          <w:szCs w:val="24"/>
          <w:lang w:val="en-US"/>
        </w:rPr>
      </w:pPr>
    </w:p>
    <w:p w:rsidR="000157C7" w:rsidP="1AE34594" w:rsidRDefault="000157C7" w14:paraId="288DC3AE" w14:textId="77777777">
      <w:pPr>
        <w:spacing w:line="360" w:lineRule="auto"/>
        <w:jc w:val="both"/>
        <w:rPr>
          <w:rFonts w:ascii="Times New Roman" w:hAnsi="Times New Roman" w:eastAsia="Times New Roman" w:cs="Times New Roman"/>
          <w:sz w:val="24"/>
          <w:szCs w:val="24"/>
          <w:lang w:val="en-US"/>
        </w:rPr>
      </w:pPr>
    </w:p>
    <w:p w:rsidR="000157C7" w:rsidP="1AE34594" w:rsidRDefault="000157C7" w14:paraId="3C699B1C" w14:textId="77777777">
      <w:pPr>
        <w:spacing w:line="360" w:lineRule="auto"/>
        <w:jc w:val="both"/>
        <w:rPr>
          <w:rFonts w:ascii="Times New Roman" w:hAnsi="Times New Roman" w:eastAsia="Times New Roman" w:cs="Times New Roman"/>
          <w:sz w:val="24"/>
          <w:szCs w:val="24"/>
          <w:lang w:val="en-US"/>
        </w:rPr>
      </w:pPr>
    </w:p>
    <w:p w:rsidR="000157C7" w:rsidP="1AE34594" w:rsidRDefault="000157C7" w14:paraId="04C7A39A" w14:textId="77777777">
      <w:pPr>
        <w:spacing w:line="360" w:lineRule="auto"/>
        <w:jc w:val="both"/>
        <w:rPr>
          <w:rFonts w:ascii="Times New Roman" w:hAnsi="Times New Roman" w:eastAsia="Times New Roman" w:cs="Times New Roman"/>
          <w:sz w:val="24"/>
          <w:szCs w:val="24"/>
          <w:lang w:val="en-US"/>
        </w:rPr>
      </w:pPr>
    </w:p>
    <w:p w:rsidR="000157C7" w:rsidP="1AE34594" w:rsidRDefault="000157C7" w14:paraId="05358402" w14:textId="77777777">
      <w:pPr>
        <w:spacing w:line="360" w:lineRule="auto"/>
        <w:jc w:val="both"/>
        <w:rPr>
          <w:rFonts w:ascii="Times New Roman" w:hAnsi="Times New Roman" w:eastAsia="Times New Roman" w:cs="Times New Roman"/>
          <w:sz w:val="24"/>
          <w:szCs w:val="24"/>
          <w:lang w:val="en-US"/>
        </w:rPr>
      </w:pPr>
    </w:p>
    <w:p w:rsidR="000157C7" w:rsidP="1AE34594" w:rsidRDefault="000157C7" w14:paraId="7331F5F4" w14:textId="77777777">
      <w:pPr>
        <w:spacing w:line="360" w:lineRule="auto"/>
        <w:jc w:val="both"/>
        <w:rPr>
          <w:rFonts w:ascii="Times New Roman" w:hAnsi="Times New Roman" w:eastAsia="Times New Roman" w:cs="Times New Roman"/>
          <w:sz w:val="24"/>
          <w:szCs w:val="24"/>
          <w:lang w:val="en-US"/>
        </w:rPr>
      </w:pPr>
    </w:p>
    <w:p w:rsidR="000157C7" w:rsidP="1AE34594" w:rsidRDefault="000157C7" w14:paraId="77B15151" w14:textId="77777777">
      <w:pPr>
        <w:spacing w:line="360" w:lineRule="auto"/>
        <w:jc w:val="both"/>
        <w:rPr>
          <w:rFonts w:ascii="Times New Roman" w:hAnsi="Times New Roman" w:eastAsia="Times New Roman" w:cs="Times New Roman"/>
          <w:sz w:val="24"/>
          <w:szCs w:val="24"/>
          <w:lang w:val="en-US"/>
        </w:rPr>
      </w:pPr>
    </w:p>
    <w:p w:rsidR="000157C7" w:rsidP="1AE34594" w:rsidRDefault="000157C7" w14:paraId="7C651183" w14:textId="77777777">
      <w:pPr>
        <w:spacing w:line="360" w:lineRule="auto"/>
        <w:jc w:val="both"/>
        <w:rPr>
          <w:rFonts w:ascii="Times New Roman" w:hAnsi="Times New Roman" w:eastAsia="Times New Roman" w:cs="Times New Roman"/>
          <w:sz w:val="24"/>
          <w:szCs w:val="24"/>
          <w:lang w:val="en-US"/>
        </w:rPr>
      </w:pPr>
    </w:p>
    <w:p w:rsidR="000157C7" w:rsidP="1AE34594" w:rsidRDefault="000157C7" w14:paraId="434C50AB" w14:textId="77777777">
      <w:pPr>
        <w:spacing w:line="360" w:lineRule="auto"/>
        <w:jc w:val="both"/>
        <w:rPr>
          <w:rFonts w:ascii="Times New Roman" w:hAnsi="Times New Roman" w:eastAsia="Times New Roman" w:cs="Times New Roman"/>
          <w:sz w:val="24"/>
          <w:szCs w:val="24"/>
          <w:lang w:val="en-US"/>
        </w:rPr>
      </w:pPr>
    </w:p>
    <w:p w:rsidR="000157C7" w:rsidP="1AE34594" w:rsidRDefault="000157C7" w14:paraId="5C1C2CCC" w14:textId="77777777">
      <w:pPr>
        <w:spacing w:line="360" w:lineRule="auto"/>
        <w:jc w:val="both"/>
        <w:rPr>
          <w:rFonts w:ascii="Times New Roman" w:hAnsi="Times New Roman" w:eastAsia="Times New Roman" w:cs="Times New Roman"/>
          <w:sz w:val="24"/>
          <w:szCs w:val="24"/>
          <w:lang w:val="en-US"/>
        </w:rPr>
      </w:pPr>
    </w:p>
    <w:p w:rsidR="007B0EEE" w:rsidP="1AE34594" w:rsidRDefault="007B0EEE" w14:paraId="02CC610D" w14:textId="77777777">
      <w:pPr>
        <w:spacing w:line="360" w:lineRule="auto"/>
        <w:jc w:val="both"/>
        <w:rPr>
          <w:rFonts w:ascii="Times New Roman" w:hAnsi="Times New Roman" w:eastAsia="Times New Roman" w:cs="Times New Roman"/>
          <w:sz w:val="24"/>
          <w:szCs w:val="24"/>
          <w:lang w:val="en-US"/>
        </w:rPr>
      </w:pPr>
    </w:p>
    <w:p w:rsidR="007B0EEE" w:rsidP="1AE34594" w:rsidRDefault="007B0EEE" w14:paraId="12593F1C" w14:textId="77777777">
      <w:pPr>
        <w:spacing w:line="360" w:lineRule="auto"/>
        <w:jc w:val="both"/>
        <w:rPr>
          <w:rFonts w:ascii="Times New Roman" w:hAnsi="Times New Roman" w:eastAsia="Times New Roman" w:cs="Times New Roman"/>
          <w:sz w:val="24"/>
          <w:szCs w:val="24"/>
          <w:lang w:val="en-US"/>
        </w:rPr>
      </w:pPr>
    </w:p>
    <w:p w:rsidR="007B0EEE" w:rsidP="1AE34594" w:rsidRDefault="007B0EEE" w14:paraId="3E2A21FF" w14:textId="77777777">
      <w:pPr>
        <w:spacing w:line="360" w:lineRule="auto"/>
        <w:jc w:val="both"/>
        <w:rPr>
          <w:rFonts w:ascii="Times New Roman" w:hAnsi="Times New Roman" w:eastAsia="Times New Roman" w:cs="Times New Roman"/>
          <w:sz w:val="24"/>
          <w:szCs w:val="24"/>
          <w:lang w:val="en-US"/>
        </w:rPr>
      </w:pPr>
    </w:p>
    <w:p w:rsidR="007B0EEE" w:rsidP="1AE34594" w:rsidRDefault="007B0EEE" w14:paraId="17776A46" w14:textId="77777777">
      <w:pPr>
        <w:spacing w:line="360" w:lineRule="auto"/>
        <w:jc w:val="both"/>
        <w:rPr>
          <w:rFonts w:ascii="Times New Roman" w:hAnsi="Times New Roman" w:eastAsia="Times New Roman" w:cs="Times New Roman"/>
          <w:sz w:val="24"/>
          <w:szCs w:val="24"/>
          <w:lang w:val="en-US"/>
        </w:rPr>
      </w:pPr>
    </w:p>
    <w:p w:rsidR="007B0EEE" w:rsidP="1AE34594" w:rsidRDefault="007B0EEE" w14:paraId="11A32A3B" w14:textId="77777777">
      <w:pPr>
        <w:spacing w:line="360" w:lineRule="auto"/>
        <w:jc w:val="both"/>
        <w:rPr>
          <w:rFonts w:ascii="Times New Roman" w:hAnsi="Times New Roman" w:eastAsia="Times New Roman" w:cs="Times New Roman"/>
          <w:sz w:val="24"/>
          <w:szCs w:val="24"/>
          <w:lang w:val="en-US"/>
        </w:rPr>
      </w:pPr>
    </w:p>
    <w:p w:rsidR="007B0EEE" w:rsidP="1AE34594" w:rsidRDefault="007B0EEE" w14:paraId="49469C32" w14:textId="77777777">
      <w:pPr>
        <w:spacing w:line="360" w:lineRule="auto"/>
        <w:jc w:val="both"/>
        <w:rPr>
          <w:rFonts w:ascii="Times New Roman" w:hAnsi="Times New Roman" w:eastAsia="Times New Roman" w:cs="Times New Roman"/>
          <w:sz w:val="24"/>
          <w:szCs w:val="24"/>
          <w:lang w:val="en-US"/>
        </w:rPr>
      </w:pPr>
    </w:p>
    <w:p w:rsidRPr="00763B85" w:rsidR="007B0EEE" w:rsidP="1AE34594" w:rsidRDefault="007B0EEE" w14:paraId="0553DE12" w14:textId="77777777">
      <w:pPr>
        <w:spacing w:line="360" w:lineRule="auto"/>
        <w:jc w:val="both"/>
        <w:rPr>
          <w:rFonts w:ascii="Times New Roman" w:hAnsi="Times New Roman" w:eastAsia="Times New Roman" w:cs="Times New Roman"/>
          <w:sz w:val="24"/>
          <w:szCs w:val="24"/>
          <w:lang w:val="en-US"/>
        </w:rPr>
      </w:pPr>
    </w:p>
    <w:p w:rsidRPr="00763B85" w:rsidR="00AB47CA" w:rsidP="1AE34594" w:rsidRDefault="1AE34594" w14:paraId="6B517F79" w14:textId="77777777">
      <w:pPr>
        <w:spacing w:line="360" w:lineRule="auto"/>
        <w:jc w:val="both"/>
        <w:rPr>
          <w:rFonts w:ascii="Helvetica" w:hAnsi="Helvetica"/>
          <w:b/>
          <w:bCs/>
          <w:color w:val="606266"/>
          <w:lang w:val="en-US"/>
        </w:rPr>
      </w:pPr>
      <w:r w:rsidRPr="00763B85">
        <w:rPr>
          <w:rFonts w:ascii="Helvetica" w:hAnsi="Helvetica"/>
          <w:b/>
          <w:bCs/>
          <w:color w:val="606266"/>
          <w:lang w:val="en-US"/>
        </w:rPr>
        <w:t>-</w:t>
      </w:r>
      <w:proofErr w:type="spellStart"/>
      <w:proofErr w:type="gramStart"/>
      <w:r w:rsidRPr="00763B85">
        <w:rPr>
          <w:rFonts w:ascii="Helvetica" w:hAnsi="Helvetica"/>
          <w:b/>
          <w:bCs/>
          <w:color w:val="606266"/>
          <w:lang w:val="en-US"/>
        </w:rPr>
        <w:t>fFwuLquHdiGFfYhBV!N</w:t>
      </w:r>
      <w:proofErr w:type="spellEnd"/>
      <w:proofErr w:type="gramEnd"/>
    </w:p>
    <w:p w:rsidRPr="00763B85" w:rsidR="00AB47CA" w:rsidP="1AE34594" w:rsidRDefault="1AE34594" w14:paraId="3471FCE2" w14:textId="77777777">
      <w:pPr>
        <w:spacing w:line="360" w:lineRule="auto"/>
        <w:jc w:val="both"/>
        <w:rPr>
          <w:rFonts w:ascii="Helvetica" w:hAnsi="Helvetica"/>
          <w:b/>
          <w:bCs/>
          <w:color w:val="606266"/>
          <w:lang w:val="en-US"/>
        </w:rPr>
      </w:pPr>
      <w:r w:rsidRPr="00763B85">
        <w:rPr>
          <w:rFonts w:ascii="Helvetica" w:hAnsi="Helvetica"/>
          <w:b/>
          <w:bCs/>
          <w:color w:val="606266"/>
          <w:lang w:val="en-US"/>
        </w:rPr>
        <w:t>hVzYr0F3M-8MowRmYgwJ</w:t>
      </w:r>
    </w:p>
    <w:p w:rsidRPr="00763B85" w:rsidR="00AB47CA" w:rsidP="1AE34594" w:rsidRDefault="1AE34594" w14:paraId="4EF88537" w14:textId="5B4FA3D1">
      <w:pPr>
        <w:spacing w:line="360" w:lineRule="auto"/>
        <w:rPr>
          <w:rFonts w:ascii="MyriadPro-Semibold" w:hAnsi="MyriadPro-Semibold"/>
          <w:b/>
          <w:bCs/>
          <w:color w:val="000000" w:themeColor="text1"/>
          <w:sz w:val="20"/>
          <w:szCs w:val="20"/>
          <w:lang w:val="en-US"/>
        </w:rPr>
      </w:pPr>
      <w:r w:rsidRPr="00763B85">
        <w:rPr>
          <w:rFonts w:ascii="MyriadPro-Semibold" w:hAnsi="MyriadPro-Semibold"/>
          <w:b/>
          <w:bCs/>
          <w:color w:val="000000" w:themeColor="text1"/>
          <w:sz w:val="20"/>
          <w:szCs w:val="20"/>
          <w:lang w:val="en-US"/>
        </w:rPr>
        <w:t>John Ariza</w:t>
      </w:r>
      <w:r w:rsidRPr="00763B85">
        <w:rPr>
          <w:rFonts w:ascii="MyriadPro-Semibold" w:hAnsi="MyriadPro-Semibold"/>
          <w:b/>
          <w:bCs/>
          <w:color w:val="000000" w:themeColor="text1"/>
          <w:sz w:val="14"/>
          <w:szCs w:val="14"/>
          <w:lang w:val="en-US"/>
        </w:rPr>
        <w:t xml:space="preserve">1 </w:t>
      </w:r>
      <w:r w:rsidRPr="00763B85">
        <w:rPr>
          <w:rFonts w:ascii="MyriadPro-Semibold" w:hAnsi="MyriadPro-Semibold"/>
          <w:b/>
          <w:bCs/>
          <w:color w:val="000000" w:themeColor="text1"/>
          <w:sz w:val="20"/>
          <w:szCs w:val="20"/>
          <w:lang w:val="en-US"/>
        </w:rPr>
        <w:t>· Juan Pablo Saldarriaga</w:t>
      </w:r>
    </w:p>
    <w:p w:rsidR="00AB47CA" w:rsidP="1AE34594" w:rsidRDefault="1AE34594" w14:paraId="291C8BA9" w14:textId="78E5B686">
      <w:pPr>
        <w:spacing w:line="360" w:lineRule="auto"/>
        <w:rPr>
          <w:rFonts w:ascii="MyriadPro-SemiboldSemiCn" w:hAnsi="MyriadPro-SemiboldSemiCn"/>
          <w:b/>
          <w:bCs/>
          <w:color w:val="000000" w:themeColor="text1"/>
          <w:sz w:val="26"/>
          <w:szCs w:val="26"/>
        </w:rPr>
      </w:pPr>
      <w:r w:rsidRPr="00763B85">
        <w:rPr>
          <w:rFonts w:ascii="MyriadPro-SemiboldSemiCn" w:hAnsi="MyriadPro-SemiboldSemiCn"/>
          <w:b/>
          <w:bCs/>
          <w:color w:val="000000" w:themeColor="text1"/>
          <w:sz w:val="26"/>
          <w:szCs w:val="26"/>
          <w:lang w:val="en-US"/>
        </w:rPr>
        <w:t xml:space="preserve">Armed conflict and academic performance. </w:t>
      </w:r>
      <w:r w:rsidRPr="1AE34594">
        <w:rPr>
          <w:rFonts w:ascii="MyriadPro-SemiboldSemiCn" w:hAnsi="MyriadPro-SemiboldSemiCn"/>
          <w:b/>
          <w:bCs/>
          <w:color w:val="000000" w:themeColor="text1"/>
          <w:sz w:val="26"/>
          <w:szCs w:val="26"/>
        </w:rPr>
        <w:t xml:space="preserve">A spatial </w:t>
      </w:r>
      <w:proofErr w:type="spellStart"/>
      <w:r w:rsidRPr="1AE34594">
        <w:rPr>
          <w:rFonts w:ascii="MyriadPro-SemiboldSemiCn" w:hAnsi="MyriadPro-SemiboldSemiCn"/>
          <w:b/>
          <w:bCs/>
          <w:color w:val="000000" w:themeColor="text1"/>
          <w:sz w:val="26"/>
          <w:szCs w:val="26"/>
        </w:rPr>
        <w:t>approach</w:t>
      </w:r>
      <w:proofErr w:type="spellEnd"/>
      <w:r w:rsidRPr="1AE34594">
        <w:rPr>
          <w:rFonts w:ascii="MyriadPro-SemiboldSemiCn" w:hAnsi="MyriadPro-SemiboldSemiCn"/>
          <w:b/>
          <w:bCs/>
          <w:color w:val="000000" w:themeColor="text1"/>
          <w:sz w:val="26"/>
          <w:szCs w:val="26"/>
        </w:rPr>
        <w:t xml:space="preserve"> for Colombia</w:t>
      </w:r>
    </w:p>
    <w:sectPr w:rsidR="00AB47CA" w:rsidSect="00912D6A">
      <w:footerReference w:type="default" r:id="rId29"/>
      <w:pgSz w:w="11906" w:h="16838" w:orient="portrait"/>
      <w:pgMar w:top="1417" w:right="1417" w:bottom="1417" w:left="1417" w:header="708" w:footer="708" w:gutter="0"/>
      <w:pgNumType w:fmt="lowerRoman"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FM" w:author="Franck Arnold Junior Migone" w:date="2023-12-01T21:46:00Z" w:id="15">
    <w:p w:rsidR="002A2D2C" w:rsidP="000B33E7" w:rsidRDefault="002A2D2C" w14:paraId="2D740441" w14:textId="77777777">
      <w:pPr>
        <w:pStyle w:val="Commentaire"/>
      </w:pPr>
      <w:r>
        <w:rPr>
          <w:rStyle w:val="Marquedecommentaire"/>
        </w:rPr>
        <w:annotationRef/>
      </w:r>
      <w:r>
        <w:t>C'est pas assez bien décrit. Il faut préciser les questions de contrefactuel et etc.</w:t>
      </w:r>
    </w:p>
  </w:comment>
  <w:comment w:initials="FM" w:author="Franck Arnold Junior Migone" w:date="2023-12-01T21:47:00Z" w:id="18">
    <w:p w:rsidR="002A2D2C" w:rsidP="003074FA" w:rsidRDefault="002A2D2C" w14:paraId="3804A3E1" w14:textId="77777777">
      <w:pPr>
        <w:pStyle w:val="Commentaire"/>
      </w:pPr>
      <w:r>
        <w:rPr>
          <w:rStyle w:val="Marquedecommentaire"/>
        </w:rPr>
        <w:annotationRef/>
      </w:r>
      <w:r>
        <w:t>Il faut séparer la situation socioéconomique et le système éducatif.</w:t>
      </w:r>
    </w:p>
  </w:comment>
  <w:comment w:initials="FM" w:author="Franck Arnold Junior Migone" w:date="2023-12-01T21:50:00Z" w:id="38">
    <w:p w:rsidR="00C67452" w:rsidP="0046780D" w:rsidRDefault="00C67452" w14:paraId="467C2DCC" w14:textId="77777777">
      <w:pPr>
        <w:pStyle w:val="Commentaire"/>
      </w:pPr>
      <w:r>
        <w:rPr>
          <w:rStyle w:val="Marquedecommentaire"/>
        </w:rPr>
        <w:annotationRef/>
      </w:r>
      <w:r>
        <w:t>Définir ACLED</w:t>
      </w:r>
    </w:p>
  </w:comment>
  <w:comment w:initials="FM" w:author="Franck Arnold Junior Migone" w:date="2023-12-01T21:51:00Z" w:id="39">
    <w:p w:rsidR="0030597E" w:rsidP="007817AA" w:rsidRDefault="0030597E" w14:paraId="7BE041EF" w14:textId="77777777">
      <w:pPr>
        <w:pStyle w:val="Commentaire"/>
      </w:pPr>
      <w:r>
        <w:rPr>
          <w:rStyle w:val="Marquedecommentaire"/>
        </w:rPr>
        <w:annotationRef/>
      </w:r>
      <w:r>
        <w:t>Il faut décrire individuellement les variables de contrôless</w:t>
      </w:r>
    </w:p>
  </w:comment>
  <w:comment w:initials="FM" w:author="Franck Arnold Junior Migone" w:date="2023-12-01T21:51:00Z" w:id="40">
    <w:p w:rsidR="0030597E" w:rsidP="0049503A" w:rsidRDefault="0030597E" w14:paraId="37C0DFE1" w14:textId="77777777">
      <w:pPr>
        <w:pStyle w:val="Commentaire"/>
      </w:pPr>
      <w:r>
        <w:rPr>
          <w:rStyle w:val="Marquedecommentaire"/>
        </w:rPr>
        <w:annotationRef/>
      </w:r>
      <w:r>
        <w:t>On met le commentaire avant le tableau</w:t>
      </w:r>
    </w:p>
  </w:comment>
  <w:comment w:initials="FM" w:author="Franck Arnold Junior Migone" w:date="2023-12-01T21:44:00Z" w:id="42">
    <w:p w:rsidR="002503C2" w:rsidP="00554EA2" w:rsidRDefault="002503C2" w14:paraId="79F14E34" w14:textId="1249651F">
      <w:pPr>
        <w:pStyle w:val="Commentaire"/>
      </w:pPr>
      <w:r>
        <w:rPr>
          <w:rStyle w:val="Marquedecommentaire"/>
        </w:rPr>
        <w:annotationRef/>
      </w:r>
      <w:r>
        <w:t>Il faudra écrire correctement ceci</w:t>
      </w:r>
    </w:p>
  </w:comment>
  <w:comment w:initials="FM" w:author="Franck Arnold Junior Migone" w:date="2023-11-29T11:53:00Z" w:id="46">
    <w:p w:rsidR="0095799C" w:rsidRDefault="0095799C" w14:paraId="0A89E973" w14:textId="5A6A453C">
      <w:pPr>
        <w:pStyle w:val="Commentaire"/>
      </w:pPr>
      <w:r>
        <w:rPr>
          <w:rStyle w:val="Marquedecommentaire"/>
        </w:rPr>
        <w:annotationRef/>
      </w:r>
      <w:r>
        <w:t>Ecrire ça correctement.</w:t>
      </w:r>
    </w:p>
  </w:comment>
  <w:comment w:initials="FM" w:author="Franck Arnold Junior Migone" w:date="2023-11-29T11:54:00Z" w:id="164">
    <w:p w:rsidR="0095799C" w:rsidRDefault="0095799C" w14:paraId="3044F15E" w14:textId="77777777">
      <w:pPr>
        <w:pStyle w:val="Commentaire"/>
      </w:pPr>
      <w:r>
        <w:rPr>
          <w:rStyle w:val="Marquedecommentaire"/>
        </w:rPr>
        <w:annotationRef/>
      </w:r>
      <w:r>
        <w:t>Ecrire ça correctement.</w:t>
      </w:r>
    </w:p>
  </w:comment>
  <w:comment w:initials="FM" w:author="Franck Arnold Junior Migone" w:date="2023-12-01T20:38:00Z" w:id="166">
    <w:p w:rsidR="00BC2EF8" w:rsidP="00B62479" w:rsidRDefault="00BC2EF8" w14:paraId="4E54D90A" w14:textId="77777777">
      <w:pPr>
        <w:pStyle w:val="Commentaire"/>
      </w:pPr>
      <w:r>
        <w:rPr>
          <w:rStyle w:val="Marquedecommentaire"/>
        </w:rPr>
        <w:annotationRef/>
      </w:r>
      <w:r>
        <w:t>Il faut ajouter la version détaillée en annexe</w:t>
      </w:r>
    </w:p>
  </w:comment>
  <w:comment w:initials="FM" w:author="Franck Arnold Junior Migone" w:date="2023-12-01T20:36:00Z" w:id="167">
    <w:p w:rsidR="00BC2EF8" w:rsidP="00802727" w:rsidRDefault="00BC2EF8" w14:paraId="11B5B8EF" w14:textId="73B6A27B">
      <w:pPr>
        <w:pStyle w:val="Commentaire"/>
      </w:pPr>
      <w:r>
        <w:rPr>
          <w:rStyle w:val="Marquedecommentaire"/>
        </w:rPr>
        <w:annotationRef/>
      </w:r>
      <w:r>
        <w:t>J'ai pas compris ce tableau</w:t>
      </w:r>
    </w:p>
  </w:comment>
  <w:comment w:initials="FM" w:author="Franck Arnold Junior Migone" w:date="2023-12-01T20:37:00Z" w:id="168">
    <w:p w:rsidR="00BC2EF8" w:rsidP="00383D3A" w:rsidRDefault="00BC2EF8" w14:paraId="73F64D6B" w14:textId="77777777">
      <w:pPr>
        <w:pStyle w:val="Commentaire"/>
      </w:pPr>
      <w:r>
        <w:rPr>
          <w:rStyle w:val="Marquedecommentaire"/>
        </w:rPr>
        <w:annotationRef/>
      </w:r>
      <w:r>
        <w:t>Tu peux mettre les MCOs ici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740441" w15:done="0"/>
  <w15:commentEx w15:paraId="3804A3E1" w15:done="0"/>
  <w15:commentEx w15:paraId="467C2DCC" w15:done="0"/>
  <w15:commentEx w15:paraId="7BE041EF" w15:done="0"/>
  <w15:commentEx w15:paraId="37C0DFE1" w15:done="0"/>
  <w15:commentEx w15:paraId="79F14E34" w15:done="0"/>
  <w15:commentEx w15:paraId="0A89E973" w15:done="0"/>
  <w15:commentEx w15:paraId="3044F15E" w15:done="0"/>
  <w15:commentEx w15:paraId="4E54D90A" w15:done="0"/>
  <w15:commentEx w15:paraId="11B5B8EF" w15:done="0"/>
  <w15:commentEx w15:paraId="73F64D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5B673B" w16cex:dateUtc="2023-12-01T21:46:00Z"/>
  <w16cex:commentExtensible w16cex:durableId="7DDC966D" w16cex:dateUtc="2023-12-01T21:47:00Z"/>
  <w16cex:commentExtensible w16cex:durableId="799154B3" w16cex:dateUtc="2023-12-01T21:50:00Z"/>
  <w16cex:commentExtensible w16cex:durableId="176F2D6C" w16cex:dateUtc="2023-12-01T21:51:00Z"/>
  <w16cex:commentExtensible w16cex:durableId="5BC75B69" w16cex:dateUtc="2023-12-01T21:51:00Z"/>
  <w16cex:commentExtensible w16cex:durableId="256107E1" w16cex:dateUtc="2023-12-01T21:44:00Z"/>
  <w16cex:commentExtensible w16cex:durableId="1068F56D" w16cex:dateUtc="2023-11-29T11:53:00Z"/>
  <w16cex:commentExtensible w16cex:durableId="1CBA8B2E" w16cex:dateUtc="2023-11-29T11:54:00Z"/>
  <w16cex:commentExtensible w16cex:durableId="6942B6AB" w16cex:dateUtc="2023-12-01T20:38:00Z"/>
  <w16cex:commentExtensible w16cex:durableId="0F1576D2" w16cex:dateUtc="2023-12-01T20:36:00Z"/>
  <w16cex:commentExtensible w16cex:durableId="2CC3FEDB" w16cex:dateUtc="2023-12-0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740441" w16cid:durableId="3E5B673B"/>
  <w16cid:commentId w16cid:paraId="3804A3E1" w16cid:durableId="7DDC966D"/>
  <w16cid:commentId w16cid:paraId="467C2DCC" w16cid:durableId="799154B3"/>
  <w16cid:commentId w16cid:paraId="7BE041EF" w16cid:durableId="176F2D6C"/>
  <w16cid:commentId w16cid:paraId="37C0DFE1" w16cid:durableId="5BC75B69"/>
  <w16cid:commentId w16cid:paraId="79F14E34" w16cid:durableId="256107E1"/>
  <w16cid:commentId w16cid:paraId="0A89E973" w16cid:durableId="1068F56D"/>
  <w16cid:commentId w16cid:paraId="3044F15E" w16cid:durableId="1CBA8B2E"/>
  <w16cid:commentId w16cid:paraId="4E54D90A" w16cid:durableId="6942B6AB"/>
  <w16cid:commentId w16cid:paraId="11B5B8EF" w16cid:durableId="0F1576D2"/>
  <w16cid:commentId w16cid:paraId="73F64D6B" w16cid:durableId="2CC3FE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6A7C" w:rsidP="0095673E" w:rsidRDefault="00746A7C" w14:paraId="1006D586" w14:textId="77777777">
      <w:pPr>
        <w:spacing w:after="0" w:line="240" w:lineRule="auto"/>
      </w:pPr>
      <w:r>
        <w:separator/>
      </w:r>
    </w:p>
  </w:endnote>
  <w:endnote w:type="continuationSeparator" w:id="0">
    <w:p w:rsidR="00746A7C" w:rsidP="0095673E" w:rsidRDefault="00746A7C" w14:paraId="61B3B965" w14:textId="77777777">
      <w:pPr>
        <w:spacing w:after="0" w:line="240" w:lineRule="auto"/>
      </w:pPr>
      <w:r>
        <w:continuationSeparator/>
      </w:r>
    </w:p>
  </w:endnote>
  <w:endnote w:type="continuationNotice" w:id="1">
    <w:p w:rsidR="00746A7C" w:rsidRDefault="00746A7C" w14:paraId="0D8984D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MR10">
    <w:altName w:val="Cambria"/>
    <w:panose1 w:val="00000000000000000000"/>
    <w:charset w:val="00"/>
    <w:family w:val="roman"/>
    <w:notTrueType/>
    <w:pitch w:val="default"/>
  </w:font>
  <w:font w:name="ArialNarrow-Italic">
    <w:altName w:val="Arial"/>
    <w:panose1 w:val="00000000000000000000"/>
    <w:charset w:val="00"/>
    <w:family w:val="roman"/>
    <w:notTrueType/>
    <w:pitch w:val="default"/>
  </w:font>
  <w:font w:name="CMMI8">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MyriadPro-Semibold">
    <w:altName w:val="Cambria"/>
    <w:panose1 w:val="00000000000000000000"/>
    <w:charset w:val="00"/>
    <w:family w:val="roman"/>
    <w:notTrueType/>
    <w:pitch w:val="default"/>
  </w:font>
  <w:font w:name="MyriadPro-SemiboldSemiC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079948"/>
      <w:docPartObj>
        <w:docPartGallery w:val="Page Numbers (Bottom of Page)"/>
        <w:docPartUnique/>
      </w:docPartObj>
    </w:sdtPr>
    <w:sdtContent>
      <w:p w:rsidR="00392E32" w:rsidRDefault="00000000" w14:paraId="16A932C1" w14:textId="4E38E516">
        <w:pPr>
          <w:pStyle w:val="Pieddepage"/>
          <w:jc w:val="right"/>
        </w:pPr>
      </w:p>
    </w:sdtContent>
  </w:sdt>
  <w:p w:rsidR="00CB1103" w:rsidRDefault="00CB1103" w14:paraId="353006FE" w14:textId="777777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233517"/>
      <w:docPartObj>
        <w:docPartGallery w:val="Page Numbers (Bottom of Page)"/>
        <w:docPartUnique/>
      </w:docPartObj>
    </w:sdtPr>
    <w:sdtContent>
      <w:p w:rsidR="00392E32" w:rsidRDefault="00392E32" w14:paraId="2F4B62BD" w14:textId="721F16F8">
        <w:pPr>
          <w:pStyle w:val="Pieddepage"/>
          <w:jc w:val="right"/>
        </w:pPr>
        <w:r>
          <w:fldChar w:fldCharType="begin"/>
        </w:r>
        <w:r>
          <w:instrText>PAGE   \* MERGEFORMAT</w:instrText>
        </w:r>
        <w:r>
          <w:fldChar w:fldCharType="separate"/>
        </w:r>
        <w:r>
          <w:t>2</w:t>
        </w:r>
        <w:r>
          <w:fldChar w:fldCharType="end"/>
        </w:r>
      </w:p>
    </w:sdtContent>
  </w:sdt>
  <w:p w:rsidR="00A36986" w:rsidRDefault="00A36986" w14:paraId="111900F6" w14:textId="7777777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930052"/>
      <w:docPartObj>
        <w:docPartGallery w:val="Page Numbers (Bottom of Page)"/>
        <w:docPartUnique/>
      </w:docPartObj>
    </w:sdtPr>
    <w:sdtContent>
      <w:p w:rsidR="00912D6A" w:rsidRDefault="00912D6A" w14:paraId="5DF9D278" w14:textId="77777777">
        <w:pPr>
          <w:pStyle w:val="Pieddepage"/>
          <w:jc w:val="right"/>
        </w:pPr>
        <w:r>
          <w:fldChar w:fldCharType="begin"/>
        </w:r>
        <w:r>
          <w:instrText>PAGE   \* MERGEFORMAT</w:instrText>
        </w:r>
        <w:r>
          <w:fldChar w:fldCharType="separate"/>
        </w:r>
        <w:r>
          <w:t>2</w:t>
        </w:r>
        <w:r>
          <w:fldChar w:fldCharType="end"/>
        </w:r>
      </w:p>
    </w:sdtContent>
  </w:sdt>
  <w:p w:rsidR="00912D6A" w:rsidRDefault="00912D6A" w14:paraId="540C1BC3"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6A7C" w:rsidP="0095673E" w:rsidRDefault="00746A7C" w14:paraId="70856191" w14:textId="77777777">
      <w:pPr>
        <w:spacing w:after="0" w:line="240" w:lineRule="auto"/>
      </w:pPr>
      <w:r>
        <w:separator/>
      </w:r>
    </w:p>
  </w:footnote>
  <w:footnote w:type="continuationSeparator" w:id="0">
    <w:p w:rsidR="00746A7C" w:rsidP="0095673E" w:rsidRDefault="00746A7C" w14:paraId="4D14D7A0" w14:textId="77777777">
      <w:pPr>
        <w:spacing w:after="0" w:line="240" w:lineRule="auto"/>
      </w:pPr>
      <w:r>
        <w:continuationSeparator/>
      </w:r>
    </w:p>
  </w:footnote>
  <w:footnote w:type="continuationNotice" w:id="1">
    <w:p w:rsidR="00746A7C" w:rsidRDefault="00746A7C" w14:paraId="4060E6E0" w14:textId="77777777">
      <w:pPr>
        <w:spacing w:after="0" w:line="240" w:lineRule="auto"/>
      </w:pPr>
    </w:p>
  </w:footnote>
  <w:footnote w:id="2">
    <w:p w:rsidR="1AE34594" w:rsidP="1AE34594" w:rsidRDefault="1AE34594" w14:paraId="6B1FB884" w14:textId="6199DFB2">
      <w:pPr>
        <w:pStyle w:val="Notedebasdepage"/>
      </w:pPr>
      <w:r w:rsidRPr="1AE34594">
        <w:rPr>
          <w:rStyle w:val="Appelnotedebasdep"/>
          <w:rFonts w:ascii="Calibri" w:hAnsi="Calibri" w:eastAsia="Calibri" w:cs="Calibri"/>
        </w:rPr>
        <w:footnoteRef/>
      </w:r>
      <w:r w:rsidRPr="1AE34594">
        <w:rPr>
          <w:rFonts w:ascii="Calibri" w:hAnsi="Calibri" w:eastAsia="Calibri" w:cs="Calibri"/>
        </w:rPr>
        <w:t xml:space="preserve"> La théorie du capital humain avec Barro (1990), Becker (1993)</w:t>
      </w:r>
    </w:p>
  </w:footnote>
  <w:footnote w:id="3">
    <w:p w:rsidRPr="00D30ABF" w:rsidR="00CB1103" w:rsidP="00B50D3D" w:rsidRDefault="00CB1103" w14:paraId="71678793" w14:textId="77777777">
      <w:pPr>
        <w:spacing w:line="360" w:lineRule="auto"/>
        <w:jc w:val="both"/>
        <w:rPr>
          <w:rFonts w:ascii="Times New Roman" w:hAnsi="Times New Roman" w:cs="Times New Roman"/>
          <w:b/>
          <w:bCs/>
          <w:sz w:val="24"/>
          <w:szCs w:val="24"/>
        </w:rPr>
      </w:pPr>
      <w:r>
        <w:rPr>
          <w:rStyle w:val="Appelnotedebasdep"/>
        </w:rPr>
        <w:footnoteRef/>
      </w:r>
      <w:r>
        <w:t xml:space="preserve"> </w:t>
      </w:r>
      <w:hyperlink w:history="1" r:id="rId1">
        <w:r w:rsidRPr="002A7763">
          <w:rPr>
            <w:rStyle w:val="Lienhypertexte"/>
            <w:rFonts w:ascii="Times New Roman" w:hAnsi="Times New Roman" w:cs="Times New Roman"/>
            <w:b/>
            <w:bCs/>
            <w:sz w:val="24"/>
            <w:szCs w:val="24"/>
          </w:rPr>
          <w:t>https://countrymeters.info/fr/Mali</w:t>
        </w:r>
      </w:hyperlink>
      <w:r>
        <w:rPr>
          <w:rFonts w:ascii="Times New Roman" w:hAnsi="Times New Roman" w:cs="Times New Roman"/>
          <w:b/>
          <w:bCs/>
          <w:sz w:val="24"/>
          <w:szCs w:val="24"/>
        </w:rPr>
        <w:t xml:space="preserve"> </w:t>
      </w:r>
    </w:p>
  </w:footnote>
  <w:footnote w:id="4">
    <w:p w:rsidR="00CB1103" w:rsidP="00B50D3D" w:rsidRDefault="00CB1103" w14:paraId="2BC907E4" w14:textId="77777777">
      <w:pPr>
        <w:pStyle w:val="Notedebasdepage"/>
      </w:pPr>
      <w:r>
        <w:rPr>
          <w:rStyle w:val="Appelnotedebasdep"/>
        </w:rPr>
        <w:footnoteRef/>
      </w:r>
      <w:r>
        <w:t xml:space="preserve"> Les données sont issues de la base WDI (2020). Les données du chômage sont celles des estimations de ILOSTAT et non de l’Institut National de Statistique du Mali.</w:t>
      </w:r>
    </w:p>
  </w:footnote>
  <w:footnote w:id="5">
    <w:p w:rsidR="00CB1103" w:rsidP="001C17FC" w:rsidRDefault="00CB1103" w14:paraId="5A408879" w14:textId="77777777">
      <w:pPr>
        <w:pStyle w:val="Notedebasdepage"/>
      </w:pPr>
      <w:r>
        <w:rPr>
          <w:rStyle w:val="Appelnotedebasdep"/>
        </w:rPr>
        <w:footnoteRef/>
      </w:r>
      <w:r>
        <w:t xml:space="preserve"> Patrick Gonin, Nathalie </w:t>
      </w:r>
      <w:proofErr w:type="spellStart"/>
      <w:r>
        <w:t>Kotlok</w:t>
      </w:r>
      <w:proofErr w:type="spellEnd"/>
      <w:r>
        <w:t xml:space="preserve"> et Marc-Antoine Pérouse de </w:t>
      </w:r>
      <w:proofErr w:type="spellStart"/>
      <w:r>
        <w:t>Montclos</w:t>
      </w:r>
      <w:proofErr w:type="spellEnd"/>
      <w:r>
        <w:t xml:space="preserve">, </w:t>
      </w:r>
      <w:r w:rsidRPr="002D027E">
        <w:rPr>
          <w:b/>
          <w:bCs/>
          <w:i/>
          <w:iCs/>
        </w:rPr>
        <w:t>la tragédie malienne</w:t>
      </w:r>
      <w:r>
        <w:t>, Vendémiaire Editions, 2013, pages 57-77</w:t>
      </w:r>
    </w:p>
    <w:p w:rsidR="00CB1103" w:rsidP="001C17FC" w:rsidRDefault="00CB1103" w14:paraId="78C07134" w14:textId="77777777">
      <w:pPr>
        <w:pStyle w:val="Notedebasdepage"/>
      </w:pPr>
    </w:p>
  </w:footnote>
  <w:footnote w:id="6">
    <w:p w:rsidR="00CB1103" w:rsidP="001C17FC" w:rsidRDefault="00CB1103" w14:paraId="09C3E3A3" w14:textId="77777777">
      <w:pPr>
        <w:pStyle w:val="Notedebasdepage"/>
      </w:pPr>
      <w:r>
        <w:rPr>
          <w:rStyle w:val="Appelnotedebasdep"/>
        </w:rPr>
        <w:footnoteRef/>
      </w:r>
      <w:r>
        <w:t xml:space="preserve"> </w:t>
      </w:r>
      <w:proofErr w:type="spellStart"/>
      <w:r>
        <w:t>Tessit</w:t>
      </w:r>
      <w:proofErr w:type="spellEnd"/>
      <w:r>
        <w:t xml:space="preserve"> est une localité située dans le nord-Est du Mali, dans la région dite des trois frontières (Burkina-Faso, Niger), théâtre de nombreuses attaques djihadistes. Les autorités maliennes enregistrent la perte de 42 soldats au 11 Août 2022.</w:t>
      </w:r>
    </w:p>
  </w:footnote>
  <w:footnote w:id="7">
    <w:p w:rsidRPr="0050287F" w:rsidR="00CB1103" w:rsidP="001C17FC" w:rsidRDefault="00CB1103" w14:paraId="3B008E8D" w14:textId="77777777">
      <w:pPr>
        <w:spacing w:line="360" w:lineRule="auto"/>
        <w:jc w:val="both"/>
        <w:rPr>
          <w:rFonts w:ascii="Times New Roman" w:hAnsi="Times New Roman" w:cs="Times New Roman"/>
          <w:sz w:val="24"/>
          <w:szCs w:val="24"/>
        </w:rPr>
      </w:pPr>
      <w:r>
        <w:rPr>
          <w:rStyle w:val="Appelnotedebasdep"/>
        </w:rPr>
        <w:footnoteRef/>
      </w:r>
      <w:r>
        <w:t xml:space="preserve"> </w:t>
      </w:r>
      <w:hyperlink w:history="1" r:id="rId2">
        <w:r w:rsidRPr="00BD50C7">
          <w:rPr>
            <w:rStyle w:val="Lienhypertexte"/>
            <w:rFonts w:ascii="Times New Roman" w:hAnsi="Times New Roman" w:cs="Times New Roman"/>
            <w:sz w:val="24"/>
            <w:szCs w:val="24"/>
          </w:rPr>
          <w:t>https://www.bbc.com/afrique/region-53833109</w:t>
        </w:r>
      </w:hyperlink>
      <w:r>
        <w:rPr>
          <w:rFonts w:ascii="Times New Roman" w:hAnsi="Times New Roman" w:cs="Times New Roman"/>
          <w:sz w:val="24"/>
          <w:szCs w:val="24"/>
        </w:rPr>
        <w:t xml:space="preserve"> (consulté le 17/08/2023, 13h24)</w:t>
      </w:r>
    </w:p>
    <w:p w:rsidR="00CB1103" w:rsidP="001C17FC" w:rsidRDefault="00CB1103" w14:paraId="1F6982C1" w14:textId="77777777">
      <w:pPr>
        <w:pStyle w:val="Notedebasdepage"/>
      </w:pPr>
    </w:p>
  </w:footnote>
  <w:footnote w:id="8">
    <w:p w:rsidR="00F65C44" w:rsidP="00F65C44" w:rsidRDefault="00F65C44" w14:paraId="5482FA48" w14:textId="77777777">
      <w:pPr>
        <w:pStyle w:val="Notedebasdepage"/>
      </w:pPr>
      <w:r>
        <w:rPr>
          <w:rStyle w:val="Appelnotedebasdep"/>
        </w:rPr>
        <w:footnoteRef/>
      </w:r>
      <w:r>
        <w:t xml:space="preserve"> Pour plus d’information, nous vous conseillons vivement de lire : Fougère et Jacquemet (2019). Causal </w:t>
      </w:r>
      <w:proofErr w:type="spellStart"/>
      <w:r>
        <w:t>Inference</w:t>
      </w:r>
      <w:proofErr w:type="spellEnd"/>
      <w:r>
        <w:t xml:space="preserve"> and Impact Evaluation</w:t>
      </w:r>
    </w:p>
  </w:footnote>
  <w:footnote w:id="9">
    <w:p w:rsidR="1AE34594" w:rsidP="1AE34594" w:rsidRDefault="1AE34594" w14:paraId="3CFA3699" w14:textId="1458A2EF">
      <w:pPr>
        <w:pStyle w:val="Notedebasdepage"/>
      </w:pPr>
      <w:r w:rsidRPr="1AE34594">
        <w:rPr>
          <w:rStyle w:val="Appelnotedebasdep"/>
        </w:rPr>
        <w:footnoteRef/>
      </w:r>
      <w:r>
        <w:t xml:space="preserve"> Une intifada est un terme arabe désignant en général une révolte contre un oppresseur, un ennemi étranger. Il renvoie en particulier aux mouvements de protestations contre l’occupation des territoires palestiniens (Bande de Gaza et Cisjordanie) par l’armée Israélienne.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E32" w:rsidRDefault="00392E32" w14:paraId="6BABF80F" w14:textId="0F834FA6">
    <w:pPr>
      <w:pStyle w:val="En-tte"/>
      <w:jc w:val="right"/>
    </w:pPr>
  </w:p>
  <w:p w:rsidR="00392E32" w:rsidRDefault="00392E32" w14:paraId="19C22EEA" w14:textId="777777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E32" w:rsidRDefault="00392E32" w14:paraId="650C4557" w14:textId="77777777">
    <w:pPr>
      <w:pStyle w:val="En-tte"/>
      <w:jc w:val="right"/>
    </w:pPr>
  </w:p>
  <w:p w:rsidR="00392E32" w:rsidP="00392E32" w:rsidRDefault="00392E32" w14:paraId="22CD0BD3" w14:textId="22B6E6D3">
    <w:pPr>
      <w:pStyle w:val="En-tte"/>
      <w:tabs>
        <w:tab w:val="clear" w:pos="4536"/>
        <w:tab w:val="clear" w:pos="9072"/>
        <w:tab w:val="left" w:pos="6805"/>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E32" w:rsidRDefault="00392E32" w14:paraId="30DB9F79" w14:textId="77777777">
    <w:pPr>
      <w:pStyle w:val="En-tte"/>
      <w:jc w:val="right"/>
    </w:pPr>
  </w:p>
  <w:p w:rsidR="00392E32" w:rsidP="00392E32" w:rsidRDefault="00392E32" w14:paraId="7481AE89" w14:textId="77777777">
    <w:pPr>
      <w:pStyle w:val="En-tte"/>
      <w:tabs>
        <w:tab w:val="clear" w:pos="4536"/>
        <w:tab w:val="clear" w:pos="9072"/>
        <w:tab w:val="left" w:pos="6805"/>
      </w:tabs>
    </w:pPr>
    <w:r>
      <w:tab/>
    </w:r>
  </w:p>
</w:hdr>
</file>

<file path=word/intelligence2.xml><?xml version="1.0" encoding="utf-8"?>
<int2:intelligence xmlns:int2="http://schemas.microsoft.com/office/intelligence/2020/intelligence" xmlns:oel="http://schemas.microsoft.com/office/2019/extlst">
  <int2:observations>
    <int2:textHash int2:hashCode="PUnGpJ6vLEL0M/" int2:id="0ucWXM0p">
      <int2:state int2:value="Rejected" int2:type="AugLoop_Text_Critique"/>
    </int2:textHash>
    <int2:textHash int2:hashCode="T4jUHpYHwhw7O3" int2:id="24G836aY">
      <int2:state int2:value="Rejected" int2:type="AugLoop_Text_Critique"/>
    </int2:textHash>
    <int2:textHash int2:hashCode="GUViuXsCrBkFKK" int2:id="2ZaRueK3">
      <int2:state int2:value="Rejected" int2:type="AugLoop_Text_Critique"/>
    </int2:textHash>
    <int2:textHash int2:hashCode="7MutZGa9nOtGPp" int2:id="3NzstVPW">
      <int2:state int2:value="Rejected" int2:type="AugLoop_Text_Critique"/>
    </int2:textHash>
    <int2:textHash int2:hashCode="bQt/7xm7uQ3sHI" int2:id="4QnqJ82i">
      <int2:state int2:value="Rejected" int2:type="AugLoop_Text_Critique"/>
    </int2:textHash>
    <int2:textHash int2:hashCode="QLRshV5mTNTIIw" int2:id="4juUhKzX">
      <int2:state int2:value="Rejected" int2:type="AugLoop_Text_Critique"/>
    </int2:textHash>
    <int2:textHash int2:hashCode="q4bNyDB86Z83M8" int2:id="5mBiIG3N">
      <int2:state int2:value="Rejected" int2:type="AugLoop_Text_Critique"/>
    </int2:textHash>
    <int2:textHash int2:hashCode="Cx6Vz9l3UZGnIk" int2:id="6nQ488BM">
      <int2:state int2:value="Rejected" int2:type="AugLoop_Text_Critique"/>
    </int2:textHash>
    <int2:textHash int2:hashCode="qEGyJspyVPH07L" int2:id="7HHTdD0l">
      <int2:state int2:value="Rejected" int2:type="AugLoop_Text_Critique"/>
    </int2:textHash>
    <int2:textHash int2:hashCode="fqp1kk1GWIVvgd" int2:id="87TQVT01">
      <int2:state int2:value="Rejected" int2:type="AugLoop_Text_Critique"/>
    </int2:textHash>
    <int2:textHash int2:hashCode="pDMh+KhScs3lr3" int2:id="8d8R6JPT">
      <int2:state int2:value="Rejected" int2:type="AugLoop_Text_Critique"/>
    </int2:textHash>
    <int2:textHash int2:hashCode="tLPgoniYi8FfKR" int2:id="AG0oB842">
      <int2:state int2:value="Rejected" int2:type="AugLoop_Text_Critique"/>
    </int2:textHash>
    <int2:textHash int2:hashCode="e+wxikHVTa8H9/" int2:id="AcMvs3aL">
      <int2:state int2:value="Rejected" int2:type="AugLoop_Text_Critique"/>
    </int2:textHash>
    <int2:textHash int2:hashCode="Gq4yq09mlwUx1h" int2:id="AkRo8eI6">
      <int2:state int2:value="Rejected" int2:type="AugLoop_Text_Critique"/>
    </int2:textHash>
    <int2:textHash int2:hashCode="ZV+DvnUS5bWzuk" int2:id="EQPjrIbH">
      <int2:state int2:value="Rejected" int2:type="AugLoop_Text_Critique"/>
    </int2:textHash>
    <int2:textHash int2:hashCode="cMiQaZfFWku8vh" int2:id="HY0SNbvU">
      <int2:state int2:value="Rejected" int2:type="AugLoop_Text_Critique"/>
    </int2:textHash>
    <int2:textHash int2:hashCode="kLQyPVNrC9h/2H" int2:id="HwowIhgt">
      <int2:state int2:value="Rejected" int2:type="AugLoop_Text_Critique"/>
    </int2:textHash>
    <int2:textHash int2:hashCode="Ry6lT/Qw+LR9k9" int2:id="IjKrh87q">
      <int2:state int2:value="Rejected" int2:type="AugLoop_Text_Critique"/>
    </int2:textHash>
    <int2:textHash int2:hashCode="SyFsT0ujJn+FZ7" int2:id="JL9KKmvC">
      <int2:state int2:value="Rejected" int2:type="AugLoop_Text_Critique"/>
    </int2:textHash>
    <int2:textHash int2:hashCode="vtINZDiTPc9cLm" int2:id="KCIZqycj">
      <int2:state int2:value="Rejected" int2:type="AugLoop_Text_Critique"/>
    </int2:textHash>
    <int2:textHash int2:hashCode="3XN0QlTz9BIIZg" int2:id="KN9DI1U3">
      <int2:state int2:value="Rejected" int2:type="AugLoop_Text_Critique"/>
    </int2:textHash>
    <int2:textHash int2:hashCode="I/TUfJJayX0kIZ" int2:id="KrVtyXPg">
      <int2:state int2:value="Rejected" int2:type="AugLoop_Text_Critique"/>
    </int2:textHash>
    <int2:textHash int2:hashCode="Vanb94ObxtAPZq" int2:id="LgawoJRH">
      <int2:state int2:value="Rejected" int2:type="AugLoop_Text_Critique"/>
    </int2:textHash>
    <int2:textHash int2:hashCode="DSILvMM505mdBG" int2:id="MiUjGUt6">
      <int2:state int2:value="Rejected" int2:type="AugLoop_Text_Critique"/>
    </int2:textHash>
    <int2:textHash int2:hashCode="IgtrFSYE8wYK6z" int2:id="PAL7tRXR">
      <int2:state int2:value="Rejected" int2:type="AugLoop_Text_Critique"/>
    </int2:textHash>
    <int2:textHash int2:hashCode="kNYEk6xT+AUNFj" int2:id="PXdbwVcO">
      <int2:state int2:value="Rejected" int2:type="AugLoop_Text_Critique"/>
    </int2:textHash>
    <int2:textHash int2:hashCode="RVFsAjENYoYZSg" int2:id="Q3ysEvuy">
      <int2:state int2:value="Rejected" int2:type="AugLoop_Text_Critique"/>
    </int2:textHash>
    <int2:textHash int2:hashCode="GpJSATiR/tffXv" int2:id="RbK06q65">
      <int2:state int2:value="Rejected" int2:type="AugLoop_Text_Critique"/>
    </int2:textHash>
    <int2:textHash int2:hashCode="Y/j3VvVEzGFMfx" int2:id="TJzjIOd6">
      <int2:state int2:value="Rejected" int2:type="AugLoop_Text_Critique"/>
    </int2:textHash>
    <int2:textHash int2:hashCode="C3xS3kU/Yd4Ivn" int2:id="WVW8UqVI">
      <int2:state int2:value="Rejected" int2:type="AugLoop_Text_Critique"/>
    </int2:textHash>
    <int2:textHash int2:hashCode="ac4W1A1u4sqocS" int2:id="XCN5DPEJ">
      <int2:state int2:value="Rejected" int2:type="AugLoop_Text_Critique"/>
    </int2:textHash>
    <int2:textHash int2:hashCode="e8VVmR26tBqhmP" int2:id="ZNJQKIl2">
      <int2:state int2:value="Rejected" int2:type="AugLoop_Text_Critique"/>
    </int2:textHash>
    <int2:textHash int2:hashCode="9R/9FvyswzlE5Z" int2:id="aq2fpH6F">
      <int2:state int2:value="Rejected" int2:type="AugLoop_Text_Critique"/>
    </int2:textHash>
    <int2:textHash int2:hashCode="e3W0l6QP7GSo66" int2:id="bGwXRLWu">
      <int2:state int2:value="Rejected" int2:type="AugLoop_Text_Critique"/>
    </int2:textHash>
    <int2:textHash int2:hashCode="JKXI6JVjfd9hwZ" int2:id="cFuNawid">
      <int2:state int2:value="Rejected" int2:type="AugLoop_Text_Critique"/>
    </int2:textHash>
    <int2:textHash int2:hashCode="DrrAugWxrV5Ir0" int2:id="elV63CsP">
      <int2:state int2:value="Rejected" int2:type="AugLoop_Text_Critique"/>
    </int2:textHash>
    <int2:textHash int2:hashCode="BJ+W4D+/85vWZL" int2:id="evSkVQZA">
      <int2:state int2:value="Rejected" int2:type="AugLoop_Text_Critique"/>
    </int2:textHash>
    <int2:textHash int2:hashCode="dF3mA4WFpRX80X" int2:id="f8DcgoZm">
      <int2:state int2:value="Rejected" int2:type="AugLoop_Text_Critique"/>
    </int2:textHash>
    <int2:textHash int2:hashCode="Wj/l0+p4CDmlTs" int2:id="fIFDDlqJ">
      <int2:state int2:value="Rejected" int2:type="AugLoop_Text_Critique"/>
    </int2:textHash>
    <int2:textHash int2:hashCode="g2SVIceYC+aHMz" int2:id="gMlPFVdf">
      <int2:state int2:value="Rejected" int2:type="AugLoop_Text_Critique"/>
    </int2:textHash>
    <int2:textHash int2:hashCode="G2BpcCbyro7Di7" int2:id="h77M7b48">
      <int2:state int2:value="Rejected" int2:type="AugLoop_Text_Critique"/>
    </int2:textHash>
    <int2:textHash int2:hashCode="5gBhBPOCwJXNZs" int2:id="jhSpJp7h">
      <int2:state int2:value="Rejected" int2:type="AugLoop_Text_Critique"/>
    </int2:textHash>
    <int2:textHash int2:hashCode="yXn57afJ58qQlY" int2:id="kB6YyaYA">
      <int2:state int2:value="Rejected" int2:type="AugLoop_Text_Critique"/>
    </int2:textHash>
    <int2:textHash int2:hashCode="btPUE3xAJCFzBe" int2:id="kr1tpNm4">
      <int2:state int2:value="Rejected" int2:type="AugLoop_Text_Critique"/>
    </int2:textHash>
    <int2:textHash int2:hashCode="YeYrIToaVvdpWE" int2:id="kzdo9MIh">
      <int2:state int2:value="Rejected" int2:type="AugLoop_Text_Critique"/>
    </int2:textHash>
    <int2:textHash int2:hashCode="enYDcxHXz4jZCb" int2:id="l0GM1awj">
      <int2:state int2:value="Rejected" int2:type="AugLoop_Text_Critique"/>
    </int2:textHash>
    <int2:textHash int2:hashCode="SNU8biIZK7qv9D" int2:id="laKUiGaC">
      <int2:state int2:value="Rejected" int2:type="AugLoop_Text_Critique"/>
    </int2:textHash>
    <int2:textHash int2:hashCode="Ani+8mZkdOsoK2" int2:id="mKCFJPBZ">
      <int2:state int2:value="Rejected" int2:type="AugLoop_Text_Critique"/>
    </int2:textHash>
    <int2:textHash int2:hashCode="0bkrDd3V1O9NH+" int2:id="o5yrqVwp">
      <int2:state int2:value="Rejected" int2:type="AugLoop_Text_Critique"/>
    </int2:textHash>
    <int2:textHash int2:hashCode="bNxLIBYjXg3B5Q" int2:id="pKjwubCm">
      <int2:state int2:value="Rejected" int2:type="AugLoop_Text_Critique"/>
    </int2:textHash>
    <int2:textHash int2:hashCode="QzMT3GlgjyER5o" int2:id="pR6a8L0m">
      <int2:state int2:value="Rejected" int2:type="AugLoop_Text_Critique"/>
    </int2:textHash>
    <int2:textHash int2:hashCode="zRCjP2JmgNWTA9" int2:id="qX0j7GlE">
      <int2:state int2:value="Rejected" int2:type="AugLoop_Text_Critique"/>
    </int2:textHash>
    <int2:textHash int2:hashCode="gPvUR+oBoPga/s" int2:id="vWmzLMZE">
      <int2:state int2:value="Rejected" int2:type="AugLoop_Text_Critique"/>
    </int2:textHash>
    <int2:textHash int2:hashCode="2h0TfDt9PrFkk/" int2:id="xOAYL2jb">
      <int2:state int2:value="Rejected" int2:type="AugLoop_Text_Critique"/>
    </int2:textHash>
    <int2:textHash int2:hashCode="rXguzax3D8brmm" int2:id="zRD2G0lX">
      <int2:state int2:value="Rejected" int2:type="AugLoop_Text_Critique"/>
    </int2:textHash>
    <int2:bookmark int2:bookmarkName="_Int_WO9aaWyF" int2:invalidationBookmarkName="" int2:hashCode="tTcr0vk/rIIVVC" int2:id="xT7kb7V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0746"/>
    <w:multiLevelType w:val="hybridMultilevel"/>
    <w:tmpl w:val="C8C6D698"/>
    <w:lvl w:ilvl="0" w:tplc="BB9CC54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1F510E9"/>
    <w:multiLevelType w:val="hybridMultilevel"/>
    <w:tmpl w:val="212CF332"/>
    <w:lvl w:ilvl="0" w:tplc="05DAC86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8A61D1"/>
    <w:multiLevelType w:val="hybridMultilevel"/>
    <w:tmpl w:val="CA0E1A4A"/>
    <w:lvl w:ilvl="0" w:tplc="8138BC6A">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693386"/>
    <w:multiLevelType w:val="hybridMultilevel"/>
    <w:tmpl w:val="AAFAB332"/>
    <w:lvl w:ilvl="0" w:tplc="BF6C115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FC3E29"/>
    <w:multiLevelType w:val="hybridMultilevel"/>
    <w:tmpl w:val="F89E7568"/>
    <w:lvl w:ilvl="0" w:tplc="5350A2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911123"/>
    <w:multiLevelType w:val="hybridMultilevel"/>
    <w:tmpl w:val="28583378"/>
    <w:lvl w:ilvl="0" w:tplc="453A50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C532B5"/>
    <w:multiLevelType w:val="hybridMultilevel"/>
    <w:tmpl w:val="C1624C5C"/>
    <w:lvl w:ilvl="0" w:tplc="F85EBB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8708DB"/>
    <w:multiLevelType w:val="hybridMultilevel"/>
    <w:tmpl w:val="E3086BE4"/>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2BD557C3"/>
    <w:multiLevelType w:val="hybridMultilevel"/>
    <w:tmpl w:val="4C54B9E2"/>
    <w:lvl w:ilvl="0" w:tplc="036A502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913D6D"/>
    <w:multiLevelType w:val="hybridMultilevel"/>
    <w:tmpl w:val="190C4A54"/>
    <w:lvl w:ilvl="0" w:tplc="0542F6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BB4B34"/>
    <w:multiLevelType w:val="hybridMultilevel"/>
    <w:tmpl w:val="1A70BC2C"/>
    <w:lvl w:ilvl="0" w:tplc="8D8A62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3E216B3"/>
    <w:multiLevelType w:val="hybridMultilevel"/>
    <w:tmpl w:val="7E805B34"/>
    <w:lvl w:ilvl="0" w:tplc="2766EE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8096515"/>
    <w:multiLevelType w:val="hybridMultilevel"/>
    <w:tmpl w:val="F830DF1A"/>
    <w:lvl w:ilvl="0" w:tplc="6EA66B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821165D"/>
    <w:multiLevelType w:val="hybridMultilevel"/>
    <w:tmpl w:val="A4224CA6"/>
    <w:lvl w:ilvl="0" w:tplc="0B8080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82349A4"/>
    <w:multiLevelType w:val="hybridMultilevel"/>
    <w:tmpl w:val="F3ACD750"/>
    <w:lvl w:ilvl="0" w:tplc="711CDB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B7C518B"/>
    <w:multiLevelType w:val="hybridMultilevel"/>
    <w:tmpl w:val="30A49370"/>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6" w15:restartNumberingAfterBreak="0">
    <w:nsid w:val="3E335F48"/>
    <w:multiLevelType w:val="hybridMultilevel"/>
    <w:tmpl w:val="FEEE7D0A"/>
    <w:lvl w:ilvl="0" w:tplc="AF6E88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1343687"/>
    <w:multiLevelType w:val="hybridMultilevel"/>
    <w:tmpl w:val="49001CD6"/>
    <w:lvl w:ilvl="0" w:tplc="F3F6DA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1493E29"/>
    <w:multiLevelType w:val="hybridMultilevel"/>
    <w:tmpl w:val="044E8A1A"/>
    <w:lvl w:ilvl="0" w:tplc="46AA49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29458B2"/>
    <w:multiLevelType w:val="hybridMultilevel"/>
    <w:tmpl w:val="DBAA8980"/>
    <w:lvl w:ilvl="0" w:tplc="8138BC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EE02B85"/>
    <w:multiLevelType w:val="hybridMultilevel"/>
    <w:tmpl w:val="4B1E27D6"/>
    <w:lvl w:ilvl="0" w:tplc="446095C0">
      <w:numFmt w:val="bullet"/>
      <w:lvlText w:val="-"/>
      <w:lvlJc w:val="left"/>
      <w:pPr>
        <w:ind w:left="720" w:hanging="360"/>
      </w:pPr>
      <w:rPr>
        <w:rFonts w:hint="default" w:ascii="Times New Roman" w:hAnsi="Times New Roman" w:cs="Times New Roman"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1" w15:restartNumberingAfterBreak="0">
    <w:nsid w:val="521643A9"/>
    <w:multiLevelType w:val="hybridMultilevel"/>
    <w:tmpl w:val="F18AF5B2"/>
    <w:lvl w:ilvl="0" w:tplc="39BEA1BC">
      <w:start w:val="1"/>
      <w:numFmt w:val="bullet"/>
      <w:lvlText w:val=""/>
      <w:lvlJc w:val="left"/>
      <w:pPr>
        <w:ind w:left="720" w:hanging="360"/>
      </w:pPr>
      <w:rPr>
        <w:rFonts w:hint="default" w:ascii="Symbol" w:hAnsi="Symbol"/>
      </w:rPr>
    </w:lvl>
    <w:lvl w:ilvl="1" w:tplc="378666DE">
      <w:start w:val="1"/>
      <w:numFmt w:val="bullet"/>
      <w:lvlText w:val="o"/>
      <w:lvlJc w:val="left"/>
      <w:pPr>
        <w:ind w:left="1440" w:hanging="360"/>
      </w:pPr>
      <w:rPr>
        <w:rFonts w:hint="default" w:ascii="Courier New" w:hAnsi="Courier New"/>
      </w:rPr>
    </w:lvl>
    <w:lvl w:ilvl="2" w:tplc="E9E47FB4">
      <w:start w:val="1"/>
      <w:numFmt w:val="bullet"/>
      <w:lvlText w:val=""/>
      <w:lvlJc w:val="left"/>
      <w:pPr>
        <w:ind w:left="2160" w:hanging="360"/>
      </w:pPr>
      <w:rPr>
        <w:rFonts w:hint="default" w:ascii="Wingdings" w:hAnsi="Wingdings"/>
      </w:rPr>
    </w:lvl>
    <w:lvl w:ilvl="3" w:tplc="B04A831C">
      <w:start w:val="1"/>
      <w:numFmt w:val="bullet"/>
      <w:lvlText w:val=""/>
      <w:lvlJc w:val="left"/>
      <w:pPr>
        <w:ind w:left="2880" w:hanging="360"/>
      </w:pPr>
      <w:rPr>
        <w:rFonts w:hint="default" w:ascii="Symbol" w:hAnsi="Symbol"/>
      </w:rPr>
    </w:lvl>
    <w:lvl w:ilvl="4" w:tplc="37B44BD2">
      <w:start w:val="1"/>
      <w:numFmt w:val="bullet"/>
      <w:lvlText w:val="o"/>
      <w:lvlJc w:val="left"/>
      <w:pPr>
        <w:ind w:left="3600" w:hanging="360"/>
      </w:pPr>
      <w:rPr>
        <w:rFonts w:hint="default" w:ascii="Courier New" w:hAnsi="Courier New"/>
      </w:rPr>
    </w:lvl>
    <w:lvl w:ilvl="5" w:tplc="26D8908C">
      <w:start w:val="1"/>
      <w:numFmt w:val="bullet"/>
      <w:lvlText w:val=""/>
      <w:lvlJc w:val="left"/>
      <w:pPr>
        <w:ind w:left="4320" w:hanging="360"/>
      </w:pPr>
      <w:rPr>
        <w:rFonts w:hint="default" w:ascii="Wingdings" w:hAnsi="Wingdings"/>
      </w:rPr>
    </w:lvl>
    <w:lvl w:ilvl="6" w:tplc="D6088DEE">
      <w:start w:val="1"/>
      <w:numFmt w:val="bullet"/>
      <w:lvlText w:val=""/>
      <w:lvlJc w:val="left"/>
      <w:pPr>
        <w:ind w:left="5040" w:hanging="360"/>
      </w:pPr>
      <w:rPr>
        <w:rFonts w:hint="default" w:ascii="Symbol" w:hAnsi="Symbol"/>
      </w:rPr>
    </w:lvl>
    <w:lvl w:ilvl="7" w:tplc="746E30B2">
      <w:start w:val="1"/>
      <w:numFmt w:val="bullet"/>
      <w:lvlText w:val="o"/>
      <w:lvlJc w:val="left"/>
      <w:pPr>
        <w:ind w:left="5760" w:hanging="360"/>
      </w:pPr>
      <w:rPr>
        <w:rFonts w:hint="default" w:ascii="Courier New" w:hAnsi="Courier New"/>
      </w:rPr>
    </w:lvl>
    <w:lvl w:ilvl="8" w:tplc="7AD8383C">
      <w:start w:val="1"/>
      <w:numFmt w:val="bullet"/>
      <w:lvlText w:val=""/>
      <w:lvlJc w:val="left"/>
      <w:pPr>
        <w:ind w:left="6480" w:hanging="360"/>
      </w:pPr>
      <w:rPr>
        <w:rFonts w:hint="default" w:ascii="Wingdings" w:hAnsi="Wingdings"/>
      </w:rPr>
    </w:lvl>
  </w:abstractNum>
  <w:abstractNum w:abstractNumId="22" w15:restartNumberingAfterBreak="0">
    <w:nsid w:val="562A5D3A"/>
    <w:multiLevelType w:val="hybridMultilevel"/>
    <w:tmpl w:val="4A20150C"/>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3" w15:restartNumberingAfterBreak="0">
    <w:nsid w:val="570104D6"/>
    <w:multiLevelType w:val="hybridMultilevel"/>
    <w:tmpl w:val="30D6FA80"/>
    <w:lvl w:ilvl="0" w:tplc="18CCC8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7AD46C0"/>
    <w:multiLevelType w:val="hybridMultilevel"/>
    <w:tmpl w:val="767049E4"/>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D21DB9D"/>
    <w:multiLevelType w:val="hybridMultilevel"/>
    <w:tmpl w:val="4BC4FE68"/>
    <w:lvl w:ilvl="0" w:tplc="6D3866CC">
      <w:start w:val="1"/>
      <w:numFmt w:val="bullet"/>
      <w:lvlText w:val=""/>
      <w:lvlJc w:val="left"/>
      <w:pPr>
        <w:ind w:left="720" w:hanging="360"/>
      </w:pPr>
      <w:rPr>
        <w:rFonts w:hint="default" w:ascii="Symbol" w:hAnsi="Symbol"/>
      </w:rPr>
    </w:lvl>
    <w:lvl w:ilvl="1" w:tplc="20C6CC4E">
      <w:start w:val="1"/>
      <w:numFmt w:val="bullet"/>
      <w:lvlText w:val="o"/>
      <w:lvlJc w:val="left"/>
      <w:pPr>
        <w:ind w:left="1440" w:hanging="360"/>
      </w:pPr>
      <w:rPr>
        <w:rFonts w:hint="default" w:ascii="Courier New" w:hAnsi="Courier New"/>
      </w:rPr>
    </w:lvl>
    <w:lvl w:ilvl="2" w:tplc="825EF54A">
      <w:start w:val="1"/>
      <w:numFmt w:val="bullet"/>
      <w:lvlText w:val=""/>
      <w:lvlJc w:val="left"/>
      <w:pPr>
        <w:ind w:left="2160" w:hanging="360"/>
      </w:pPr>
      <w:rPr>
        <w:rFonts w:hint="default" w:ascii="Wingdings" w:hAnsi="Wingdings"/>
      </w:rPr>
    </w:lvl>
    <w:lvl w:ilvl="3" w:tplc="B2FC0506">
      <w:start w:val="1"/>
      <w:numFmt w:val="bullet"/>
      <w:lvlText w:val=""/>
      <w:lvlJc w:val="left"/>
      <w:pPr>
        <w:ind w:left="2880" w:hanging="360"/>
      </w:pPr>
      <w:rPr>
        <w:rFonts w:hint="default" w:ascii="Symbol" w:hAnsi="Symbol"/>
      </w:rPr>
    </w:lvl>
    <w:lvl w:ilvl="4" w:tplc="30D48130">
      <w:start w:val="1"/>
      <w:numFmt w:val="bullet"/>
      <w:lvlText w:val="o"/>
      <w:lvlJc w:val="left"/>
      <w:pPr>
        <w:ind w:left="3600" w:hanging="360"/>
      </w:pPr>
      <w:rPr>
        <w:rFonts w:hint="default" w:ascii="Courier New" w:hAnsi="Courier New"/>
      </w:rPr>
    </w:lvl>
    <w:lvl w:ilvl="5" w:tplc="80D2875E">
      <w:start w:val="1"/>
      <w:numFmt w:val="bullet"/>
      <w:lvlText w:val=""/>
      <w:lvlJc w:val="left"/>
      <w:pPr>
        <w:ind w:left="4320" w:hanging="360"/>
      </w:pPr>
      <w:rPr>
        <w:rFonts w:hint="default" w:ascii="Wingdings" w:hAnsi="Wingdings"/>
      </w:rPr>
    </w:lvl>
    <w:lvl w:ilvl="6" w:tplc="970665F2">
      <w:start w:val="1"/>
      <w:numFmt w:val="bullet"/>
      <w:lvlText w:val=""/>
      <w:lvlJc w:val="left"/>
      <w:pPr>
        <w:ind w:left="5040" w:hanging="360"/>
      </w:pPr>
      <w:rPr>
        <w:rFonts w:hint="default" w:ascii="Symbol" w:hAnsi="Symbol"/>
      </w:rPr>
    </w:lvl>
    <w:lvl w:ilvl="7" w:tplc="5704CC50">
      <w:start w:val="1"/>
      <w:numFmt w:val="bullet"/>
      <w:lvlText w:val="o"/>
      <w:lvlJc w:val="left"/>
      <w:pPr>
        <w:ind w:left="5760" w:hanging="360"/>
      </w:pPr>
      <w:rPr>
        <w:rFonts w:hint="default" w:ascii="Courier New" w:hAnsi="Courier New"/>
      </w:rPr>
    </w:lvl>
    <w:lvl w:ilvl="8" w:tplc="A42A8450">
      <w:start w:val="1"/>
      <w:numFmt w:val="bullet"/>
      <w:lvlText w:val=""/>
      <w:lvlJc w:val="left"/>
      <w:pPr>
        <w:ind w:left="6480" w:hanging="360"/>
      </w:pPr>
      <w:rPr>
        <w:rFonts w:hint="default" w:ascii="Wingdings" w:hAnsi="Wingdings"/>
      </w:rPr>
    </w:lvl>
  </w:abstractNum>
  <w:abstractNum w:abstractNumId="26" w15:restartNumberingAfterBreak="0">
    <w:nsid w:val="5F300956"/>
    <w:multiLevelType w:val="hybridMultilevel"/>
    <w:tmpl w:val="B9800F54"/>
    <w:lvl w:ilvl="0" w:tplc="728ABCFE">
      <w:start w:val="1"/>
      <w:numFmt w:val="bullet"/>
      <w:lvlText w:val=""/>
      <w:lvlJc w:val="left"/>
      <w:pPr>
        <w:ind w:left="720" w:hanging="360"/>
      </w:pPr>
      <w:rPr>
        <w:rFonts w:hint="default" w:ascii="Symbol" w:hAnsi="Symbol"/>
      </w:rPr>
    </w:lvl>
    <w:lvl w:ilvl="1" w:tplc="1576D106">
      <w:start w:val="1"/>
      <w:numFmt w:val="bullet"/>
      <w:lvlText w:val="o"/>
      <w:lvlJc w:val="left"/>
      <w:pPr>
        <w:ind w:left="1440" w:hanging="360"/>
      </w:pPr>
      <w:rPr>
        <w:rFonts w:hint="default" w:ascii="Courier New" w:hAnsi="Courier New"/>
      </w:rPr>
    </w:lvl>
    <w:lvl w:ilvl="2" w:tplc="487E90B8">
      <w:start w:val="1"/>
      <w:numFmt w:val="bullet"/>
      <w:lvlText w:val=""/>
      <w:lvlJc w:val="left"/>
      <w:pPr>
        <w:ind w:left="2160" w:hanging="360"/>
      </w:pPr>
      <w:rPr>
        <w:rFonts w:hint="default" w:ascii="Wingdings" w:hAnsi="Wingdings"/>
      </w:rPr>
    </w:lvl>
    <w:lvl w:ilvl="3" w:tplc="5D4EE716">
      <w:start w:val="1"/>
      <w:numFmt w:val="bullet"/>
      <w:lvlText w:val=""/>
      <w:lvlJc w:val="left"/>
      <w:pPr>
        <w:ind w:left="2880" w:hanging="360"/>
      </w:pPr>
      <w:rPr>
        <w:rFonts w:hint="default" w:ascii="Symbol" w:hAnsi="Symbol"/>
      </w:rPr>
    </w:lvl>
    <w:lvl w:ilvl="4" w:tplc="F5682F36">
      <w:start w:val="1"/>
      <w:numFmt w:val="bullet"/>
      <w:lvlText w:val="o"/>
      <w:lvlJc w:val="left"/>
      <w:pPr>
        <w:ind w:left="3600" w:hanging="360"/>
      </w:pPr>
      <w:rPr>
        <w:rFonts w:hint="default" w:ascii="Courier New" w:hAnsi="Courier New"/>
      </w:rPr>
    </w:lvl>
    <w:lvl w:ilvl="5" w:tplc="A2B46984">
      <w:start w:val="1"/>
      <w:numFmt w:val="bullet"/>
      <w:lvlText w:val=""/>
      <w:lvlJc w:val="left"/>
      <w:pPr>
        <w:ind w:left="4320" w:hanging="360"/>
      </w:pPr>
      <w:rPr>
        <w:rFonts w:hint="default" w:ascii="Wingdings" w:hAnsi="Wingdings"/>
      </w:rPr>
    </w:lvl>
    <w:lvl w:ilvl="6" w:tplc="58786932">
      <w:start w:val="1"/>
      <w:numFmt w:val="bullet"/>
      <w:lvlText w:val=""/>
      <w:lvlJc w:val="left"/>
      <w:pPr>
        <w:ind w:left="5040" w:hanging="360"/>
      </w:pPr>
      <w:rPr>
        <w:rFonts w:hint="default" w:ascii="Symbol" w:hAnsi="Symbol"/>
      </w:rPr>
    </w:lvl>
    <w:lvl w:ilvl="7" w:tplc="3D543696">
      <w:start w:val="1"/>
      <w:numFmt w:val="bullet"/>
      <w:lvlText w:val="o"/>
      <w:lvlJc w:val="left"/>
      <w:pPr>
        <w:ind w:left="5760" w:hanging="360"/>
      </w:pPr>
      <w:rPr>
        <w:rFonts w:hint="default" w:ascii="Courier New" w:hAnsi="Courier New"/>
      </w:rPr>
    </w:lvl>
    <w:lvl w:ilvl="8" w:tplc="A33A8DF0">
      <w:start w:val="1"/>
      <w:numFmt w:val="bullet"/>
      <w:lvlText w:val=""/>
      <w:lvlJc w:val="left"/>
      <w:pPr>
        <w:ind w:left="6480" w:hanging="360"/>
      </w:pPr>
      <w:rPr>
        <w:rFonts w:hint="default" w:ascii="Wingdings" w:hAnsi="Wingdings"/>
      </w:rPr>
    </w:lvl>
  </w:abstractNum>
  <w:abstractNum w:abstractNumId="27" w15:restartNumberingAfterBreak="0">
    <w:nsid w:val="6159709C"/>
    <w:multiLevelType w:val="hybridMultilevel"/>
    <w:tmpl w:val="42F41516"/>
    <w:lvl w:ilvl="0" w:tplc="B69863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16DB173"/>
    <w:multiLevelType w:val="hybridMultilevel"/>
    <w:tmpl w:val="E93431C4"/>
    <w:lvl w:ilvl="0" w:tplc="B380A578">
      <w:start w:val="1"/>
      <w:numFmt w:val="bullet"/>
      <w:lvlText w:val=""/>
      <w:lvlJc w:val="left"/>
      <w:pPr>
        <w:ind w:left="720" w:hanging="360"/>
      </w:pPr>
      <w:rPr>
        <w:rFonts w:hint="default" w:ascii="Symbol" w:hAnsi="Symbol"/>
      </w:rPr>
    </w:lvl>
    <w:lvl w:ilvl="1" w:tplc="85CA0ABA">
      <w:start w:val="1"/>
      <w:numFmt w:val="bullet"/>
      <w:lvlText w:val="o"/>
      <w:lvlJc w:val="left"/>
      <w:pPr>
        <w:ind w:left="1440" w:hanging="360"/>
      </w:pPr>
      <w:rPr>
        <w:rFonts w:hint="default" w:ascii="Courier New" w:hAnsi="Courier New"/>
      </w:rPr>
    </w:lvl>
    <w:lvl w:ilvl="2" w:tplc="EC74A478">
      <w:start w:val="1"/>
      <w:numFmt w:val="bullet"/>
      <w:lvlText w:val=""/>
      <w:lvlJc w:val="left"/>
      <w:pPr>
        <w:ind w:left="2160" w:hanging="360"/>
      </w:pPr>
      <w:rPr>
        <w:rFonts w:hint="default" w:ascii="Wingdings" w:hAnsi="Wingdings"/>
      </w:rPr>
    </w:lvl>
    <w:lvl w:ilvl="3" w:tplc="FDFA0724">
      <w:start w:val="1"/>
      <w:numFmt w:val="bullet"/>
      <w:lvlText w:val=""/>
      <w:lvlJc w:val="left"/>
      <w:pPr>
        <w:ind w:left="2880" w:hanging="360"/>
      </w:pPr>
      <w:rPr>
        <w:rFonts w:hint="default" w:ascii="Symbol" w:hAnsi="Symbol"/>
      </w:rPr>
    </w:lvl>
    <w:lvl w:ilvl="4" w:tplc="4C34D736">
      <w:start w:val="1"/>
      <w:numFmt w:val="bullet"/>
      <w:lvlText w:val="o"/>
      <w:lvlJc w:val="left"/>
      <w:pPr>
        <w:ind w:left="3600" w:hanging="360"/>
      </w:pPr>
      <w:rPr>
        <w:rFonts w:hint="default" w:ascii="Courier New" w:hAnsi="Courier New"/>
      </w:rPr>
    </w:lvl>
    <w:lvl w:ilvl="5" w:tplc="AC86412C">
      <w:start w:val="1"/>
      <w:numFmt w:val="bullet"/>
      <w:lvlText w:val=""/>
      <w:lvlJc w:val="left"/>
      <w:pPr>
        <w:ind w:left="4320" w:hanging="360"/>
      </w:pPr>
      <w:rPr>
        <w:rFonts w:hint="default" w:ascii="Wingdings" w:hAnsi="Wingdings"/>
      </w:rPr>
    </w:lvl>
    <w:lvl w:ilvl="6" w:tplc="A0847B82">
      <w:start w:val="1"/>
      <w:numFmt w:val="bullet"/>
      <w:lvlText w:val=""/>
      <w:lvlJc w:val="left"/>
      <w:pPr>
        <w:ind w:left="5040" w:hanging="360"/>
      </w:pPr>
      <w:rPr>
        <w:rFonts w:hint="default" w:ascii="Symbol" w:hAnsi="Symbol"/>
      </w:rPr>
    </w:lvl>
    <w:lvl w:ilvl="7" w:tplc="C4544DE4">
      <w:start w:val="1"/>
      <w:numFmt w:val="bullet"/>
      <w:lvlText w:val="o"/>
      <w:lvlJc w:val="left"/>
      <w:pPr>
        <w:ind w:left="5760" w:hanging="360"/>
      </w:pPr>
      <w:rPr>
        <w:rFonts w:hint="default" w:ascii="Courier New" w:hAnsi="Courier New"/>
      </w:rPr>
    </w:lvl>
    <w:lvl w:ilvl="8" w:tplc="94308A18">
      <w:start w:val="1"/>
      <w:numFmt w:val="bullet"/>
      <w:lvlText w:val=""/>
      <w:lvlJc w:val="left"/>
      <w:pPr>
        <w:ind w:left="6480" w:hanging="360"/>
      </w:pPr>
      <w:rPr>
        <w:rFonts w:hint="default" w:ascii="Wingdings" w:hAnsi="Wingdings"/>
      </w:rPr>
    </w:lvl>
  </w:abstractNum>
  <w:abstractNum w:abstractNumId="29" w15:restartNumberingAfterBreak="0">
    <w:nsid w:val="65720FCD"/>
    <w:multiLevelType w:val="hybridMultilevel"/>
    <w:tmpl w:val="C166E26A"/>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0" w15:restartNumberingAfterBreak="0">
    <w:nsid w:val="65F24129"/>
    <w:multiLevelType w:val="hybridMultilevel"/>
    <w:tmpl w:val="EE44643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1" w15:restartNumberingAfterBreak="0">
    <w:nsid w:val="67D34583"/>
    <w:multiLevelType w:val="hybridMultilevel"/>
    <w:tmpl w:val="0DE67C10"/>
    <w:lvl w:ilvl="0" w:tplc="8138BC6A">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DA16538"/>
    <w:multiLevelType w:val="hybridMultilevel"/>
    <w:tmpl w:val="522E2770"/>
    <w:lvl w:ilvl="0" w:tplc="5CF0DD7C">
      <w:start w:val="1"/>
      <w:numFmt w:val="bullet"/>
      <w:lvlText w:val=""/>
      <w:lvlJc w:val="left"/>
      <w:pPr>
        <w:ind w:left="720" w:hanging="360"/>
      </w:pPr>
      <w:rPr>
        <w:rFonts w:hint="default" w:ascii="Symbol" w:hAnsi="Symbol"/>
      </w:rPr>
    </w:lvl>
    <w:lvl w:ilvl="1" w:tplc="7CAAE5F0">
      <w:start w:val="1"/>
      <w:numFmt w:val="bullet"/>
      <w:lvlText w:val="o"/>
      <w:lvlJc w:val="left"/>
      <w:pPr>
        <w:ind w:left="1440" w:hanging="360"/>
      </w:pPr>
      <w:rPr>
        <w:rFonts w:hint="default" w:ascii="Courier New" w:hAnsi="Courier New"/>
      </w:rPr>
    </w:lvl>
    <w:lvl w:ilvl="2" w:tplc="CBB8D014">
      <w:start w:val="1"/>
      <w:numFmt w:val="bullet"/>
      <w:lvlText w:val=""/>
      <w:lvlJc w:val="left"/>
      <w:pPr>
        <w:ind w:left="2160" w:hanging="360"/>
      </w:pPr>
      <w:rPr>
        <w:rFonts w:hint="default" w:ascii="Wingdings" w:hAnsi="Wingdings"/>
      </w:rPr>
    </w:lvl>
    <w:lvl w:ilvl="3" w:tplc="400EEE2A">
      <w:start w:val="1"/>
      <w:numFmt w:val="bullet"/>
      <w:lvlText w:val=""/>
      <w:lvlJc w:val="left"/>
      <w:pPr>
        <w:ind w:left="2880" w:hanging="360"/>
      </w:pPr>
      <w:rPr>
        <w:rFonts w:hint="default" w:ascii="Symbol" w:hAnsi="Symbol"/>
      </w:rPr>
    </w:lvl>
    <w:lvl w:ilvl="4" w:tplc="6FDCDF26">
      <w:start w:val="1"/>
      <w:numFmt w:val="bullet"/>
      <w:lvlText w:val="o"/>
      <w:lvlJc w:val="left"/>
      <w:pPr>
        <w:ind w:left="3600" w:hanging="360"/>
      </w:pPr>
      <w:rPr>
        <w:rFonts w:hint="default" w:ascii="Courier New" w:hAnsi="Courier New"/>
      </w:rPr>
    </w:lvl>
    <w:lvl w:ilvl="5" w:tplc="6714EF38">
      <w:start w:val="1"/>
      <w:numFmt w:val="bullet"/>
      <w:lvlText w:val=""/>
      <w:lvlJc w:val="left"/>
      <w:pPr>
        <w:ind w:left="4320" w:hanging="360"/>
      </w:pPr>
      <w:rPr>
        <w:rFonts w:hint="default" w:ascii="Wingdings" w:hAnsi="Wingdings"/>
      </w:rPr>
    </w:lvl>
    <w:lvl w:ilvl="6" w:tplc="E022FFEE">
      <w:start w:val="1"/>
      <w:numFmt w:val="bullet"/>
      <w:lvlText w:val=""/>
      <w:lvlJc w:val="left"/>
      <w:pPr>
        <w:ind w:left="5040" w:hanging="360"/>
      </w:pPr>
      <w:rPr>
        <w:rFonts w:hint="default" w:ascii="Symbol" w:hAnsi="Symbol"/>
      </w:rPr>
    </w:lvl>
    <w:lvl w:ilvl="7" w:tplc="E6DABA0C">
      <w:start w:val="1"/>
      <w:numFmt w:val="bullet"/>
      <w:lvlText w:val="o"/>
      <w:lvlJc w:val="left"/>
      <w:pPr>
        <w:ind w:left="5760" w:hanging="360"/>
      </w:pPr>
      <w:rPr>
        <w:rFonts w:hint="default" w:ascii="Courier New" w:hAnsi="Courier New"/>
      </w:rPr>
    </w:lvl>
    <w:lvl w:ilvl="8" w:tplc="CE8A05AE">
      <w:start w:val="1"/>
      <w:numFmt w:val="bullet"/>
      <w:lvlText w:val=""/>
      <w:lvlJc w:val="left"/>
      <w:pPr>
        <w:ind w:left="6480" w:hanging="360"/>
      </w:pPr>
      <w:rPr>
        <w:rFonts w:hint="default" w:ascii="Wingdings" w:hAnsi="Wingdings"/>
      </w:rPr>
    </w:lvl>
  </w:abstractNum>
  <w:abstractNum w:abstractNumId="33" w15:restartNumberingAfterBreak="0">
    <w:nsid w:val="740416D6"/>
    <w:multiLevelType w:val="hybridMultilevel"/>
    <w:tmpl w:val="5560C194"/>
    <w:lvl w:ilvl="0" w:tplc="C70A610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50A5B51"/>
    <w:multiLevelType w:val="hybridMultilevel"/>
    <w:tmpl w:val="75E8EB5E"/>
    <w:lvl w:ilvl="0" w:tplc="81BC66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5593639"/>
    <w:multiLevelType w:val="hybridMultilevel"/>
    <w:tmpl w:val="2180A232"/>
    <w:lvl w:ilvl="0" w:tplc="FFFFFFFF">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6" w15:restartNumberingAfterBreak="0">
    <w:nsid w:val="77526238"/>
    <w:multiLevelType w:val="hybridMultilevel"/>
    <w:tmpl w:val="33AA470E"/>
    <w:lvl w:ilvl="0" w:tplc="040C0009">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7" w15:restartNumberingAfterBreak="0">
    <w:nsid w:val="786D3890"/>
    <w:multiLevelType w:val="hybridMultilevel"/>
    <w:tmpl w:val="C57471DE"/>
    <w:lvl w:ilvl="0" w:tplc="770A1B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8B46907"/>
    <w:multiLevelType w:val="hybridMultilevel"/>
    <w:tmpl w:val="24505DE0"/>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9" w15:restartNumberingAfterBreak="0">
    <w:nsid w:val="7DED3BD7"/>
    <w:multiLevelType w:val="hybridMultilevel"/>
    <w:tmpl w:val="805EF948"/>
    <w:lvl w:ilvl="0" w:tplc="B0786F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17254783">
    <w:abstractNumId w:val="25"/>
  </w:num>
  <w:num w:numId="2" w16cid:durableId="1029379056">
    <w:abstractNumId w:val="21"/>
  </w:num>
  <w:num w:numId="3" w16cid:durableId="770272735">
    <w:abstractNumId w:val="32"/>
  </w:num>
  <w:num w:numId="4" w16cid:durableId="1867713797">
    <w:abstractNumId w:val="28"/>
  </w:num>
  <w:num w:numId="5" w16cid:durableId="1299385191">
    <w:abstractNumId w:val="26"/>
  </w:num>
  <w:num w:numId="6" w16cid:durableId="874073643">
    <w:abstractNumId w:val="36"/>
  </w:num>
  <w:num w:numId="7" w16cid:durableId="139461898">
    <w:abstractNumId w:val="35"/>
  </w:num>
  <w:num w:numId="8" w16cid:durableId="1690327527">
    <w:abstractNumId w:val="20"/>
  </w:num>
  <w:num w:numId="9" w16cid:durableId="1844513696">
    <w:abstractNumId w:val="5"/>
  </w:num>
  <w:num w:numId="10" w16cid:durableId="1493567522">
    <w:abstractNumId w:val="19"/>
  </w:num>
  <w:num w:numId="11" w16cid:durableId="400368372">
    <w:abstractNumId w:val="17"/>
  </w:num>
  <w:num w:numId="12" w16cid:durableId="1900508091">
    <w:abstractNumId w:val="18"/>
  </w:num>
  <w:num w:numId="13" w16cid:durableId="1851992304">
    <w:abstractNumId w:val="27"/>
  </w:num>
  <w:num w:numId="14" w16cid:durableId="1659334856">
    <w:abstractNumId w:val="16"/>
  </w:num>
  <w:num w:numId="15" w16cid:durableId="1344669014">
    <w:abstractNumId w:val="37"/>
  </w:num>
  <w:num w:numId="16" w16cid:durableId="2075540286">
    <w:abstractNumId w:val="39"/>
  </w:num>
  <w:num w:numId="17" w16cid:durableId="1432970769">
    <w:abstractNumId w:val="11"/>
  </w:num>
  <w:num w:numId="18" w16cid:durableId="13000522">
    <w:abstractNumId w:val="14"/>
  </w:num>
  <w:num w:numId="19" w16cid:durableId="1544949964">
    <w:abstractNumId w:val="30"/>
  </w:num>
  <w:num w:numId="20" w16cid:durableId="1178693598">
    <w:abstractNumId w:val="22"/>
  </w:num>
  <w:num w:numId="21" w16cid:durableId="1442648110">
    <w:abstractNumId w:val="23"/>
  </w:num>
  <w:num w:numId="22" w16cid:durableId="1397240686">
    <w:abstractNumId w:val="6"/>
  </w:num>
  <w:num w:numId="23" w16cid:durableId="538661617">
    <w:abstractNumId w:val="24"/>
  </w:num>
  <w:num w:numId="24" w16cid:durableId="544678007">
    <w:abstractNumId w:val="10"/>
  </w:num>
  <w:num w:numId="25" w16cid:durableId="665279563">
    <w:abstractNumId w:val="12"/>
  </w:num>
  <w:num w:numId="26" w16cid:durableId="1619604191">
    <w:abstractNumId w:val="34"/>
  </w:num>
  <w:num w:numId="27" w16cid:durableId="2097091207">
    <w:abstractNumId w:val="13"/>
  </w:num>
  <w:num w:numId="28" w16cid:durableId="1553925442">
    <w:abstractNumId w:val="0"/>
  </w:num>
  <w:num w:numId="29" w16cid:durableId="145974069">
    <w:abstractNumId w:val="4"/>
  </w:num>
  <w:num w:numId="30" w16cid:durableId="1593464697">
    <w:abstractNumId w:val="9"/>
  </w:num>
  <w:num w:numId="31" w16cid:durableId="877351100">
    <w:abstractNumId w:val="8"/>
  </w:num>
  <w:num w:numId="32" w16cid:durableId="1481340317">
    <w:abstractNumId w:val="3"/>
  </w:num>
  <w:num w:numId="33" w16cid:durableId="1686590679">
    <w:abstractNumId w:val="2"/>
  </w:num>
  <w:num w:numId="34" w16cid:durableId="1189178147">
    <w:abstractNumId w:val="31"/>
  </w:num>
  <w:num w:numId="35" w16cid:durableId="1433352458">
    <w:abstractNumId w:val="1"/>
  </w:num>
  <w:num w:numId="36" w16cid:durableId="223490843">
    <w:abstractNumId w:val="33"/>
  </w:num>
  <w:num w:numId="37" w16cid:durableId="1175807989">
    <w:abstractNumId w:val="38"/>
  </w:num>
  <w:num w:numId="38" w16cid:durableId="1590843445">
    <w:abstractNumId w:val="15"/>
  </w:num>
  <w:num w:numId="39" w16cid:durableId="1909461870">
    <w:abstractNumId w:val="7"/>
  </w:num>
  <w:num w:numId="40" w16cid:durableId="904140957">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k Arnold Junior Migone">
    <w15:presenceInfo w15:providerId="AD" w15:userId="S::j.migone@stat.plan.gouv.ci::4de88485-3b4d-4691-b369-8e94b609a3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19"/>
    <w:rsid w:val="000030F6"/>
    <w:rsid w:val="00003A48"/>
    <w:rsid w:val="00010AA0"/>
    <w:rsid w:val="0001234A"/>
    <w:rsid w:val="00012C27"/>
    <w:rsid w:val="00014D42"/>
    <w:rsid w:val="000157C7"/>
    <w:rsid w:val="0002378B"/>
    <w:rsid w:val="00024997"/>
    <w:rsid w:val="00030315"/>
    <w:rsid w:val="00031573"/>
    <w:rsid w:val="00033F59"/>
    <w:rsid w:val="000353B7"/>
    <w:rsid w:val="0003594A"/>
    <w:rsid w:val="0003633C"/>
    <w:rsid w:val="000370A3"/>
    <w:rsid w:val="000436E6"/>
    <w:rsid w:val="00045E8A"/>
    <w:rsid w:val="000478BA"/>
    <w:rsid w:val="00053DAD"/>
    <w:rsid w:val="00055E28"/>
    <w:rsid w:val="00066B48"/>
    <w:rsid w:val="000703C6"/>
    <w:rsid w:val="000711E8"/>
    <w:rsid w:val="000719F9"/>
    <w:rsid w:val="0007312D"/>
    <w:rsid w:val="00073A00"/>
    <w:rsid w:val="00076088"/>
    <w:rsid w:val="000807D3"/>
    <w:rsid w:val="00082F06"/>
    <w:rsid w:val="000903A5"/>
    <w:rsid w:val="00093ECF"/>
    <w:rsid w:val="00095233"/>
    <w:rsid w:val="000956F2"/>
    <w:rsid w:val="000A010A"/>
    <w:rsid w:val="000A01B4"/>
    <w:rsid w:val="000A0F98"/>
    <w:rsid w:val="000A485A"/>
    <w:rsid w:val="000A5489"/>
    <w:rsid w:val="000A7193"/>
    <w:rsid w:val="000B0B91"/>
    <w:rsid w:val="000B119B"/>
    <w:rsid w:val="000B1750"/>
    <w:rsid w:val="000B2045"/>
    <w:rsid w:val="000B22F5"/>
    <w:rsid w:val="000B5C72"/>
    <w:rsid w:val="000B6A65"/>
    <w:rsid w:val="000B6D87"/>
    <w:rsid w:val="000B7488"/>
    <w:rsid w:val="000C04E4"/>
    <w:rsid w:val="000C0553"/>
    <w:rsid w:val="000C424F"/>
    <w:rsid w:val="000C6348"/>
    <w:rsid w:val="000C7373"/>
    <w:rsid w:val="000D379F"/>
    <w:rsid w:val="000D626B"/>
    <w:rsid w:val="000D6595"/>
    <w:rsid w:val="000E0E13"/>
    <w:rsid w:val="000E31F1"/>
    <w:rsid w:val="000E4008"/>
    <w:rsid w:val="000E5F8B"/>
    <w:rsid w:val="000F0F10"/>
    <w:rsid w:val="000F2325"/>
    <w:rsid w:val="000F3F0D"/>
    <w:rsid w:val="000F7A3A"/>
    <w:rsid w:val="000F7FA5"/>
    <w:rsid w:val="00101B18"/>
    <w:rsid w:val="00103BC6"/>
    <w:rsid w:val="00104F01"/>
    <w:rsid w:val="001073E1"/>
    <w:rsid w:val="001117AD"/>
    <w:rsid w:val="001137B9"/>
    <w:rsid w:val="00115662"/>
    <w:rsid w:val="00115BDD"/>
    <w:rsid w:val="00120089"/>
    <w:rsid w:val="0012031B"/>
    <w:rsid w:val="00122793"/>
    <w:rsid w:val="00123D36"/>
    <w:rsid w:val="00123EDB"/>
    <w:rsid w:val="001253BA"/>
    <w:rsid w:val="001265C9"/>
    <w:rsid w:val="00127189"/>
    <w:rsid w:val="00131B92"/>
    <w:rsid w:val="00136616"/>
    <w:rsid w:val="00136A6D"/>
    <w:rsid w:val="0013752F"/>
    <w:rsid w:val="00137D4C"/>
    <w:rsid w:val="001415F6"/>
    <w:rsid w:val="00142475"/>
    <w:rsid w:val="00143691"/>
    <w:rsid w:val="0014390A"/>
    <w:rsid w:val="00143C76"/>
    <w:rsid w:val="00144026"/>
    <w:rsid w:val="00144409"/>
    <w:rsid w:val="00146A42"/>
    <w:rsid w:val="00146F26"/>
    <w:rsid w:val="00150F5F"/>
    <w:rsid w:val="001510F5"/>
    <w:rsid w:val="00151F81"/>
    <w:rsid w:val="001533A1"/>
    <w:rsid w:val="00154D0B"/>
    <w:rsid w:val="00161C21"/>
    <w:rsid w:val="00161F2F"/>
    <w:rsid w:val="00170B67"/>
    <w:rsid w:val="00171901"/>
    <w:rsid w:val="0017445B"/>
    <w:rsid w:val="001769C9"/>
    <w:rsid w:val="00176E82"/>
    <w:rsid w:val="001773BE"/>
    <w:rsid w:val="0018334B"/>
    <w:rsid w:val="00185798"/>
    <w:rsid w:val="001868F3"/>
    <w:rsid w:val="001875FC"/>
    <w:rsid w:val="00187EF2"/>
    <w:rsid w:val="00195A49"/>
    <w:rsid w:val="001974A7"/>
    <w:rsid w:val="001B08B5"/>
    <w:rsid w:val="001B22B2"/>
    <w:rsid w:val="001B2551"/>
    <w:rsid w:val="001B3923"/>
    <w:rsid w:val="001B64C2"/>
    <w:rsid w:val="001C1724"/>
    <w:rsid w:val="001C17FC"/>
    <w:rsid w:val="001C4A9E"/>
    <w:rsid w:val="001C5245"/>
    <w:rsid w:val="001C54B6"/>
    <w:rsid w:val="001C5E88"/>
    <w:rsid w:val="001C5E8C"/>
    <w:rsid w:val="001D1092"/>
    <w:rsid w:val="001D170C"/>
    <w:rsid w:val="001D1AEF"/>
    <w:rsid w:val="001D3037"/>
    <w:rsid w:val="001E0275"/>
    <w:rsid w:val="001E0283"/>
    <w:rsid w:val="001E02EC"/>
    <w:rsid w:val="001E0849"/>
    <w:rsid w:val="001E3EAC"/>
    <w:rsid w:val="001E55CD"/>
    <w:rsid w:val="001E623F"/>
    <w:rsid w:val="001F03BE"/>
    <w:rsid w:val="001F06D7"/>
    <w:rsid w:val="001F2117"/>
    <w:rsid w:val="001F3348"/>
    <w:rsid w:val="001F5636"/>
    <w:rsid w:val="001F62F5"/>
    <w:rsid w:val="0020071F"/>
    <w:rsid w:val="00201E5A"/>
    <w:rsid w:val="00203DB9"/>
    <w:rsid w:val="002043CE"/>
    <w:rsid w:val="00204B1B"/>
    <w:rsid w:val="00205790"/>
    <w:rsid w:val="00207FA2"/>
    <w:rsid w:val="00207FAB"/>
    <w:rsid w:val="00211767"/>
    <w:rsid w:val="00213A86"/>
    <w:rsid w:val="00213ED5"/>
    <w:rsid w:val="00215157"/>
    <w:rsid w:val="00215434"/>
    <w:rsid w:val="00222AE7"/>
    <w:rsid w:val="0022356D"/>
    <w:rsid w:val="002254BE"/>
    <w:rsid w:val="00225D63"/>
    <w:rsid w:val="00231E13"/>
    <w:rsid w:val="00232AC2"/>
    <w:rsid w:val="00232E4B"/>
    <w:rsid w:val="00233A6F"/>
    <w:rsid w:val="002347FD"/>
    <w:rsid w:val="00236007"/>
    <w:rsid w:val="00237985"/>
    <w:rsid w:val="00237D8D"/>
    <w:rsid w:val="002420C1"/>
    <w:rsid w:val="00242855"/>
    <w:rsid w:val="0024338D"/>
    <w:rsid w:val="00246168"/>
    <w:rsid w:val="002503C2"/>
    <w:rsid w:val="00250B7C"/>
    <w:rsid w:val="00256B15"/>
    <w:rsid w:val="002576B7"/>
    <w:rsid w:val="0026037F"/>
    <w:rsid w:val="00260B80"/>
    <w:rsid w:val="00261B38"/>
    <w:rsid w:val="0026350D"/>
    <w:rsid w:val="002637C7"/>
    <w:rsid w:val="00263FFF"/>
    <w:rsid w:val="00266278"/>
    <w:rsid w:val="00272758"/>
    <w:rsid w:val="002727A5"/>
    <w:rsid w:val="00275239"/>
    <w:rsid w:val="00275F82"/>
    <w:rsid w:val="00276A94"/>
    <w:rsid w:val="00280C08"/>
    <w:rsid w:val="00281F4A"/>
    <w:rsid w:val="002832C0"/>
    <w:rsid w:val="0028609B"/>
    <w:rsid w:val="002937F8"/>
    <w:rsid w:val="00295245"/>
    <w:rsid w:val="002954F9"/>
    <w:rsid w:val="00295B28"/>
    <w:rsid w:val="002972D4"/>
    <w:rsid w:val="002A0527"/>
    <w:rsid w:val="002A2D2C"/>
    <w:rsid w:val="002A3ED0"/>
    <w:rsid w:val="002A4892"/>
    <w:rsid w:val="002B11A8"/>
    <w:rsid w:val="002B2190"/>
    <w:rsid w:val="002B24DB"/>
    <w:rsid w:val="002B2D83"/>
    <w:rsid w:val="002B2EA2"/>
    <w:rsid w:val="002C0B56"/>
    <w:rsid w:val="002C29B6"/>
    <w:rsid w:val="002C33AE"/>
    <w:rsid w:val="002C34EA"/>
    <w:rsid w:val="002C71E7"/>
    <w:rsid w:val="002D027E"/>
    <w:rsid w:val="002D4C39"/>
    <w:rsid w:val="002D7031"/>
    <w:rsid w:val="002D713A"/>
    <w:rsid w:val="002D7D99"/>
    <w:rsid w:val="002E195B"/>
    <w:rsid w:val="002E41D5"/>
    <w:rsid w:val="002E6254"/>
    <w:rsid w:val="002E7888"/>
    <w:rsid w:val="002F0643"/>
    <w:rsid w:val="002F2FA2"/>
    <w:rsid w:val="002F3229"/>
    <w:rsid w:val="002F3B4A"/>
    <w:rsid w:val="002F4239"/>
    <w:rsid w:val="002F48E5"/>
    <w:rsid w:val="002F573F"/>
    <w:rsid w:val="002F6F44"/>
    <w:rsid w:val="003010C8"/>
    <w:rsid w:val="003023D3"/>
    <w:rsid w:val="00304438"/>
    <w:rsid w:val="0030597E"/>
    <w:rsid w:val="00307657"/>
    <w:rsid w:val="00307AC6"/>
    <w:rsid w:val="003152A8"/>
    <w:rsid w:val="003157CE"/>
    <w:rsid w:val="0031731B"/>
    <w:rsid w:val="003205C5"/>
    <w:rsid w:val="003240B5"/>
    <w:rsid w:val="003246E2"/>
    <w:rsid w:val="0032565E"/>
    <w:rsid w:val="003303DC"/>
    <w:rsid w:val="00331FF2"/>
    <w:rsid w:val="003324B0"/>
    <w:rsid w:val="0033293F"/>
    <w:rsid w:val="00332C95"/>
    <w:rsid w:val="00332ED2"/>
    <w:rsid w:val="0033322F"/>
    <w:rsid w:val="00334699"/>
    <w:rsid w:val="00337F8A"/>
    <w:rsid w:val="00340093"/>
    <w:rsid w:val="003402D2"/>
    <w:rsid w:val="0034081C"/>
    <w:rsid w:val="003428F0"/>
    <w:rsid w:val="003447C9"/>
    <w:rsid w:val="00345753"/>
    <w:rsid w:val="00346E82"/>
    <w:rsid w:val="00347E6E"/>
    <w:rsid w:val="00347ECD"/>
    <w:rsid w:val="003502A2"/>
    <w:rsid w:val="00352817"/>
    <w:rsid w:val="003551EF"/>
    <w:rsid w:val="003618D4"/>
    <w:rsid w:val="003622A2"/>
    <w:rsid w:val="003627D6"/>
    <w:rsid w:val="00362E0A"/>
    <w:rsid w:val="0036371E"/>
    <w:rsid w:val="0036385C"/>
    <w:rsid w:val="00363AE5"/>
    <w:rsid w:val="003651A8"/>
    <w:rsid w:val="003651B3"/>
    <w:rsid w:val="00370120"/>
    <w:rsid w:val="003701B0"/>
    <w:rsid w:val="00370539"/>
    <w:rsid w:val="00373F6C"/>
    <w:rsid w:val="00375CE3"/>
    <w:rsid w:val="00384E6F"/>
    <w:rsid w:val="00385277"/>
    <w:rsid w:val="0038607E"/>
    <w:rsid w:val="0038702F"/>
    <w:rsid w:val="0039192A"/>
    <w:rsid w:val="00392A59"/>
    <w:rsid w:val="00392E32"/>
    <w:rsid w:val="0039358C"/>
    <w:rsid w:val="00394ED6"/>
    <w:rsid w:val="00394FCD"/>
    <w:rsid w:val="00396C6A"/>
    <w:rsid w:val="003970E0"/>
    <w:rsid w:val="003A10E7"/>
    <w:rsid w:val="003A52AE"/>
    <w:rsid w:val="003A5331"/>
    <w:rsid w:val="003A60BC"/>
    <w:rsid w:val="003A7431"/>
    <w:rsid w:val="003B4021"/>
    <w:rsid w:val="003B4917"/>
    <w:rsid w:val="003B492A"/>
    <w:rsid w:val="003B56CE"/>
    <w:rsid w:val="003B6C5F"/>
    <w:rsid w:val="003C052E"/>
    <w:rsid w:val="003C08BF"/>
    <w:rsid w:val="003C12B4"/>
    <w:rsid w:val="003C12BD"/>
    <w:rsid w:val="003C1C67"/>
    <w:rsid w:val="003C370C"/>
    <w:rsid w:val="003C6F8E"/>
    <w:rsid w:val="003C79DE"/>
    <w:rsid w:val="003D027C"/>
    <w:rsid w:val="003D3A57"/>
    <w:rsid w:val="003D3B12"/>
    <w:rsid w:val="003D4F26"/>
    <w:rsid w:val="003E2DB4"/>
    <w:rsid w:val="003E450F"/>
    <w:rsid w:val="003E4F7F"/>
    <w:rsid w:val="003E694B"/>
    <w:rsid w:val="003F17D6"/>
    <w:rsid w:val="003F50E6"/>
    <w:rsid w:val="003F620B"/>
    <w:rsid w:val="0040120C"/>
    <w:rsid w:val="00401E92"/>
    <w:rsid w:val="004052C9"/>
    <w:rsid w:val="00405513"/>
    <w:rsid w:val="00406172"/>
    <w:rsid w:val="00407B56"/>
    <w:rsid w:val="00411AA4"/>
    <w:rsid w:val="004121FB"/>
    <w:rsid w:val="00414D89"/>
    <w:rsid w:val="0041611F"/>
    <w:rsid w:val="004174FD"/>
    <w:rsid w:val="004224F7"/>
    <w:rsid w:val="00422DC5"/>
    <w:rsid w:val="00431C4C"/>
    <w:rsid w:val="00435024"/>
    <w:rsid w:val="004405B3"/>
    <w:rsid w:val="00441C2A"/>
    <w:rsid w:val="004430E7"/>
    <w:rsid w:val="004478E5"/>
    <w:rsid w:val="00451562"/>
    <w:rsid w:val="00451FA0"/>
    <w:rsid w:val="00452ECE"/>
    <w:rsid w:val="00455965"/>
    <w:rsid w:val="00456866"/>
    <w:rsid w:val="004611ED"/>
    <w:rsid w:val="004640DE"/>
    <w:rsid w:val="004652B0"/>
    <w:rsid w:val="0046638B"/>
    <w:rsid w:val="004668C9"/>
    <w:rsid w:val="00472815"/>
    <w:rsid w:val="00472DB9"/>
    <w:rsid w:val="00472DE7"/>
    <w:rsid w:val="00473793"/>
    <w:rsid w:val="00475518"/>
    <w:rsid w:val="0047672A"/>
    <w:rsid w:val="004776C6"/>
    <w:rsid w:val="0047784B"/>
    <w:rsid w:val="00482CF3"/>
    <w:rsid w:val="00485F62"/>
    <w:rsid w:val="0048600F"/>
    <w:rsid w:val="00486510"/>
    <w:rsid w:val="004968F5"/>
    <w:rsid w:val="00497D20"/>
    <w:rsid w:val="004A16A2"/>
    <w:rsid w:val="004A1AD2"/>
    <w:rsid w:val="004A1D63"/>
    <w:rsid w:val="004A4413"/>
    <w:rsid w:val="004A75A8"/>
    <w:rsid w:val="004A7BE3"/>
    <w:rsid w:val="004B0A90"/>
    <w:rsid w:val="004B15DC"/>
    <w:rsid w:val="004B3EFC"/>
    <w:rsid w:val="004C3EFF"/>
    <w:rsid w:val="004C43F9"/>
    <w:rsid w:val="004D00CC"/>
    <w:rsid w:val="004D3D96"/>
    <w:rsid w:val="004D49F5"/>
    <w:rsid w:val="004E079B"/>
    <w:rsid w:val="004E0A13"/>
    <w:rsid w:val="004E0F90"/>
    <w:rsid w:val="004E15A2"/>
    <w:rsid w:val="004E181C"/>
    <w:rsid w:val="004E3ABC"/>
    <w:rsid w:val="004E3B61"/>
    <w:rsid w:val="004E4727"/>
    <w:rsid w:val="004E6C01"/>
    <w:rsid w:val="004F04A5"/>
    <w:rsid w:val="004F17CE"/>
    <w:rsid w:val="004F3431"/>
    <w:rsid w:val="004F38FE"/>
    <w:rsid w:val="004F4223"/>
    <w:rsid w:val="004F7E75"/>
    <w:rsid w:val="00500474"/>
    <w:rsid w:val="00500EFF"/>
    <w:rsid w:val="00501DAE"/>
    <w:rsid w:val="0050287F"/>
    <w:rsid w:val="005032C0"/>
    <w:rsid w:val="00504529"/>
    <w:rsid w:val="00506A61"/>
    <w:rsid w:val="005071A0"/>
    <w:rsid w:val="00507289"/>
    <w:rsid w:val="00507BAE"/>
    <w:rsid w:val="00513915"/>
    <w:rsid w:val="0051410C"/>
    <w:rsid w:val="00514172"/>
    <w:rsid w:val="005145E4"/>
    <w:rsid w:val="0051590E"/>
    <w:rsid w:val="00515ECE"/>
    <w:rsid w:val="00516546"/>
    <w:rsid w:val="0051796E"/>
    <w:rsid w:val="0052214B"/>
    <w:rsid w:val="0052312D"/>
    <w:rsid w:val="00530BD9"/>
    <w:rsid w:val="00534C90"/>
    <w:rsid w:val="00535EA3"/>
    <w:rsid w:val="00536052"/>
    <w:rsid w:val="00537E9A"/>
    <w:rsid w:val="00540340"/>
    <w:rsid w:val="00541F02"/>
    <w:rsid w:val="00543603"/>
    <w:rsid w:val="00544015"/>
    <w:rsid w:val="00545261"/>
    <w:rsid w:val="00545B9D"/>
    <w:rsid w:val="00545C8E"/>
    <w:rsid w:val="00547BCF"/>
    <w:rsid w:val="00551C29"/>
    <w:rsid w:val="0055240D"/>
    <w:rsid w:val="00552BE9"/>
    <w:rsid w:val="005530AA"/>
    <w:rsid w:val="005563A8"/>
    <w:rsid w:val="00557425"/>
    <w:rsid w:val="00570AA5"/>
    <w:rsid w:val="00574901"/>
    <w:rsid w:val="00574CEE"/>
    <w:rsid w:val="00574D4E"/>
    <w:rsid w:val="00576DFC"/>
    <w:rsid w:val="00577220"/>
    <w:rsid w:val="00583FF4"/>
    <w:rsid w:val="00586668"/>
    <w:rsid w:val="00586A5E"/>
    <w:rsid w:val="00593D9E"/>
    <w:rsid w:val="00595B03"/>
    <w:rsid w:val="00595DEF"/>
    <w:rsid w:val="005A2C22"/>
    <w:rsid w:val="005A33F4"/>
    <w:rsid w:val="005A6821"/>
    <w:rsid w:val="005A6DF0"/>
    <w:rsid w:val="005B15FC"/>
    <w:rsid w:val="005B1803"/>
    <w:rsid w:val="005B192D"/>
    <w:rsid w:val="005B2551"/>
    <w:rsid w:val="005C0029"/>
    <w:rsid w:val="005C1B32"/>
    <w:rsid w:val="005C3A7E"/>
    <w:rsid w:val="005C764C"/>
    <w:rsid w:val="005C7C31"/>
    <w:rsid w:val="005D047C"/>
    <w:rsid w:val="005D068E"/>
    <w:rsid w:val="005D0AEB"/>
    <w:rsid w:val="005D48CF"/>
    <w:rsid w:val="005D68CE"/>
    <w:rsid w:val="005E1347"/>
    <w:rsid w:val="005E5E96"/>
    <w:rsid w:val="005F0070"/>
    <w:rsid w:val="005F2FA9"/>
    <w:rsid w:val="005F435C"/>
    <w:rsid w:val="005F4DF8"/>
    <w:rsid w:val="006027D7"/>
    <w:rsid w:val="00604253"/>
    <w:rsid w:val="006051AE"/>
    <w:rsid w:val="006062CA"/>
    <w:rsid w:val="00607885"/>
    <w:rsid w:val="0061159C"/>
    <w:rsid w:val="006117D7"/>
    <w:rsid w:val="00614C33"/>
    <w:rsid w:val="00615103"/>
    <w:rsid w:val="00615FB2"/>
    <w:rsid w:val="006162D3"/>
    <w:rsid w:val="00616702"/>
    <w:rsid w:val="00617BA8"/>
    <w:rsid w:val="006218FE"/>
    <w:rsid w:val="00622EF9"/>
    <w:rsid w:val="006242D9"/>
    <w:rsid w:val="006300EA"/>
    <w:rsid w:val="00631F79"/>
    <w:rsid w:val="006329C4"/>
    <w:rsid w:val="00632C1B"/>
    <w:rsid w:val="00635748"/>
    <w:rsid w:val="00641C4A"/>
    <w:rsid w:val="00642123"/>
    <w:rsid w:val="0064593C"/>
    <w:rsid w:val="00646866"/>
    <w:rsid w:val="006471CF"/>
    <w:rsid w:val="0065209A"/>
    <w:rsid w:val="00661205"/>
    <w:rsid w:val="00662FD9"/>
    <w:rsid w:val="006635BB"/>
    <w:rsid w:val="006642DF"/>
    <w:rsid w:val="00667308"/>
    <w:rsid w:val="00667D29"/>
    <w:rsid w:val="00670546"/>
    <w:rsid w:val="00670C35"/>
    <w:rsid w:val="00671E38"/>
    <w:rsid w:val="006726DC"/>
    <w:rsid w:val="00676349"/>
    <w:rsid w:val="00677DDF"/>
    <w:rsid w:val="0068381D"/>
    <w:rsid w:val="00684900"/>
    <w:rsid w:val="00684BDB"/>
    <w:rsid w:val="006863B8"/>
    <w:rsid w:val="0069668A"/>
    <w:rsid w:val="0069793D"/>
    <w:rsid w:val="006A2767"/>
    <w:rsid w:val="006A3278"/>
    <w:rsid w:val="006A37A8"/>
    <w:rsid w:val="006A5F8F"/>
    <w:rsid w:val="006B191F"/>
    <w:rsid w:val="006B24CB"/>
    <w:rsid w:val="006B61DC"/>
    <w:rsid w:val="006C0DC2"/>
    <w:rsid w:val="006C3625"/>
    <w:rsid w:val="006C7504"/>
    <w:rsid w:val="006D0289"/>
    <w:rsid w:val="006D0407"/>
    <w:rsid w:val="006D1441"/>
    <w:rsid w:val="006E29FE"/>
    <w:rsid w:val="006E2C02"/>
    <w:rsid w:val="006E4D49"/>
    <w:rsid w:val="006E5554"/>
    <w:rsid w:val="006F0A2C"/>
    <w:rsid w:val="0070058B"/>
    <w:rsid w:val="0070060B"/>
    <w:rsid w:val="00701FCB"/>
    <w:rsid w:val="00702194"/>
    <w:rsid w:val="00703095"/>
    <w:rsid w:val="00705533"/>
    <w:rsid w:val="00706E9F"/>
    <w:rsid w:val="0071147D"/>
    <w:rsid w:val="00711515"/>
    <w:rsid w:val="007120B5"/>
    <w:rsid w:val="007127C1"/>
    <w:rsid w:val="007140F4"/>
    <w:rsid w:val="007157E2"/>
    <w:rsid w:val="0071680B"/>
    <w:rsid w:val="00720A1A"/>
    <w:rsid w:val="007211AE"/>
    <w:rsid w:val="00721229"/>
    <w:rsid w:val="00727C46"/>
    <w:rsid w:val="00730B99"/>
    <w:rsid w:val="00737D2B"/>
    <w:rsid w:val="00741997"/>
    <w:rsid w:val="00746A7C"/>
    <w:rsid w:val="007471F6"/>
    <w:rsid w:val="00747575"/>
    <w:rsid w:val="00750FAE"/>
    <w:rsid w:val="007516CD"/>
    <w:rsid w:val="00751A33"/>
    <w:rsid w:val="00753CDC"/>
    <w:rsid w:val="00754038"/>
    <w:rsid w:val="00755A5A"/>
    <w:rsid w:val="00755B55"/>
    <w:rsid w:val="00760574"/>
    <w:rsid w:val="007636EB"/>
    <w:rsid w:val="00763B85"/>
    <w:rsid w:val="0076507A"/>
    <w:rsid w:val="00765781"/>
    <w:rsid w:val="007704B1"/>
    <w:rsid w:val="00773823"/>
    <w:rsid w:val="00775F35"/>
    <w:rsid w:val="007774A1"/>
    <w:rsid w:val="00777B00"/>
    <w:rsid w:val="00780D79"/>
    <w:rsid w:val="00790271"/>
    <w:rsid w:val="007926ED"/>
    <w:rsid w:val="00793FAA"/>
    <w:rsid w:val="00794BCE"/>
    <w:rsid w:val="00795370"/>
    <w:rsid w:val="007960C3"/>
    <w:rsid w:val="00797090"/>
    <w:rsid w:val="00797488"/>
    <w:rsid w:val="007A2FB2"/>
    <w:rsid w:val="007A449A"/>
    <w:rsid w:val="007A78DE"/>
    <w:rsid w:val="007A7BE3"/>
    <w:rsid w:val="007B0A96"/>
    <w:rsid w:val="007B0EEE"/>
    <w:rsid w:val="007B4718"/>
    <w:rsid w:val="007C147B"/>
    <w:rsid w:val="007C3BB3"/>
    <w:rsid w:val="007C4A90"/>
    <w:rsid w:val="007C776A"/>
    <w:rsid w:val="007D0785"/>
    <w:rsid w:val="007D3024"/>
    <w:rsid w:val="007D4C4B"/>
    <w:rsid w:val="007D6B26"/>
    <w:rsid w:val="007E61A5"/>
    <w:rsid w:val="007E7B6A"/>
    <w:rsid w:val="007F08BE"/>
    <w:rsid w:val="007F09C2"/>
    <w:rsid w:val="007F108A"/>
    <w:rsid w:val="007F74D4"/>
    <w:rsid w:val="008004BD"/>
    <w:rsid w:val="0080057E"/>
    <w:rsid w:val="00800860"/>
    <w:rsid w:val="008010E3"/>
    <w:rsid w:val="00802E46"/>
    <w:rsid w:val="00802E8C"/>
    <w:rsid w:val="00803820"/>
    <w:rsid w:val="00804523"/>
    <w:rsid w:val="00805730"/>
    <w:rsid w:val="00810CC4"/>
    <w:rsid w:val="0081131E"/>
    <w:rsid w:val="00813D37"/>
    <w:rsid w:val="00817F3B"/>
    <w:rsid w:val="008220B5"/>
    <w:rsid w:val="008251F2"/>
    <w:rsid w:val="0082680A"/>
    <w:rsid w:val="00832B76"/>
    <w:rsid w:val="00835520"/>
    <w:rsid w:val="008356D1"/>
    <w:rsid w:val="00836971"/>
    <w:rsid w:val="008431E9"/>
    <w:rsid w:val="008552AD"/>
    <w:rsid w:val="00855AAC"/>
    <w:rsid w:val="0085784A"/>
    <w:rsid w:val="00860D5E"/>
    <w:rsid w:val="00863F5C"/>
    <w:rsid w:val="008700E7"/>
    <w:rsid w:val="00872987"/>
    <w:rsid w:val="00875A3A"/>
    <w:rsid w:val="008761E7"/>
    <w:rsid w:val="008766CE"/>
    <w:rsid w:val="0087711A"/>
    <w:rsid w:val="008775AC"/>
    <w:rsid w:val="00877611"/>
    <w:rsid w:val="00881D9B"/>
    <w:rsid w:val="008859FF"/>
    <w:rsid w:val="008860CA"/>
    <w:rsid w:val="00887154"/>
    <w:rsid w:val="0088789A"/>
    <w:rsid w:val="00892118"/>
    <w:rsid w:val="0089218E"/>
    <w:rsid w:val="0089468A"/>
    <w:rsid w:val="008946AD"/>
    <w:rsid w:val="0089728B"/>
    <w:rsid w:val="00897A0A"/>
    <w:rsid w:val="008A0AD2"/>
    <w:rsid w:val="008A0F9F"/>
    <w:rsid w:val="008A4E89"/>
    <w:rsid w:val="008A7E7F"/>
    <w:rsid w:val="008B0E57"/>
    <w:rsid w:val="008B1BBB"/>
    <w:rsid w:val="008B6C19"/>
    <w:rsid w:val="008B77CF"/>
    <w:rsid w:val="008B7B44"/>
    <w:rsid w:val="008C0C9F"/>
    <w:rsid w:val="008C0E91"/>
    <w:rsid w:val="008C2E40"/>
    <w:rsid w:val="008C3150"/>
    <w:rsid w:val="008D6F21"/>
    <w:rsid w:val="008E3602"/>
    <w:rsid w:val="008E5826"/>
    <w:rsid w:val="008F03F8"/>
    <w:rsid w:val="008F2D64"/>
    <w:rsid w:val="008F3196"/>
    <w:rsid w:val="008F3A1D"/>
    <w:rsid w:val="008F46F3"/>
    <w:rsid w:val="008F4A4C"/>
    <w:rsid w:val="008F7C2B"/>
    <w:rsid w:val="00900CA2"/>
    <w:rsid w:val="009022CF"/>
    <w:rsid w:val="00902487"/>
    <w:rsid w:val="00902555"/>
    <w:rsid w:val="00902740"/>
    <w:rsid w:val="009047CD"/>
    <w:rsid w:val="0090517C"/>
    <w:rsid w:val="00905BBB"/>
    <w:rsid w:val="00906A12"/>
    <w:rsid w:val="00907D81"/>
    <w:rsid w:val="009115AB"/>
    <w:rsid w:val="00912D6A"/>
    <w:rsid w:val="0091740F"/>
    <w:rsid w:val="009219FE"/>
    <w:rsid w:val="009241C4"/>
    <w:rsid w:val="00924D7A"/>
    <w:rsid w:val="00926EBA"/>
    <w:rsid w:val="00930C5B"/>
    <w:rsid w:val="00930FB2"/>
    <w:rsid w:val="00931203"/>
    <w:rsid w:val="009331CA"/>
    <w:rsid w:val="00936664"/>
    <w:rsid w:val="00937750"/>
    <w:rsid w:val="00937BBB"/>
    <w:rsid w:val="0094035B"/>
    <w:rsid w:val="0094042B"/>
    <w:rsid w:val="009436AE"/>
    <w:rsid w:val="00945FD9"/>
    <w:rsid w:val="0094629F"/>
    <w:rsid w:val="009473E9"/>
    <w:rsid w:val="00947D76"/>
    <w:rsid w:val="009513E8"/>
    <w:rsid w:val="00951BD2"/>
    <w:rsid w:val="0095673E"/>
    <w:rsid w:val="0095799C"/>
    <w:rsid w:val="00957C41"/>
    <w:rsid w:val="00957FA0"/>
    <w:rsid w:val="009605DC"/>
    <w:rsid w:val="009626C0"/>
    <w:rsid w:val="00963DCC"/>
    <w:rsid w:val="0096562E"/>
    <w:rsid w:val="00967388"/>
    <w:rsid w:val="00967F2A"/>
    <w:rsid w:val="0097019C"/>
    <w:rsid w:val="00970228"/>
    <w:rsid w:val="009714A4"/>
    <w:rsid w:val="00971593"/>
    <w:rsid w:val="00972FCB"/>
    <w:rsid w:val="00973D34"/>
    <w:rsid w:val="0097686B"/>
    <w:rsid w:val="00977A06"/>
    <w:rsid w:val="0098079C"/>
    <w:rsid w:val="00981956"/>
    <w:rsid w:val="00982D2F"/>
    <w:rsid w:val="009836FC"/>
    <w:rsid w:val="00983F85"/>
    <w:rsid w:val="009857B0"/>
    <w:rsid w:val="009861D3"/>
    <w:rsid w:val="009A06B6"/>
    <w:rsid w:val="009A0B4D"/>
    <w:rsid w:val="009A4A83"/>
    <w:rsid w:val="009B1D24"/>
    <w:rsid w:val="009B3667"/>
    <w:rsid w:val="009B3C9A"/>
    <w:rsid w:val="009C0E09"/>
    <w:rsid w:val="009C1596"/>
    <w:rsid w:val="009C2593"/>
    <w:rsid w:val="009C4B56"/>
    <w:rsid w:val="009D35D4"/>
    <w:rsid w:val="009D4D9D"/>
    <w:rsid w:val="009D4FD9"/>
    <w:rsid w:val="009D5D22"/>
    <w:rsid w:val="009D6A72"/>
    <w:rsid w:val="009D743F"/>
    <w:rsid w:val="009E0FEF"/>
    <w:rsid w:val="009E2988"/>
    <w:rsid w:val="009E3526"/>
    <w:rsid w:val="009F0462"/>
    <w:rsid w:val="009F12C2"/>
    <w:rsid w:val="009F699C"/>
    <w:rsid w:val="009F7560"/>
    <w:rsid w:val="00A00B7E"/>
    <w:rsid w:val="00A01293"/>
    <w:rsid w:val="00A01747"/>
    <w:rsid w:val="00A036EC"/>
    <w:rsid w:val="00A04BE7"/>
    <w:rsid w:val="00A06228"/>
    <w:rsid w:val="00A07508"/>
    <w:rsid w:val="00A11892"/>
    <w:rsid w:val="00A11EF5"/>
    <w:rsid w:val="00A13E79"/>
    <w:rsid w:val="00A166D6"/>
    <w:rsid w:val="00A17D61"/>
    <w:rsid w:val="00A220A4"/>
    <w:rsid w:val="00A222D1"/>
    <w:rsid w:val="00A22B5A"/>
    <w:rsid w:val="00A234ED"/>
    <w:rsid w:val="00A252E9"/>
    <w:rsid w:val="00A25C66"/>
    <w:rsid w:val="00A27790"/>
    <w:rsid w:val="00A3119D"/>
    <w:rsid w:val="00A3138A"/>
    <w:rsid w:val="00A316DC"/>
    <w:rsid w:val="00A32AB2"/>
    <w:rsid w:val="00A33032"/>
    <w:rsid w:val="00A354AC"/>
    <w:rsid w:val="00A368F7"/>
    <w:rsid w:val="00A36986"/>
    <w:rsid w:val="00A36DBB"/>
    <w:rsid w:val="00A37FBB"/>
    <w:rsid w:val="00A42EDE"/>
    <w:rsid w:val="00A4482E"/>
    <w:rsid w:val="00A4610A"/>
    <w:rsid w:val="00A4684B"/>
    <w:rsid w:val="00A474FE"/>
    <w:rsid w:val="00A50B45"/>
    <w:rsid w:val="00A55449"/>
    <w:rsid w:val="00A55AA2"/>
    <w:rsid w:val="00A56729"/>
    <w:rsid w:val="00A57EA0"/>
    <w:rsid w:val="00A6553A"/>
    <w:rsid w:val="00A66A21"/>
    <w:rsid w:val="00A67787"/>
    <w:rsid w:val="00A67977"/>
    <w:rsid w:val="00A71837"/>
    <w:rsid w:val="00A71992"/>
    <w:rsid w:val="00A745F5"/>
    <w:rsid w:val="00A7518E"/>
    <w:rsid w:val="00A76B3D"/>
    <w:rsid w:val="00A774BF"/>
    <w:rsid w:val="00A81338"/>
    <w:rsid w:val="00A8216B"/>
    <w:rsid w:val="00A837D2"/>
    <w:rsid w:val="00A923D9"/>
    <w:rsid w:val="00A93C68"/>
    <w:rsid w:val="00A95CA6"/>
    <w:rsid w:val="00AA0592"/>
    <w:rsid w:val="00AA2B60"/>
    <w:rsid w:val="00AA31A7"/>
    <w:rsid w:val="00AA7689"/>
    <w:rsid w:val="00AA7D60"/>
    <w:rsid w:val="00AB1BEA"/>
    <w:rsid w:val="00AB2700"/>
    <w:rsid w:val="00AB3A54"/>
    <w:rsid w:val="00AB402E"/>
    <w:rsid w:val="00AB47CA"/>
    <w:rsid w:val="00AB5501"/>
    <w:rsid w:val="00AB5979"/>
    <w:rsid w:val="00AB59EA"/>
    <w:rsid w:val="00AB76BE"/>
    <w:rsid w:val="00AC3C17"/>
    <w:rsid w:val="00AC6098"/>
    <w:rsid w:val="00AD142F"/>
    <w:rsid w:val="00AD191B"/>
    <w:rsid w:val="00AD682A"/>
    <w:rsid w:val="00AE17CB"/>
    <w:rsid w:val="00AE1EF2"/>
    <w:rsid w:val="00AE45C9"/>
    <w:rsid w:val="00AF0E4D"/>
    <w:rsid w:val="00AF158A"/>
    <w:rsid w:val="00AF15C9"/>
    <w:rsid w:val="00AF2146"/>
    <w:rsid w:val="00AF4F6D"/>
    <w:rsid w:val="00AF5267"/>
    <w:rsid w:val="00AF67EE"/>
    <w:rsid w:val="00AF7211"/>
    <w:rsid w:val="00AF7D69"/>
    <w:rsid w:val="00B02585"/>
    <w:rsid w:val="00B02C90"/>
    <w:rsid w:val="00B059CB"/>
    <w:rsid w:val="00B06D46"/>
    <w:rsid w:val="00B077F7"/>
    <w:rsid w:val="00B1007F"/>
    <w:rsid w:val="00B107F1"/>
    <w:rsid w:val="00B11179"/>
    <w:rsid w:val="00B11C6D"/>
    <w:rsid w:val="00B15F45"/>
    <w:rsid w:val="00B2021A"/>
    <w:rsid w:val="00B209C9"/>
    <w:rsid w:val="00B22EF9"/>
    <w:rsid w:val="00B27BA8"/>
    <w:rsid w:val="00B308DA"/>
    <w:rsid w:val="00B31BB7"/>
    <w:rsid w:val="00B324AB"/>
    <w:rsid w:val="00B33533"/>
    <w:rsid w:val="00B33DF6"/>
    <w:rsid w:val="00B342A4"/>
    <w:rsid w:val="00B34D42"/>
    <w:rsid w:val="00B3752E"/>
    <w:rsid w:val="00B37CF0"/>
    <w:rsid w:val="00B444D1"/>
    <w:rsid w:val="00B50D3D"/>
    <w:rsid w:val="00B514DB"/>
    <w:rsid w:val="00B52EF2"/>
    <w:rsid w:val="00B57690"/>
    <w:rsid w:val="00B5778D"/>
    <w:rsid w:val="00B63965"/>
    <w:rsid w:val="00B64435"/>
    <w:rsid w:val="00B6605F"/>
    <w:rsid w:val="00B670AC"/>
    <w:rsid w:val="00B71171"/>
    <w:rsid w:val="00B724EC"/>
    <w:rsid w:val="00B72CFE"/>
    <w:rsid w:val="00B7461E"/>
    <w:rsid w:val="00B753A7"/>
    <w:rsid w:val="00B761AB"/>
    <w:rsid w:val="00B77864"/>
    <w:rsid w:val="00B81110"/>
    <w:rsid w:val="00B81C91"/>
    <w:rsid w:val="00B82ACB"/>
    <w:rsid w:val="00B837E9"/>
    <w:rsid w:val="00B83B13"/>
    <w:rsid w:val="00B84AB1"/>
    <w:rsid w:val="00B86979"/>
    <w:rsid w:val="00B86EFA"/>
    <w:rsid w:val="00B8798E"/>
    <w:rsid w:val="00B92EA7"/>
    <w:rsid w:val="00B96825"/>
    <w:rsid w:val="00BA015F"/>
    <w:rsid w:val="00BA0C9F"/>
    <w:rsid w:val="00BA1260"/>
    <w:rsid w:val="00BA12E5"/>
    <w:rsid w:val="00BA18F8"/>
    <w:rsid w:val="00BA2C72"/>
    <w:rsid w:val="00BA3CE2"/>
    <w:rsid w:val="00BA598E"/>
    <w:rsid w:val="00BB1A1E"/>
    <w:rsid w:val="00BB29C3"/>
    <w:rsid w:val="00BB32B7"/>
    <w:rsid w:val="00BB5634"/>
    <w:rsid w:val="00BB6656"/>
    <w:rsid w:val="00BC0C3A"/>
    <w:rsid w:val="00BC2D1F"/>
    <w:rsid w:val="00BC2EF8"/>
    <w:rsid w:val="00BC3C6A"/>
    <w:rsid w:val="00BC6B12"/>
    <w:rsid w:val="00BC7932"/>
    <w:rsid w:val="00BD74CB"/>
    <w:rsid w:val="00BE0AE4"/>
    <w:rsid w:val="00BE1350"/>
    <w:rsid w:val="00BF2615"/>
    <w:rsid w:val="00BF4C44"/>
    <w:rsid w:val="00BF77F6"/>
    <w:rsid w:val="00C00AAD"/>
    <w:rsid w:val="00C01496"/>
    <w:rsid w:val="00C0215C"/>
    <w:rsid w:val="00C06486"/>
    <w:rsid w:val="00C075A5"/>
    <w:rsid w:val="00C10924"/>
    <w:rsid w:val="00C12868"/>
    <w:rsid w:val="00C128EF"/>
    <w:rsid w:val="00C17B63"/>
    <w:rsid w:val="00C23B40"/>
    <w:rsid w:val="00C23FB9"/>
    <w:rsid w:val="00C24C6C"/>
    <w:rsid w:val="00C264A2"/>
    <w:rsid w:val="00C26E55"/>
    <w:rsid w:val="00C31B11"/>
    <w:rsid w:val="00C31FF4"/>
    <w:rsid w:val="00C323B8"/>
    <w:rsid w:val="00C32B91"/>
    <w:rsid w:val="00C33042"/>
    <w:rsid w:val="00C34846"/>
    <w:rsid w:val="00C403E0"/>
    <w:rsid w:val="00C41CA5"/>
    <w:rsid w:val="00C450D8"/>
    <w:rsid w:val="00C45663"/>
    <w:rsid w:val="00C46983"/>
    <w:rsid w:val="00C50313"/>
    <w:rsid w:val="00C6047B"/>
    <w:rsid w:val="00C639EA"/>
    <w:rsid w:val="00C67452"/>
    <w:rsid w:val="00C7520F"/>
    <w:rsid w:val="00C76A65"/>
    <w:rsid w:val="00C772F4"/>
    <w:rsid w:val="00C81D89"/>
    <w:rsid w:val="00C83932"/>
    <w:rsid w:val="00C87A64"/>
    <w:rsid w:val="00C9177E"/>
    <w:rsid w:val="00C91C8F"/>
    <w:rsid w:val="00C925CC"/>
    <w:rsid w:val="00C92C09"/>
    <w:rsid w:val="00C93035"/>
    <w:rsid w:val="00C9637C"/>
    <w:rsid w:val="00C966C9"/>
    <w:rsid w:val="00C97A88"/>
    <w:rsid w:val="00C97D69"/>
    <w:rsid w:val="00CA1AA4"/>
    <w:rsid w:val="00CA3E8A"/>
    <w:rsid w:val="00CA717A"/>
    <w:rsid w:val="00CB1103"/>
    <w:rsid w:val="00CB7238"/>
    <w:rsid w:val="00CC26EA"/>
    <w:rsid w:val="00CC395C"/>
    <w:rsid w:val="00CC5A63"/>
    <w:rsid w:val="00CC6D03"/>
    <w:rsid w:val="00CD0336"/>
    <w:rsid w:val="00CD1FA7"/>
    <w:rsid w:val="00CD298A"/>
    <w:rsid w:val="00CD4C6D"/>
    <w:rsid w:val="00CD689F"/>
    <w:rsid w:val="00CD6D64"/>
    <w:rsid w:val="00CE04C2"/>
    <w:rsid w:val="00CF48F9"/>
    <w:rsid w:val="00CF5A75"/>
    <w:rsid w:val="00D00E4B"/>
    <w:rsid w:val="00D041F4"/>
    <w:rsid w:val="00D058BD"/>
    <w:rsid w:val="00D149C2"/>
    <w:rsid w:val="00D149C5"/>
    <w:rsid w:val="00D14CF9"/>
    <w:rsid w:val="00D14E6F"/>
    <w:rsid w:val="00D157F9"/>
    <w:rsid w:val="00D20DBA"/>
    <w:rsid w:val="00D23ECA"/>
    <w:rsid w:val="00D24100"/>
    <w:rsid w:val="00D24824"/>
    <w:rsid w:val="00D26A90"/>
    <w:rsid w:val="00D276DE"/>
    <w:rsid w:val="00D30ABF"/>
    <w:rsid w:val="00D3168D"/>
    <w:rsid w:val="00D32479"/>
    <w:rsid w:val="00D33CD8"/>
    <w:rsid w:val="00D37238"/>
    <w:rsid w:val="00D42F0E"/>
    <w:rsid w:val="00D44D3E"/>
    <w:rsid w:val="00D45D08"/>
    <w:rsid w:val="00D46251"/>
    <w:rsid w:val="00D46BEF"/>
    <w:rsid w:val="00D471D5"/>
    <w:rsid w:val="00D47FFD"/>
    <w:rsid w:val="00D52706"/>
    <w:rsid w:val="00D53EC1"/>
    <w:rsid w:val="00D54C02"/>
    <w:rsid w:val="00D55AC7"/>
    <w:rsid w:val="00D55F0A"/>
    <w:rsid w:val="00D56DAC"/>
    <w:rsid w:val="00D61B83"/>
    <w:rsid w:val="00D6303E"/>
    <w:rsid w:val="00D631BD"/>
    <w:rsid w:val="00D63D68"/>
    <w:rsid w:val="00D67897"/>
    <w:rsid w:val="00D70955"/>
    <w:rsid w:val="00D71871"/>
    <w:rsid w:val="00D71F4C"/>
    <w:rsid w:val="00D74FA6"/>
    <w:rsid w:val="00D76B02"/>
    <w:rsid w:val="00D8182B"/>
    <w:rsid w:val="00D833F4"/>
    <w:rsid w:val="00D83510"/>
    <w:rsid w:val="00D83DB7"/>
    <w:rsid w:val="00D84A9D"/>
    <w:rsid w:val="00D85F89"/>
    <w:rsid w:val="00D86143"/>
    <w:rsid w:val="00D86469"/>
    <w:rsid w:val="00D922C0"/>
    <w:rsid w:val="00D93ECC"/>
    <w:rsid w:val="00D94F5E"/>
    <w:rsid w:val="00D95035"/>
    <w:rsid w:val="00D95AC4"/>
    <w:rsid w:val="00D96BFF"/>
    <w:rsid w:val="00D97C79"/>
    <w:rsid w:val="00DA1837"/>
    <w:rsid w:val="00DA3F0E"/>
    <w:rsid w:val="00DA3FE8"/>
    <w:rsid w:val="00DA6BD9"/>
    <w:rsid w:val="00DB1AA9"/>
    <w:rsid w:val="00DB29B2"/>
    <w:rsid w:val="00DB6FF5"/>
    <w:rsid w:val="00DC35C7"/>
    <w:rsid w:val="00DD0A9D"/>
    <w:rsid w:val="00DD24C5"/>
    <w:rsid w:val="00DD2652"/>
    <w:rsid w:val="00DD341F"/>
    <w:rsid w:val="00DD5149"/>
    <w:rsid w:val="00DD65F7"/>
    <w:rsid w:val="00DD6C6A"/>
    <w:rsid w:val="00DE2D5E"/>
    <w:rsid w:val="00DE314F"/>
    <w:rsid w:val="00DE7896"/>
    <w:rsid w:val="00DF388E"/>
    <w:rsid w:val="00E003CF"/>
    <w:rsid w:val="00E010AE"/>
    <w:rsid w:val="00E02E74"/>
    <w:rsid w:val="00E03819"/>
    <w:rsid w:val="00E049B1"/>
    <w:rsid w:val="00E05F76"/>
    <w:rsid w:val="00E06167"/>
    <w:rsid w:val="00E07CF2"/>
    <w:rsid w:val="00E07DD9"/>
    <w:rsid w:val="00E120EB"/>
    <w:rsid w:val="00E15A3D"/>
    <w:rsid w:val="00E16BD0"/>
    <w:rsid w:val="00E17A07"/>
    <w:rsid w:val="00E21C5A"/>
    <w:rsid w:val="00E23445"/>
    <w:rsid w:val="00E23C52"/>
    <w:rsid w:val="00E24BCD"/>
    <w:rsid w:val="00E253FC"/>
    <w:rsid w:val="00E309C8"/>
    <w:rsid w:val="00E341E5"/>
    <w:rsid w:val="00E41377"/>
    <w:rsid w:val="00E414FA"/>
    <w:rsid w:val="00E42361"/>
    <w:rsid w:val="00E43B4C"/>
    <w:rsid w:val="00E45761"/>
    <w:rsid w:val="00E46108"/>
    <w:rsid w:val="00E46BC2"/>
    <w:rsid w:val="00E5613C"/>
    <w:rsid w:val="00E57F7C"/>
    <w:rsid w:val="00E613F7"/>
    <w:rsid w:val="00E61BA4"/>
    <w:rsid w:val="00E64AD0"/>
    <w:rsid w:val="00E66267"/>
    <w:rsid w:val="00E667C2"/>
    <w:rsid w:val="00E66A66"/>
    <w:rsid w:val="00E66D4E"/>
    <w:rsid w:val="00E6766D"/>
    <w:rsid w:val="00E67DB3"/>
    <w:rsid w:val="00E67FEE"/>
    <w:rsid w:val="00E75057"/>
    <w:rsid w:val="00E76AB1"/>
    <w:rsid w:val="00E81C00"/>
    <w:rsid w:val="00E82454"/>
    <w:rsid w:val="00E8605E"/>
    <w:rsid w:val="00E872B0"/>
    <w:rsid w:val="00E90508"/>
    <w:rsid w:val="00E90675"/>
    <w:rsid w:val="00E91634"/>
    <w:rsid w:val="00E9496A"/>
    <w:rsid w:val="00E96E5E"/>
    <w:rsid w:val="00E97985"/>
    <w:rsid w:val="00EA4A59"/>
    <w:rsid w:val="00EA56D5"/>
    <w:rsid w:val="00EA705F"/>
    <w:rsid w:val="00EB318E"/>
    <w:rsid w:val="00EB5938"/>
    <w:rsid w:val="00EB6779"/>
    <w:rsid w:val="00EB70C4"/>
    <w:rsid w:val="00EC06B8"/>
    <w:rsid w:val="00EC2780"/>
    <w:rsid w:val="00EC4378"/>
    <w:rsid w:val="00EC6328"/>
    <w:rsid w:val="00EC7551"/>
    <w:rsid w:val="00ED51D1"/>
    <w:rsid w:val="00ED7DF1"/>
    <w:rsid w:val="00EE03DE"/>
    <w:rsid w:val="00EE26CB"/>
    <w:rsid w:val="00EE2B82"/>
    <w:rsid w:val="00EE2EEF"/>
    <w:rsid w:val="00EE3042"/>
    <w:rsid w:val="00EE4815"/>
    <w:rsid w:val="00EE52B7"/>
    <w:rsid w:val="00EE78F9"/>
    <w:rsid w:val="00EE7FA3"/>
    <w:rsid w:val="00EF02FF"/>
    <w:rsid w:val="00EF059A"/>
    <w:rsid w:val="00EF0D67"/>
    <w:rsid w:val="00EF1BB4"/>
    <w:rsid w:val="00EF255D"/>
    <w:rsid w:val="00EF31C7"/>
    <w:rsid w:val="00EF7A37"/>
    <w:rsid w:val="00F0165E"/>
    <w:rsid w:val="00F02D43"/>
    <w:rsid w:val="00F0681F"/>
    <w:rsid w:val="00F125D6"/>
    <w:rsid w:val="00F12D60"/>
    <w:rsid w:val="00F1525D"/>
    <w:rsid w:val="00F16145"/>
    <w:rsid w:val="00F16C63"/>
    <w:rsid w:val="00F175D7"/>
    <w:rsid w:val="00F21605"/>
    <w:rsid w:val="00F2211E"/>
    <w:rsid w:val="00F3549F"/>
    <w:rsid w:val="00F362B4"/>
    <w:rsid w:val="00F36374"/>
    <w:rsid w:val="00F41944"/>
    <w:rsid w:val="00F41D88"/>
    <w:rsid w:val="00F4542A"/>
    <w:rsid w:val="00F54EFF"/>
    <w:rsid w:val="00F5533D"/>
    <w:rsid w:val="00F56AF4"/>
    <w:rsid w:val="00F57506"/>
    <w:rsid w:val="00F60EDE"/>
    <w:rsid w:val="00F65863"/>
    <w:rsid w:val="00F65C44"/>
    <w:rsid w:val="00F71FAC"/>
    <w:rsid w:val="00F73878"/>
    <w:rsid w:val="00F74800"/>
    <w:rsid w:val="00F763D7"/>
    <w:rsid w:val="00F80A74"/>
    <w:rsid w:val="00F90C78"/>
    <w:rsid w:val="00F91C51"/>
    <w:rsid w:val="00F92925"/>
    <w:rsid w:val="00F93E3B"/>
    <w:rsid w:val="00F946C8"/>
    <w:rsid w:val="00F94F62"/>
    <w:rsid w:val="00F95367"/>
    <w:rsid w:val="00F95427"/>
    <w:rsid w:val="00F96C62"/>
    <w:rsid w:val="00FA0489"/>
    <w:rsid w:val="00FA07FC"/>
    <w:rsid w:val="00FA191E"/>
    <w:rsid w:val="00FA2FEA"/>
    <w:rsid w:val="00FA5E57"/>
    <w:rsid w:val="00FA68F4"/>
    <w:rsid w:val="00FA7155"/>
    <w:rsid w:val="00FB0829"/>
    <w:rsid w:val="00FB2639"/>
    <w:rsid w:val="00FB33B1"/>
    <w:rsid w:val="00FB4673"/>
    <w:rsid w:val="00FB7783"/>
    <w:rsid w:val="00FC1381"/>
    <w:rsid w:val="00FC1E8F"/>
    <w:rsid w:val="00FC3928"/>
    <w:rsid w:val="00FC5434"/>
    <w:rsid w:val="00FC6C2E"/>
    <w:rsid w:val="00FC79C1"/>
    <w:rsid w:val="00FD2553"/>
    <w:rsid w:val="00FD2D7E"/>
    <w:rsid w:val="00FE21C0"/>
    <w:rsid w:val="00FE6858"/>
    <w:rsid w:val="00FE721D"/>
    <w:rsid w:val="00FF190B"/>
    <w:rsid w:val="00FF5CB8"/>
    <w:rsid w:val="00FF69AF"/>
    <w:rsid w:val="00FF6C92"/>
    <w:rsid w:val="00FF6E69"/>
    <w:rsid w:val="0635CE5C"/>
    <w:rsid w:val="09168680"/>
    <w:rsid w:val="0F4192E1"/>
    <w:rsid w:val="12BE136C"/>
    <w:rsid w:val="1AE34594"/>
    <w:rsid w:val="25B89A6A"/>
    <w:rsid w:val="2EE4327D"/>
    <w:rsid w:val="46699C04"/>
    <w:rsid w:val="59439607"/>
    <w:rsid w:val="61313B7F"/>
    <w:rsid w:val="6E85D645"/>
    <w:rsid w:val="715AF224"/>
    <w:rsid w:val="72648856"/>
    <w:rsid w:val="7417233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3D562"/>
  <w15:chartTrackingRefBased/>
  <w15:docId w15:val="{ED50FBF7-EBCA-4A02-95B1-DA45B908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819"/>
  </w:style>
  <w:style w:type="paragraph" w:styleId="Titre1">
    <w:name w:val="heading 1"/>
    <w:basedOn w:val="Normal"/>
    <w:next w:val="Normal"/>
    <w:link w:val="Titre1Car"/>
    <w:uiPriority w:val="9"/>
    <w:qFormat/>
    <w:rsid w:val="00A81338"/>
    <w:pPr>
      <w:keepNext/>
      <w:keepLines/>
      <w:spacing w:before="240" w:after="0"/>
      <w:outlineLvl w:val="0"/>
    </w:pPr>
    <w:rPr>
      <w:rFonts w:ascii="Times New Roman" w:hAnsi="Times New Roman" w:eastAsiaTheme="majorEastAsia" w:cstheme="majorBidi"/>
      <w:sz w:val="28"/>
      <w:szCs w:val="32"/>
      <w:lang w:eastAsia="fr-FR"/>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A8133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Titre4">
    <w:name w:val="heading 4"/>
    <w:basedOn w:val="Normal"/>
    <w:next w:val="Normal"/>
    <w:link w:val="Titre4Car"/>
    <w:uiPriority w:val="9"/>
    <w:unhideWhenUsed/>
    <w:qFormat/>
    <w:rsid w:val="001B22B2"/>
    <w:pPr>
      <w:keepNext/>
      <w:keepLines/>
      <w:spacing w:before="40" w:after="0"/>
      <w:outlineLvl w:val="3"/>
    </w:pPr>
    <w:rPr>
      <w:rFonts w:ascii="Times New Roman" w:hAnsi="Times New Roman" w:eastAsiaTheme="majorEastAsia" w:cstheme="majorBidi"/>
      <w:b/>
      <w:iCs/>
      <w:sz w:val="24"/>
    </w:rPr>
  </w:style>
  <w:style w:type="paragraph" w:styleId="Titre5">
    <w:name w:val="heading 5"/>
    <w:basedOn w:val="Normal"/>
    <w:next w:val="Normal"/>
    <w:link w:val="Titre5Car"/>
    <w:uiPriority w:val="9"/>
    <w:unhideWhenUsed/>
    <w:qFormat/>
    <w:rsid w:val="0031731B"/>
    <w:pPr>
      <w:keepNext/>
      <w:keepLines/>
      <w:spacing w:before="40" w:after="0"/>
      <w:outlineLvl w:val="4"/>
    </w:pPr>
    <w:rPr>
      <w:rFonts w:asciiTheme="majorHAnsi" w:hAnsiTheme="majorHAnsi" w:eastAsiaTheme="majorEastAsia" w:cstheme="majorBidi"/>
      <w:color w:val="2F5496" w:themeColor="accent1" w:themeShade="BF"/>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fontstyle01" w:customStyle="1">
    <w:name w:val="fontstyle01"/>
    <w:basedOn w:val="Policepardfaut"/>
    <w:rsid w:val="00A42EDE"/>
    <w:rPr>
      <w:rFonts w:hint="default" w:ascii="CMR10" w:hAnsi="CMR10"/>
      <w:b w:val="0"/>
      <w:bCs w:val="0"/>
      <w:i w:val="0"/>
      <w:iCs w:val="0"/>
      <w:color w:val="000000"/>
      <w:sz w:val="20"/>
      <w:szCs w:val="20"/>
    </w:rPr>
  </w:style>
  <w:style w:type="character" w:styleId="Lienhypertexte">
    <w:name w:val="Hyperlink"/>
    <w:basedOn w:val="Policepardfaut"/>
    <w:uiPriority w:val="99"/>
    <w:unhideWhenUsed/>
    <w:rsid w:val="005C1B32"/>
    <w:rPr>
      <w:color w:val="0000FF"/>
      <w:u w:val="single"/>
    </w:rPr>
  </w:style>
  <w:style w:type="paragraph" w:styleId="En-tte">
    <w:name w:val="header"/>
    <w:basedOn w:val="Normal"/>
    <w:link w:val="En-tteCar"/>
    <w:uiPriority w:val="99"/>
    <w:unhideWhenUsed/>
    <w:rsid w:val="0095673E"/>
    <w:pPr>
      <w:tabs>
        <w:tab w:val="center" w:pos="4536"/>
        <w:tab w:val="right" w:pos="9072"/>
      </w:tabs>
      <w:spacing w:after="0" w:line="240" w:lineRule="auto"/>
    </w:pPr>
  </w:style>
  <w:style w:type="character" w:styleId="En-tteCar" w:customStyle="1">
    <w:name w:val="En-tête Car"/>
    <w:basedOn w:val="Policepardfaut"/>
    <w:link w:val="En-tte"/>
    <w:uiPriority w:val="99"/>
    <w:rsid w:val="0095673E"/>
  </w:style>
  <w:style w:type="paragraph" w:styleId="Pieddepage">
    <w:name w:val="footer"/>
    <w:basedOn w:val="Normal"/>
    <w:link w:val="PieddepageCar"/>
    <w:uiPriority w:val="99"/>
    <w:unhideWhenUsed/>
    <w:rsid w:val="0095673E"/>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95673E"/>
  </w:style>
  <w:style w:type="character" w:styleId="authors" w:customStyle="1">
    <w:name w:val="authors"/>
    <w:basedOn w:val="Policepardfaut"/>
    <w:rsid w:val="0050287F"/>
  </w:style>
  <w:style w:type="character" w:styleId="Date1" w:customStyle="1">
    <w:name w:val="Date1"/>
    <w:basedOn w:val="Policepardfaut"/>
    <w:rsid w:val="0050287F"/>
  </w:style>
  <w:style w:type="character" w:styleId="arttitle" w:customStyle="1">
    <w:name w:val="art_title"/>
    <w:basedOn w:val="Policepardfaut"/>
    <w:rsid w:val="0050287F"/>
  </w:style>
  <w:style w:type="character" w:styleId="serialtitle" w:customStyle="1">
    <w:name w:val="serial_title"/>
    <w:basedOn w:val="Policepardfaut"/>
    <w:rsid w:val="0050287F"/>
  </w:style>
  <w:style w:type="character" w:styleId="volumeissue" w:customStyle="1">
    <w:name w:val="volume_issue"/>
    <w:basedOn w:val="Policepardfaut"/>
    <w:rsid w:val="0050287F"/>
  </w:style>
  <w:style w:type="character" w:styleId="pagerange" w:customStyle="1">
    <w:name w:val="page_range"/>
    <w:basedOn w:val="Policepardfaut"/>
    <w:rsid w:val="0050287F"/>
  </w:style>
  <w:style w:type="character" w:styleId="doilink" w:customStyle="1">
    <w:name w:val="doi_link"/>
    <w:basedOn w:val="Policepardfaut"/>
    <w:rsid w:val="0050287F"/>
  </w:style>
  <w:style w:type="character" w:styleId="Mentionnonrsolue">
    <w:name w:val="Unresolved Mention"/>
    <w:basedOn w:val="Policepardfaut"/>
    <w:uiPriority w:val="99"/>
    <w:semiHidden/>
    <w:unhideWhenUsed/>
    <w:rsid w:val="000E5F8B"/>
    <w:rPr>
      <w:color w:val="605E5C"/>
      <w:shd w:val="clear" w:color="auto" w:fill="E1DFDD"/>
    </w:rPr>
  </w:style>
  <w:style w:type="paragraph" w:styleId="Notedebasdepage">
    <w:name w:val="footnote text"/>
    <w:basedOn w:val="Normal"/>
    <w:link w:val="NotedebasdepageCar"/>
    <w:uiPriority w:val="99"/>
    <w:semiHidden/>
    <w:unhideWhenUsed/>
    <w:rsid w:val="00347ECD"/>
    <w:pPr>
      <w:spacing w:after="0" w:line="240" w:lineRule="auto"/>
    </w:pPr>
    <w:rPr>
      <w:sz w:val="20"/>
      <w:szCs w:val="20"/>
    </w:rPr>
  </w:style>
  <w:style w:type="character" w:styleId="NotedebasdepageCar" w:customStyle="1">
    <w:name w:val="Note de bas de page Car"/>
    <w:basedOn w:val="Policepardfaut"/>
    <w:link w:val="Notedebasdepage"/>
    <w:uiPriority w:val="99"/>
    <w:semiHidden/>
    <w:rsid w:val="00347ECD"/>
    <w:rPr>
      <w:sz w:val="20"/>
      <w:szCs w:val="20"/>
    </w:rPr>
  </w:style>
  <w:style w:type="character" w:styleId="Appelnotedebasdep">
    <w:name w:val="footnote reference"/>
    <w:basedOn w:val="Policepardfaut"/>
    <w:uiPriority w:val="99"/>
    <w:semiHidden/>
    <w:unhideWhenUsed/>
    <w:rsid w:val="00347ECD"/>
    <w:rPr>
      <w:vertAlign w:val="superscript"/>
    </w:rPr>
  </w:style>
  <w:style w:type="paragraph" w:styleId="Paragraphedeliste">
    <w:name w:val="List Paragraph"/>
    <w:basedOn w:val="Normal"/>
    <w:uiPriority w:val="34"/>
    <w:qFormat/>
    <w:rsid w:val="003D3A57"/>
    <w:pPr>
      <w:ind w:left="720"/>
      <w:contextualSpacing/>
    </w:pPr>
  </w:style>
  <w:style w:type="character" w:styleId="Titre1Car" w:customStyle="1">
    <w:name w:val="Titre 1 Car"/>
    <w:basedOn w:val="Policepardfaut"/>
    <w:link w:val="Titre1"/>
    <w:uiPriority w:val="9"/>
    <w:rsid w:val="00A81338"/>
    <w:rPr>
      <w:rFonts w:ascii="Times New Roman" w:hAnsi="Times New Roman" w:eastAsiaTheme="majorEastAsia" w:cstheme="majorBidi"/>
      <w:sz w:val="28"/>
      <w:szCs w:val="32"/>
      <w:lang w:eastAsia="fr-FR"/>
    </w:rPr>
  </w:style>
  <w:style w:type="character" w:styleId="fontstyle21" w:customStyle="1">
    <w:name w:val="fontstyle21"/>
    <w:basedOn w:val="Policepardfaut"/>
    <w:rsid w:val="00C97A88"/>
    <w:rPr>
      <w:rFonts w:hint="default" w:ascii="ArialNarrow-Italic" w:hAnsi="ArialNarrow-Italic"/>
      <w:b w:val="0"/>
      <w:bCs w:val="0"/>
      <w:i/>
      <w:iCs/>
      <w:color w:val="000000"/>
      <w:sz w:val="14"/>
      <w:szCs w:val="14"/>
    </w:rPr>
  </w:style>
  <w:style w:type="character" w:styleId="Lienhypertextesuivivisit">
    <w:name w:val="FollowedHyperlink"/>
    <w:basedOn w:val="Policepardfaut"/>
    <w:uiPriority w:val="99"/>
    <w:semiHidden/>
    <w:unhideWhenUsed/>
    <w:rsid w:val="00702194"/>
    <w:rPr>
      <w:color w:val="954F72" w:themeColor="followedHyperlink"/>
      <w:u w:val="single"/>
    </w:rPr>
  </w:style>
  <w:style w:type="character" w:styleId="fontstyle11" w:customStyle="1">
    <w:name w:val="fontstyle11"/>
    <w:basedOn w:val="Policepardfaut"/>
    <w:rsid w:val="00CB1103"/>
    <w:rPr>
      <w:rFonts w:hint="default" w:ascii="CMMI8" w:hAnsi="CMMI8"/>
      <w:b w:val="0"/>
      <w:bCs w:val="0"/>
      <w:i/>
      <w:iCs/>
      <w:color w:val="000000"/>
      <w:sz w:val="16"/>
      <w:szCs w:val="16"/>
    </w:rPr>
  </w:style>
  <w:style w:type="character" w:styleId="fontstyle31" w:customStyle="1">
    <w:name w:val="fontstyle31"/>
    <w:basedOn w:val="Policepardfaut"/>
    <w:rsid w:val="00CB1103"/>
    <w:rPr>
      <w:rFonts w:hint="default" w:ascii="CMR12" w:hAnsi="CMR12"/>
      <w:b w:val="0"/>
      <w:bCs w:val="0"/>
      <w:i w:val="0"/>
      <w:iCs w:val="0"/>
      <w:color w:val="000000"/>
      <w:sz w:val="24"/>
      <w:szCs w:val="24"/>
    </w:rPr>
  </w:style>
  <w:style w:type="character" w:styleId="fontstyle41" w:customStyle="1">
    <w:name w:val="fontstyle41"/>
    <w:basedOn w:val="Policepardfaut"/>
    <w:rsid w:val="00CB1103"/>
    <w:rPr>
      <w:rFonts w:hint="default" w:ascii="CMR8" w:hAnsi="CMR8"/>
      <w:b w:val="0"/>
      <w:bCs w:val="0"/>
      <w:i w:val="0"/>
      <w:iCs w:val="0"/>
      <w:color w:val="000000"/>
      <w:sz w:val="16"/>
      <w:szCs w:val="16"/>
    </w:rPr>
  </w:style>
  <w:style w:type="character" w:styleId="fontstyle51" w:customStyle="1">
    <w:name w:val="fontstyle51"/>
    <w:basedOn w:val="Policepardfaut"/>
    <w:rsid w:val="00CB1103"/>
    <w:rPr>
      <w:rFonts w:hint="default" w:ascii="CMSY10" w:hAnsi="CMSY10"/>
      <w:b w:val="0"/>
      <w:bCs w:val="0"/>
      <w:i/>
      <w:iCs/>
      <w:color w:val="000000"/>
      <w:sz w:val="24"/>
      <w:szCs w:val="24"/>
    </w:rPr>
  </w:style>
  <w:style w:type="character" w:styleId="Textedelespacerserv">
    <w:name w:val="Placeholder Text"/>
    <w:basedOn w:val="Policepardfaut"/>
    <w:uiPriority w:val="99"/>
    <w:semiHidden/>
    <w:rsid w:val="00095233"/>
    <w:rPr>
      <w:color w:val="808080"/>
    </w:rPr>
  </w:style>
  <w:style w:type="table" w:styleId="Grilledutableau">
    <w:name w:val="Table Grid"/>
    <w:basedOn w:val="TableauNormal"/>
    <w:uiPriority w:val="39"/>
    <w:rsid w:val="006115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itre2Car" w:customStyle="1">
    <w:name w:val="Titre 2 Car"/>
    <w:basedOn w:val="Policepardfaut"/>
    <w:link w:val="Titre2"/>
    <w:uiPriority w:val="9"/>
    <w:rPr>
      <w:rFonts w:asciiTheme="majorHAnsi" w:hAnsiTheme="majorHAnsi" w:eastAsiaTheme="majorEastAsia" w:cstheme="majorBidi"/>
      <w:color w:val="2F5496" w:themeColor="accent1" w:themeShade="BF"/>
      <w:sz w:val="26"/>
      <w:szCs w:val="26"/>
    </w:rPr>
  </w:style>
  <w:style w:type="character" w:styleId="Titre3Car" w:customStyle="1">
    <w:name w:val="Titre 3 Car"/>
    <w:basedOn w:val="Policepardfaut"/>
    <w:link w:val="Titre3"/>
    <w:uiPriority w:val="9"/>
    <w:rsid w:val="00A81338"/>
    <w:rPr>
      <w:rFonts w:asciiTheme="majorHAnsi" w:hAnsiTheme="majorHAnsi" w:eastAsiaTheme="majorEastAsia" w:cstheme="majorBidi"/>
      <w:color w:val="1F3763" w:themeColor="accent1" w:themeShade="7F"/>
      <w:sz w:val="24"/>
      <w:szCs w:val="24"/>
    </w:rPr>
  </w:style>
  <w:style w:type="character" w:styleId="Titre4Car" w:customStyle="1">
    <w:name w:val="Titre 4 Car"/>
    <w:basedOn w:val="Policepardfaut"/>
    <w:link w:val="Titre4"/>
    <w:uiPriority w:val="9"/>
    <w:rsid w:val="001B22B2"/>
    <w:rPr>
      <w:rFonts w:ascii="Times New Roman" w:hAnsi="Times New Roman" w:eastAsiaTheme="majorEastAsia" w:cstheme="majorBidi"/>
      <w:b/>
      <w:iCs/>
      <w:sz w:val="24"/>
    </w:rPr>
  </w:style>
  <w:style w:type="character" w:styleId="Titre5Car" w:customStyle="1">
    <w:name w:val="Titre 5 Car"/>
    <w:basedOn w:val="Policepardfaut"/>
    <w:link w:val="Titre5"/>
    <w:uiPriority w:val="9"/>
    <w:rsid w:val="0031731B"/>
    <w:rPr>
      <w:rFonts w:asciiTheme="majorHAnsi" w:hAnsiTheme="majorHAnsi" w:eastAsiaTheme="majorEastAsia" w:cstheme="majorBidi"/>
      <w:color w:val="2F5496" w:themeColor="accent1" w:themeShade="BF"/>
    </w:rPr>
  </w:style>
  <w:style w:type="paragraph" w:styleId="Lgende">
    <w:name w:val="caption"/>
    <w:basedOn w:val="Normal"/>
    <w:next w:val="Normal"/>
    <w:uiPriority w:val="35"/>
    <w:unhideWhenUsed/>
    <w:qFormat/>
    <w:rsid w:val="00EB6779"/>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BC0C3A"/>
    <w:pPr>
      <w:outlineLvl w:val="9"/>
    </w:pPr>
    <w:rPr>
      <w:rFonts w:asciiTheme="majorHAnsi" w:hAnsiTheme="majorHAnsi"/>
      <w:color w:val="2F5496" w:themeColor="accent1" w:themeShade="BF"/>
      <w:sz w:val="32"/>
    </w:rPr>
  </w:style>
  <w:style w:type="paragraph" w:styleId="TM1">
    <w:name w:val="toc 1"/>
    <w:basedOn w:val="Normal"/>
    <w:next w:val="Normal"/>
    <w:autoRedefine/>
    <w:uiPriority w:val="39"/>
    <w:unhideWhenUsed/>
    <w:rsid w:val="00BC0C3A"/>
    <w:pPr>
      <w:spacing w:after="100"/>
    </w:pPr>
  </w:style>
  <w:style w:type="paragraph" w:styleId="TM2">
    <w:name w:val="toc 2"/>
    <w:basedOn w:val="Normal"/>
    <w:next w:val="Normal"/>
    <w:autoRedefine/>
    <w:uiPriority w:val="39"/>
    <w:unhideWhenUsed/>
    <w:rsid w:val="00BC0C3A"/>
    <w:pPr>
      <w:spacing w:after="100"/>
      <w:ind w:left="220"/>
    </w:pPr>
  </w:style>
  <w:style w:type="paragraph" w:styleId="TM3">
    <w:name w:val="toc 3"/>
    <w:basedOn w:val="Normal"/>
    <w:next w:val="Normal"/>
    <w:autoRedefine/>
    <w:uiPriority w:val="39"/>
    <w:unhideWhenUsed/>
    <w:rsid w:val="00BC0C3A"/>
    <w:pPr>
      <w:spacing w:after="100"/>
      <w:ind w:left="440"/>
    </w:pPr>
  </w:style>
  <w:style w:type="paragraph" w:styleId="Tabledesillustrations">
    <w:name w:val="table of figures"/>
    <w:basedOn w:val="Normal"/>
    <w:next w:val="Normal"/>
    <w:uiPriority w:val="99"/>
    <w:unhideWhenUsed/>
    <w:rsid w:val="00D42F0E"/>
    <w:pPr>
      <w:spacing w:after="0"/>
    </w:pPr>
  </w:style>
  <w:style w:type="character" w:styleId="wacimagecontainer" w:customStyle="1">
    <w:name w:val="wacimagecontainer"/>
    <w:basedOn w:val="Policepardfaut"/>
    <w:rsid w:val="00345753"/>
  </w:style>
  <w:style w:type="character" w:styleId="normaltextrun" w:customStyle="1">
    <w:name w:val="normaltextrun"/>
    <w:basedOn w:val="Policepardfaut"/>
    <w:rsid w:val="00345753"/>
  </w:style>
  <w:style w:type="character" w:styleId="eop" w:customStyle="1">
    <w:name w:val="eop"/>
    <w:basedOn w:val="Policepardfaut"/>
    <w:rsid w:val="00345753"/>
  </w:style>
  <w:style w:type="paragraph" w:styleId="Rvision">
    <w:name w:val="Revision"/>
    <w:hidden/>
    <w:uiPriority w:val="99"/>
    <w:semiHidden/>
    <w:rsid w:val="008A7E7F"/>
    <w:pPr>
      <w:spacing w:after="0" w:line="240" w:lineRule="auto"/>
    </w:pPr>
  </w:style>
  <w:style w:type="character" w:styleId="Marquedecommentaire">
    <w:name w:val="annotation reference"/>
    <w:basedOn w:val="Policepardfaut"/>
    <w:uiPriority w:val="99"/>
    <w:semiHidden/>
    <w:unhideWhenUsed/>
    <w:rsid w:val="0095799C"/>
    <w:rPr>
      <w:sz w:val="16"/>
      <w:szCs w:val="16"/>
    </w:rPr>
  </w:style>
  <w:style w:type="paragraph" w:styleId="Commentaire">
    <w:name w:val="annotation text"/>
    <w:basedOn w:val="Normal"/>
    <w:link w:val="CommentaireCar"/>
    <w:uiPriority w:val="99"/>
    <w:unhideWhenUsed/>
    <w:rsid w:val="0095799C"/>
    <w:pPr>
      <w:spacing w:line="240" w:lineRule="auto"/>
    </w:pPr>
    <w:rPr>
      <w:sz w:val="20"/>
      <w:szCs w:val="20"/>
    </w:rPr>
  </w:style>
  <w:style w:type="character" w:styleId="CommentaireCar" w:customStyle="1">
    <w:name w:val="Commentaire Car"/>
    <w:basedOn w:val="Policepardfaut"/>
    <w:link w:val="Commentaire"/>
    <w:uiPriority w:val="99"/>
    <w:rsid w:val="0095799C"/>
    <w:rPr>
      <w:sz w:val="20"/>
      <w:szCs w:val="20"/>
    </w:rPr>
  </w:style>
  <w:style w:type="paragraph" w:styleId="Objetducommentaire">
    <w:name w:val="annotation subject"/>
    <w:basedOn w:val="Commentaire"/>
    <w:next w:val="Commentaire"/>
    <w:link w:val="ObjetducommentaireCar"/>
    <w:uiPriority w:val="99"/>
    <w:semiHidden/>
    <w:unhideWhenUsed/>
    <w:rsid w:val="0095799C"/>
    <w:rPr>
      <w:b/>
      <w:bCs/>
    </w:rPr>
  </w:style>
  <w:style w:type="character" w:styleId="ObjetducommentaireCar" w:customStyle="1">
    <w:name w:val="Objet du commentaire Car"/>
    <w:basedOn w:val="CommentaireCar"/>
    <w:link w:val="Objetducommentaire"/>
    <w:uiPriority w:val="99"/>
    <w:semiHidden/>
    <w:rsid w:val="009579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765855">
      <w:bodyDiv w:val="1"/>
      <w:marLeft w:val="0"/>
      <w:marRight w:val="0"/>
      <w:marTop w:val="0"/>
      <w:marBottom w:val="0"/>
      <w:divBdr>
        <w:top w:val="none" w:sz="0" w:space="0" w:color="auto"/>
        <w:left w:val="none" w:sz="0" w:space="0" w:color="auto"/>
        <w:bottom w:val="none" w:sz="0" w:space="0" w:color="auto"/>
        <w:right w:val="none" w:sz="0" w:space="0" w:color="auto"/>
      </w:divBdr>
    </w:div>
    <w:div w:id="14963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chart" Target="charts/chart3.xml"/><Relationship Id="rId26" Type="http://schemas.openxmlformats.org/officeDocument/2006/relationships/hyperlink" Target="http://hdl.handle.net/10419/272786"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chart" Target="charts/chart2.xml"/><Relationship Id="rId25" Type="http://schemas.openxmlformats.org/officeDocument/2006/relationships/hyperlink" Target="https://doi.org/10.1162/003355304772839588" TargetMode="External"/><Relationship Id="rId33"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80/10242694.2011.59723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3.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chart" Target="charts/chart4.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2.png"/><Relationship Id="rId27" Type="http://schemas.openxmlformats.org/officeDocument/2006/relationships/hyperlink" Target="https://doi.org/10.1007/s00148-020-00790-6" TargetMode="External"/><Relationship Id="rId30" Type="http://schemas.openxmlformats.org/officeDocument/2006/relationships/fontTable" Target="fontTable.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bbc.com/afrique/region-53833109" TargetMode="External"/><Relationship Id="rId1" Type="http://schemas.openxmlformats.org/officeDocument/2006/relationships/hyperlink" Target="https://countrymeters.info/fr/Mali"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Impact%20of%20War%20on%20education\BASE%20WDI%20Mal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ownloads\API_4_DS2_fr_excel_v2_569116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Impact%20of%20War%20on%20education\BASE%20WDI%20Mal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Downloads\2000-01-01-2023-09-14-Mali.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800" b="1" i="0" u="none" strike="noStrike" kern="1200" baseline="0">
                <a:solidFill>
                  <a:schemeClr val="dk1">
                    <a:lumMod val="75000"/>
                    <a:lumOff val="25000"/>
                  </a:schemeClr>
                </a:solidFill>
                <a:latin typeface="+mn-lt"/>
                <a:ea typeface="+mn-ea"/>
                <a:cs typeface="+mn-cs"/>
              </a:defRPr>
            </a:pPr>
            <a:r>
              <a:rPr lang="fr-FR"/>
              <a:t>Type</a:t>
            </a:r>
            <a:r>
              <a:rPr lang="fr-FR" baseline="0"/>
              <a:t> d'éducation suivie</a:t>
            </a:r>
            <a:endParaRPr lang="fr-FR"/>
          </a:p>
        </c:rich>
      </c:tx>
      <c:layout>
        <c:manualLayout>
          <c:xMode val="edge"/>
          <c:yMode val="edge"/>
          <c:x val="0.11670788109694717"/>
          <c:y val="3.9447731755424063E-2"/>
        </c:manualLayout>
      </c:layout>
      <c:overlay val="0"/>
      <c:spPr>
        <a:noFill/>
        <a:ln>
          <a:noFill/>
        </a:ln>
        <a:effectLst/>
      </c:spPr>
      <c:txPr>
        <a:bodyPr rot="0" spcFirstLastPara="1" vertOverflow="ellipsis" vert="horz" wrap="square" anchor="ctr" anchorCtr="1"/>
        <a:lstStyle/>
        <a:p>
          <a:pPr algn="ct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424-4D8A-8EB0-047E5EE44F8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424-4D8A-8EB0-047E5EE44F8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fr-F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Feuil1!$Q$19:$Q$20</c:f>
              <c:strCache>
                <c:ptCount val="2"/>
                <c:pt idx="0">
                  <c:v>Ecole formelle</c:v>
                </c:pt>
                <c:pt idx="1">
                  <c:v>Ecole informelle</c:v>
                </c:pt>
              </c:strCache>
            </c:strRef>
          </c:cat>
          <c:val>
            <c:numRef>
              <c:f>Feuil1!$R$19:$R$20</c:f>
              <c:numCache>
                <c:formatCode>General</c:formatCode>
                <c:ptCount val="2"/>
                <c:pt idx="0">
                  <c:v>37.51</c:v>
                </c:pt>
                <c:pt idx="1">
                  <c:v>62.49</c:v>
                </c:pt>
              </c:numCache>
            </c:numRef>
          </c:val>
          <c:extLst>
            <c:ext xmlns:c16="http://schemas.microsoft.com/office/drawing/2014/chart" uri="{C3380CC4-5D6E-409C-BE32-E72D297353CC}">
              <c16:uniqueId val="{00000004-9424-4D8A-8EB0-047E5EE44F8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Type</a:t>
            </a:r>
            <a:r>
              <a:rPr lang="fr-FR" baseline="0"/>
              <a:t> de formation informelle suivie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layout>
                <c:manualLayout>
                  <c:x val="-2.5462668816039986E-17"/>
                  <c:y val="9.189997083697849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78-4301-8085-9FE9970BAB9A}"/>
                </c:ext>
              </c:extLst>
            </c:dLbl>
            <c:dLbl>
              <c:idx val="2"/>
              <c:layout>
                <c:manualLayout>
                  <c:x val="-1.0185067526415994E-16"/>
                  <c:y val="-1.430081656459609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E78-4301-8085-9FE9970BAB9A}"/>
                </c:ext>
              </c:extLst>
            </c:dLbl>
            <c:dLbl>
              <c:idx val="3"/>
              <c:layout>
                <c:manualLayout>
                  <c:x val="-2.7777777777778798E-3"/>
                  <c:y val="-1.007618839311752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78-4301-8085-9FE9970BAB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Feuil1!$B$13:$B$16</c:f>
              <c:strCache>
                <c:ptCount val="4"/>
                <c:pt idx="0">
                  <c:v>Ecole coranique</c:v>
                </c:pt>
                <c:pt idx="1">
                  <c:v>Formation professionnelle</c:v>
                </c:pt>
                <c:pt idx="2">
                  <c:v>Cours d'alphabétisation</c:v>
                </c:pt>
                <c:pt idx="3">
                  <c:v>Autres</c:v>
                </c:pt>
              </c:strCache>
            </c:strRef>
          </c:cat>
          <c:val>
            <c:numRef>
              <c:f>Feuil1!$C$13:$C$16</c:f>
              <c:numCache>
                <c:formatCode>0.00%</c:formatCode>
                <c:ptCount val="4"/>
                <c:pt idx="0">
                  <c:v>0.89149999999999996</c:v>
                </c:pt>
                <c:pt idx="1">
                  <c:v>1.3599999999999999E-2</c:v>
                </c:pt>
                <c:pt idx="2">
                  <c:v>8.2299999999999998E-2</c:v>
                </c:pt>
                <c:pt idx="3">
                  <c:v>1.26E-2</c:v>
                </c:pt>
              </c:numCache>
            </c:numRef>
          </c:val>
          <c:extLst>
            <c:ext xmlns:c16="http://schemas.microsoft.com/office/drawing/2014/chart" uri="{C3380CC4-5D6E-409C-BE32-E72D297353CC}">
              <c16:uniqueId val="{00000003-0E78-4301-8085-9FE9970BAB9A}"/>
            </c:ext>
          </c:extLst>
        </c:ser>
        <c:dLbls>
          <c:dLblPos val="inEnd"/>
          <c:showLegendKey val="0"/>
          <c:showVal val="1"/>
          <c:showCatName val="0"/>
          <c:showSerName val="0"/>
          <c:showPercent val="0"/>
          <c:showBubbleSize val="0"/>
        </c:dLbls>
        <c:gapWidth val="219"/>
        <c:overlap val="-27"/>
        <c:axId val="754417776"/>
        <c:axId val="881177184"/>
      </c:barChart>
      <c:catAx>
        <c:axId val="75441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81177184"/>
        <c:crosses val="autoZero"/>
        <c:auto val="1"/>
        <c:lblAlgn val="ctr"/>
        <c:lblOffset val="100"/>
        <c:noMultiLvlLbl val="0"/>
      </c:catAx>
      <c:valAx>
        <c:axId val="8811771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54417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6983547788233783E-2"/>
          <c:y val="6.2678062678062682E-2"/>
          <c:w val="0.8980008174400339"/>
          <c:h val="0.81468830480696941"/>
        </c:manualLayout>
      </c:layout>
      <c:lineChart>
        <c:grouping val="standard"/>
        <c:varyColors val="0"/>
        <c:ser>
          <c:idx val="0"/>
          <c:order val="0"/>
          <c:tx>
            <c:strRef>
              <c:f>Feuil6!$B$1</c:f>
              <c:strCache>
                <c:ptCount val="1"/>
                <c:pt idx="0">
                  <c:v>Dépenses publiques en éducation, total (% des dépenses du gouvernement)</c:v>
                </c:pt>
              </c:strCache>
            </c:strRef>
          </c:tx>
          <c:spPr>
            <a:ln w="28575" cap="rnd">
              <a:solidFill>
                <a:schemeClr val="accent1"/>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numRef>
              <c:f>Feuil6!$A$2:$A$53</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Feuil6!$B$2:$B$53</c:f>
              <c:numCache>
                <c:formatCode>General</c:formatCode>
                <c:ptCount val="10"/>
                <c:pt idx="0">
                  <c:v>50.026921897134201</c:v>
                </c:pt>
                <c:pt idx="1">
                  <c:v>49.850823585977203</c:v>
                </c:pt>
                <c:pt idx="2">
                  <c:v>49.5680208774166</c:v>
                </c:pt>
                <c:pt idx="3">
                  <c:v>49.330683765747899</c:v>
                </c:pt>
                <c:pt idx="4">
                  <c:v>49.261697394924497</c:v>
                </c:pt>
                <c:pt idx="5">
                  <c:v>49.238119238345298</c:v>
                </c:pt>
                <c:pt idx="6">
                  <c:v>49.276739393883702</c:v>
                </c:pt>
                <c:pt idx="7">
                  <c:v>49.374219193169502</c:v>
                </c:pt>
                <c:pt idx="8">
                  <c:v>49.500897899690301</c:v>
                </c:pt>
                <c:pt idx="9">
                  <c:v>49.664184975230697</c:v>
                </c:pt>
              </c:numCache>
            </c:numRef>
          </c:val>
          <c:smooth val="0"/>
          <c:extLst>
            <c:ext xmlns:c16="http://schemas.microsoft.com/office/drawing/2014/chart" uri="{C3380CC4-5D6E-409C-BE32-E72D297353CC}">
              <c16:uniqueId val="{00000000-B511-4039-9714-22C5803AEF0A}"/>
            </c:ext>
          </c:extLst>
        </c:ser>
        <c:dLbls>
          <c:showLegendKey val="0"/>
          <c:showVal val="0"/>
          <c:showCatName val="0"/>
          <c:showSerName val="0"/>
          <c:showPercent val="0"/>
          <c:showBubbleSize val="0"/>
        </c:dLbls>
        <c:smooth val="0"/>
        <c:axId val="459781312"/>
        <c:axId val="459777376"/>
      </c:lineChart>
      <c:catAx>
        <c:axId val="45978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9777376"/>
        <c:crosses val="autoZero"/>
        <c:auto val="1"/>
        <c:lblAlgn val="ctr"/>
        <c:lblOffset val="100"/>
        <c:noMultiLvlLbl val="0"/>
      </c:catAx>
      <c:valAx>
        <c:axId val="459777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9781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803149606299209E-2"/>
          <c:y val="7.1276595744680843E-2"/>
          <c:w val="0.92151443569553804"/>
          <c:h val="0.62110378933129817"/>
        </c:manualLayout>
      </c:layout>
      <c:lineChart>
        <c:grouping val="standard"/>
        <c:varyColors val="0"/>
        <c:ser>
          <c:idx val="0"/>
          <c:order val="0"/>
          <c:tx>
            <c:strRef>
              <c:f>Feuil1!$C$3</c:f>
              <c:strCache>
                <c:ptCount val="1"/>
                <c:pt idx="0">
                  <c:v>Enfants non scolarisés (%  en âge de fréquenter l'école primaire)</c:v>
                </c:pt>
              </c:strCache>
            </c:strRef>
          </c:tx>
          <c:spPr>
            <a:ln w="31750" cap="rnd">
              <a:solidFill>
                <a:schemeClr val="accent1"/>
              </a:solidFill>
              <a:round/>
            </a:ln>
            <a:effectLst/>
          </c:spPr>
          <c:marker>
            <c:symbol val="none"/>
          </c:marker>
          <c:cat>
            <c:numRef>
              <c:f>(Feuil1!$H$2:$K$2,Feuil1!$M$2:$P$2,Feuil1!$R$2:$V$2)</c:f>
              <c:numCache>
                <c:formatCode>General</c:formatCode>
                <c:ptCount val="13"/>
                <c:pt idx="0">
                  <c:v>2004</c:v>
                </c:pt>
                <c:pt idx="1">
                  <c:v>2005</c:v>
                </c:pt>
                <c:pt idx="2">
                  <c:v>2006</c:v>
                </c:pt>
                <c:pt idx="3">
                  <c:v>2007</c:v>
                </c:pt>
                <c:pt idx="4">
                  <c:v>2009</c:v>
                </c:pt>
                <c:pt idx="5">
                  <c:v>2010</c:v>
                </c:pt>
                <c:pt idx="6">
                  <c:v>2011</c:v>
                </c:pt>
                <c:pt idx="7">
                  <c:v>2012</c:v>
                </c:pt>
                <c:pt idx="8">
                  <c:v>2014</c:v>
                </c:pt>
                <c:pt idx="9">
                  <c:v>2015</c:v>
                </c:pt>
                <c:pt idx="10">
                  <c:v>2016</c:v>
                </c:pt>
                <c:pt idx="11">
                  <c:v>2017</c:v>
                </c:pt>
                <c:pt idx="12">
                  <c:v>2018</c:v>
                </c:pt>
              </c:numCache>
              <c:extLst/>
            </c:numRef>
          </c:cat>
          <c:val>
            <c:numRef>
              <c:f>(Feuil1!$H$3:$K$3,Feuil1!$M$3:$P$3,Feuil1!$R$3:$V$3)</c:f>
              <c:numCache>
                <c:formatCode>General</c:formatCode>
                <c:ptCount val="13"/>
                <c:pt idx="0">
                  <c:v>48.394790649414098</c:v>
                </c:pt>
                <c:pt idx="1">
                  <c:v>43.349010467529297</c:v>
                </c:pt>
                <c:pt idx="2">
                  <c:v>42.032711029052699</c:v>
                </c:pt>
                <c:pt idx="3">
                  <c:v>39.8880004882813</c:v>
                </c:pt>
                <c:pt idx="4">
                  <c:v>32.752521514892599</c:v>
                </c:pt>
                <c:pt idx="5">
                  <c:v>31.689060211181602</c:v>
                </c:pt>
                <c:pt idx="6">
                  <c:v>30.696779251098601</c:v>
                </c:pt>
                <c:pt idx="7">
                  <c:v>32.947841644287102</c:v>
                </c:pt>
                <c:pt idx="8">
                  <c:v>36.490959167480497</c:v>
                </c:pt>
                <c:pt idx="9">
                  <c:v>39.290939331054702</c:v>
                </c:pt>
                <c:pt idx="10">
                  <c:v>37.861278533935497</c:v>
                </c:pt>
                <c:pt idx="11">
                  <c:v>32.594879150390597</c:v>
                </c:pt>
                <c:pt idx="12">
                  <c:v>40.988410949707003</c:v>
                </c:pt>
              </c:numCache>
              <c:extLst/>
            </c:numRef>
          </c:val>
          <c:smooth val="0"/>
          <c:extLst>
            <c:ext xmlns:c16="http://schemas.microsoft.com/office/drawing/2014/chart" uri="{C3380CC4-5D6E-409C-BE32-E72D297353CC}">
              <c16:uniqueId val="{00000000-06CF-4392-B731-0B9E9460F9B0}"/>
            </c:ext>
          </c:extLst>
        </c:ser>
        <c:ser>
          <c:idx val="1"/>
          <c:order val="1"/>
          <c:tx>
            <c:strRef>
              <c:f>Feuil1!$C$4</c:f>
              <c:strCache>
                <c:ptCount val="1"/>
                <c:pt idx="0">
                  <c:v>chez les filles</c:v>
                </c:pt>
              </c:strCache>
            </c:strRef>
          </c:tx>
          <c:spPr>
            <a:ln w="31750" cap="rnd">
              <a:solidFill>
                <a:schemeClr val="accent2"/>
              </a:solidFill>
              <a:round/>
            </a:ln>
            <a:effectLst/>
          </c:spPr>
          <c:marker>
            <c:symbol val="none"/>
          </c:marker>
          <c:cat>
            <c:numRef>
              <c:f>(Feuil1!$H$2:$K$2,Feuil1!$M$2:$P$2,Feuil1!$R$2:$V$2)</c:f>
              <c:numCache>
                <c:formatCode>General</c:formatCode>
                <c:ptCount val="13"/>
                <c:pt idx="0">
                  <c:v>2004</c:v>
                </c:pt>
                <c:pt idx="1">
                  <c:v>2005</c:v>
                </c:pt>
                <c:pt idx="2">
                  <c:v>2006</c:v>
                </c:pt>
                <c:pt idx="3">
                  <c:v>2007</c:v>
                </c:pt>
                <c:pt idx="4">
                  <c:v>2009</c:v>
                </c:pt>
                <c:pt idx="5">
                  <c:v>2010</c:v>
                </c:pt>
                <c:pt idx="6">
                  <c:v>2011</c:v>
                </c:pt>
                <c:pt idx="7">
                  <c:v>2012</c:v>
                </c:pt>
                <c:pt idx="8">
                  <c:v>2014</c:v>
                </c:pt>
                <c:pt idx="9">
                  <c:v>2015</c:v>
                </c:pt>
                <c:pt idx="10">
                  <c:v>2016</c:v>
                </c:pt>
                <c:pt idx="11">
                  <c:v>2017</c:v>
                </c:pt>
                <c:pt idx="12">
                  <c:v>2018</c:v>
                </c:pt>
              </c:numCache>
              <c:extLst/>
            </c:numRef>
          </c:cat>
          <c:val>
            <c:numRef>
              <c:f>(Feuil1!$H$4:$K$4,Feuil1!$M$4:$P$4,Feuil1!$R$4:$V$4)</c:f>
              <c:numCache>
                <c:formatCode>General</c:formatCode>
                <c:ptCount val="13"/>
                <c:pt idx="0">
                  <c:v>52.920009613037102</c:v>
                </c:pt>
                <c:pt idx="1">
                  <c:v>49.926921844482401</c:v>
                </c:pt>
                <c:pt idx="2">
                  <c:v>48.1568603515625</c:v>
                </c:pt>
                <c:pt idx="3">
                  <c:v>45.8243598937988</c:v>
                </c:pt>
                <c:pt idx="4">
                  <c:v>38.750179290771499</c:v>
                </c:pt>
                <c:pt idx="5">
                  <c:v>37.269748687744098</c:v>
                </c:pt>
                <c:pt idx="6">
                  <c:v>35.862499237060497</c:v>
                </c:pt>
                <c:pt idx="7">
                  <c:v>37.714038848877003</c:v>
                </c:pt>
                <c:pt idx="8">
                  <c:v>40.436809539794901</c:v>
                </c:pt>
                <c:pt idx="9">
                  <c:v>43.120491027832003</c:v>
                </c:pt>
                <c:pt idx="10">
                  <c:v>42.062461853027301</c:v>
                </c:pt>
                <c:pt idx="11">
                  <c:v>36.3843803405762</c:v>
                </c:pt>
                <c:pt idx="12">
                  <c:v>44.167839050292997</c:v>
                </c:pt>
              </c:numCache>
              <c:extLst/>
            </c:numRef>
          </c:val>
          <c:smooth val="0"/>
          <c:extLst>
            <c:ext xmlns:c16="http://schemas.microsoft.com/office/drawing/2014/chart" uri="{C3380CC4-5D6E-409C-BE32-E72D297353CC}">
              <c16:uniqueId val="{00000001-06CF-4392-B731-0B9E9460F9B0}"/>
            </c:ext>
          </c:extLst>
        </c:ser>
        <c:ser>
          <c:idx val="2"/>
          <c:order val="2"/>
          <c:tx>
            <c:strRef>
              <c:f>Feuil1!$C$5</c:f>
              <c:strCache>
                <c:ptCount val="1"/>
                <c:pt idx="0">
                  <c:v>chez les garçons</c:v>
                </c:pt>
              </c:strCache>
            </c:strRef>
          </c:tx>
          <c:spPr>
            <a:ln w="31750" cap="rnd">
              <a:solidFill>
                <a:schemeClr val="accent3"/>
              </a:solidFill>
              <a:round/>
            </a:ln>
            <a:effectLst/>
          </c:spPr>
          <c:marker>
            <c:symbol val="none"/>
          </c:marker>
          <c:cat>
            <c:numRef>
              <c:f>(Feuil1!$H$2:$K$2,Feuil1!$M$2:$P$2,Feuil1!$R$2:$V$2)</c:f>
              <c:numCache>
                <c:formatCode>General</c:formatCode>
                <c:ptCount val="13"/>
                <c:pt idx="0">
                  <c:v>2004</c:v>
                </c:pt>
                <c:pt idx="1">
                  <c:v>2005</c:v>
                </c:pt>
                <c:pt idx="2">
                  <c:v>2006</c:v>
                </c:pt>
                <c:pt idx="3">
                  <c:v>2007</c:v>
                </c:pt>
                <c:pt idx="4">
                  <c:v>2009</c:v>
                </c:pt>
                <c:pt idx="5">
                  <c:v>2010</c:v>
                </c:pt>
                <c:pt idx="6">
                  <c:v>2011</c:v>
                </c:pt>
                <c:pt idx="7">
                  <c:v>2012</c:v>
                </c:pt>
                <c:pt idx="8">
                  <c:v>2014</c:v>
                </c:pt>
                <c:pt idx="9">
                  <c:v>2015</c:v>
                </c:pt>
                <c:pt idx="10">
                  <c:v>2016</c:v>
                </c:pt>
                <c:pt idx="11">
                  <c:v>2017</c:v>
                </c:pt>
                <c:pt idx="12">
                  <c:v>2018</c:v>
                </c:pt>
              </c:numCache>
              <c:extLst/>
            </c:numRef>
          </c:cat>
          <c:val>
            <c:numRef>
              <c:f>(Feuil1!$H$5:$K$5,Feuil1!$M$5:$P$5,Feuil1!$R$5:$V$5)</c:f>
              <c:numCache>
                <c:formatCode>General</c:formatCode>
                <c:ptCount val="13"/>
                <c:pt idx="0">
                  <c:v>43.974449157714801</c:v>
                </c:pt>
                <c:pt idx="1">
                  <c:v>36.924331665039098</c:v>
                </c:pt>
                <c:pt idx="2">
                  <c:v>36.054580688476598</c:v>
                </c:pt>
                <c:pt idx="3">
                  <c:v>34.0972290039063</c:v>
                </c:pt>
                <c:pt idx="4">
                  <c:v>26.912450790405298</c:v>
                </c:pt>
                <c:pt idx="5">
                  <c:v>26.258539199829102</c:v>
                </c:pt>
                <c:pt idx="6">
                  <c:v>25.6716003417969</c:v>
                </c:pt>
                <c:pt idx="7">
                  <c:v>28.3148403167725</c:v>
                </c:pt>
                <c:pt idx="8">
                  <c:v>32.660938262939503</c:v>
                </c:pt>
                <c:pt idx="9">
                  <c:v>35.576789855957003</c:v>
                </c:pt>
                <c:pt idx="10">
                  <c:v>33.790340423583999</c:v>
                </c:pt>
                <c:pt idx="11">
                  <c:v>28.9244594573975</c:v>
                </c:pt>
                <c:pt idx="12">
                  <c:v>37.910678863525398</c:v>
                </c:pt>
              </c:numCache>
              <c:extLst/>
            </c:numRef>
          </c:val>
          <c:smooth val="0"/>
          <c:extLst>
            <c:ext xmlns:c16="http://schemas.microsoft.com/office/drawing/2014/chart" uri="{C3380CC4-5D6E-409C-BE32-E72D297353CC}">
              <c16:uniqueId val="{00000002-06CF-4392-B731-0B9E9460F9B0}"/>
            </c:ext>
          </c:extLst>
        </c:ser>
        <c:dLbls>
          <c:showLegendKey val="0"/>
          <c:showVal val="0"/>
          <c:showCatName val="0"/>
          <c:showSerName val="0"/>
          <c:showPercent val="0"/>
          <c:showBubbleSize val="0"/>
        </c:dLbls>
        <c:smooth val="0"/>
        <c:axId val="1332814336"/>
        <c:axId val="1462942368"/>
      </c:lineChart>
      <c:catAx>
        <c:axId val="133281433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462942368"/>
        <c:crosses val="autoZero"/>
        <c:auto val="1"/>
        <c:lblAlgn val="ctr"/>
        <c:lblOffset val="100"/>
        <c:noMultiLvlLbl val="0"/>
      </c:catAx>
      <c:valAx>
        <c:axId val="146294236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332814336"/>
        <c:crosses val="autoZero"/>
        <c:crossBetween val="between"/>
      </c:valAx>
      <c:spPr>
        <a:noFill/>
        <a:ln>
          <a:noFill/>
        </a:ln>
        <a:effectLst/>
      </c:spPr>
    </c:plotArea>
    <c:legend>
      <c:legendPos val="b"/>
      <c:layout>
        <c:manualLayout>
          <c:xMode val="edge"/>
          <c:yMode val="edge"/>
          <c:x val="5.5869901592879391E-2"/>
          <c:y val="0.81007847503910491"/>
          <c:w val="0.8400508304230565"/>
          <c:h val="0.16466899970836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fr-FR"/>
              <a:t>Incidence</a:t>
            </a:r>
            <a:r>
              <a:rPr lang="fr-FR" baseline="0"/>
              <a:t> des conflits au Mali: 2011-2019  </a:t>
            </a:r>
            <a:endParaRPr lang="fr-F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fr-FR"/>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numRef>
              <c:f>Feuil1!$A$13:$A$21</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Feuil1!$B$13:$B$21</c:f>
              <c:numCache>
                <c:formatCode>General</c:formatCode>
                <c:ptCount val="9"/>
                <c:pt idx="0">
                  <c:v>54</c:v>
                </c:pt>
                <c:pt idx="1">
                  <c:v>474</c:v>
                </c:pt>
                <c:pt idx="2">
                  <c:v>566</c:v>
                </c:pt>
                <c:pt idx="3">
                  <c:v>281</c:v>
                </c:pt>
                <c:pt idx="4">
                  <c:v>337</c:v>
                </c:pt>
                <c:pt idx="5">
                  <c:v>316</c:v>
                </c:pt>
                <c:pt idx="6">
                  <c:v>905</c:v>
                </c:pt>
                <c:pt idx="7">
                  <c:v>1420</c:v>
                </c:pt>
                <c:pt idx="8">
                  <c:v>1506</c:v>
                </c:pt>
              </c:numCache>
            </c:numRef>
          </c:val>
          <c:extLst>
            <c:ext xmlns:c16="http://schemas.microsoft.com/office/drawing/2014/chart" uri="{C3380CC4-5D6E-409C-BE32-E72D297353CC}">
              <c16:uniqueId val="{00000000-ABBB-4B94-ABB8-B9EAA974D102}"/>
            </c:ext>
          </c:extLst>
        </c:ser>
        <c:dLbls>
          <c:dLblPos val="inEnd"/>
          <c:showLegendKey val="0"/>
          <c:showVal val="1"/>
          <c:showCatName val="0"/>
          <c:showSerName val="0"/>
          <c:showPercent val="0"/>
          <c:showBubbleSize val="0"/>
        </c:dLbls>
        <c:gapWidth val="100"/>
        <c:overlap val="-24"/>
        <c:axId val="453850232"/>
        <c:axId val="453847280"/>
      </c:barChart>
      <c:catAx>
        <c:axId val="45385023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453847280"/>
        <c:crosses val="autoZero"/>
        <c:auto val="1"/>
        <c:lblAlgn val="ctr"/>
        <c:lblOffset val="100"/>
        <c:noMultiLvlLbl val="0"/>
      </c:catAx>
      <c:valAx>
        <c:axId val="45384728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453850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F3BAF5-5D0B-4774-8915-F88962EA606D}">
  <we:reference id="f12c312d-282a-4734-8843-05915fdfef0b" version="4.3.3.0" store="EXCatalog" storeType="EXCatalog"/>
  <we:alternateReferences>
    <we:reference id="WA104178141" version="4.3.3.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5D8E3-6B6F-457E-BBBC-25DD216CAC3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Emmanuel Josias SADIA</dc:creator>
  <keywords/>
  <dc:description/>
  <lastModifiedBy>Utilisateur invité</lastModifiedBy>
  <revision>77</revision>
  <dcterms:created xsi:type="dcterms:W3CDTF">2023-10-25T20:27:00.0000000Z</dcterms:created>
  <dcterms:modified xsi:type="dcterms:W3CDTF">2023-12-02T00:39:46.9513832Z</dcterms:modified>
</coreProperties>
</file>